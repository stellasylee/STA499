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8965F" w14:textId="77777777" w:rsidR="00E741B9" w:rsidRPr="00937101" w:rsidRDefault="00E741B9">
      <w:pPr>
        <w:rPr>
          <w:rFonts w:ascii="Times New Roman" w:hAnsi="Times New Roman" w:cs="Times New Roman"/>
          <w:b/>
          <w:sz w:val="20"/>
          <w:szCs w:val="20"/>
        </w:rPr>
      </w:pPr>
      <w:commentRangeStart w:id="0"/>
      <w:r w:rsidRPr="00937101">
        <w:rPr>
          <w:rFonts w:ascii="Times New Roman" w:hAnsi="Times New Roman" w:cs="Times New Roman"/>
          <w:b/>
          <w:sz w:val="20"/>
          <w:szCs w:val="20"/>
        </w:rPr>
        <w:t xml:space="preserve">Title: </w:t>
      </w:r>
      <w:commentRangeEnd w:id="0"/>
      <w:r w:rsidR="008671EA">
        <w:rPr>
          <w:rStyle w:val="CommentReference"/>
        </w:rPr>
        <w:commentReference w:id="0"/>
      </w:r>
    </w:p>
    <w:p w14:paraId="053D6706" w14:textId="5277D9C0" w:rsidR="00A766FA" w:rsidRPr="00937101" w:rsidRDefault="00E741B9">
      <w:pPr>
        <w:rPr>
          <w:rFonts w:ascii="Times New Roman" w:hAnsi="Times New Roman" w:cs="Times New Roman"/>
          <w:sz w:val="20"/>
          <w:szCs w:val="20"/>
        </w:rPr>
      </w:pPr>
      <w:del w:id="1" w:author="Marilyn Huestis" w:date="2020-02-21T09:12:00Z">
        <w:r w:rsidRPr="00937101" w:rsidDel="00C73B84">
          <w:rPr>
            <w:rFonts w:ascii="Times New Roman" w:hAnsi="Times New Roman" w:cs="Times New Roman"/>
            <w:sz w:val="20"/>
            <w:szCs w:val="20"/>
          </w:rPr>
          <w:delText xml:space="preserve">Secondary Task Performance While Driving: The </w:delText>
        </w:r>
      </w:del>
      <w:r w:rsidRPr="00937101">
        <w:rPr>
          <w:rFonts w:ascii="Times New Roman" w:hAnsi="Times New Roman" w:cs="Times New Roman"/>
          <w:sz w:val="20"/>
          <w:szCs w:val="20"/>
        </w:rPr>
        <w:t>Impact</w:t>
      </w:r>
      <w:del w:id="2" w:author="Marilyn Huestis" w:date="2020-02-21T09:12:00Z">
        <w:r w:rsidRPr="00937101" w:rsidDel="00C73B84">
          <w:rPr>
            <w:rFonts w:ascii="Times New Roman" w:hAnsi="Times New Roman" w:cs="Times New Roman"/>
            <w:sz w:val="20"/>
            <w:szCs w:val="20"/>
          </w:rPr>
          <w:delText>s</w:delText>
        </w:r>
      </w:del>
      <w:r w:rsidRPr="00937101">
        <w:rPr>
          <w:rFonts w:ascii="Times New Roman" w:hAnsi="Times New Roman" w:cs="Times New Roman"/>
          <w:sz w:val="20"/>
          <w:szCs w:val="20"/>
        </w:rPr>
        <w:t xml:space="preserve"> of Cannabis and Low </w:t>
      </w:r>
      <w:commentRangeStart w:id="3"/>
      <w:del w:id="4" w:author="Marilyn Huestis" w:date="2020-02-21T09:12:00Z">
        <w:r w:rsidRPr="00937101" w:rsidDel="00C73B84">
          <w:rPr>
            <w:rFonts w:ascii="Times New Roman" w:hAnsi="Times New Roman" w:cs="Times New Roman"/>
            <w:sz w:val="20"/>
            <w:szCs w:val="20"/>
          </w:rPr>
          <w:delText xml:space="preserve">Levels of </w:delText>
        </w:r>
      </w:del>
      <w:r w:rsidRPr="00937101">
        <w:rPr>
          <w:rFonts w:ascii="Times New Roman" w:hAnsi="Times New Roman" w:cs="Times New Roman"/>
          <w:sz w:val="20"/>
          <w:szCs w:val="20"/>
        </w:rPr>
        <w:t>Alcohol</w:t>
      </w:r>
      <w:commentRangeEnd w:id="3"/>
      <w:r w:rsidR="006D0116">
        <w:rPr>
          <w:rStyle w:val="CommentReference"/>
        </w:rPr>
        <w:commentReference w:id="3"/>
      </w:r>
      <w:ins w:id="5" w:author="Marilyn Huestis" w:date="2020-02-21T09:12:00Z">
        <w:r w:rsidR="00C73B84">
          <w:rPr>
            <w:rFonts w:ascii="Times New Roman" w:hAnsi="Times New Roman" w:cs="Times New Roman"/>
            <w:sz w:val="20"/>
            <w:szCs w:val="20"/>
          </w:rPr>
          <w:t xml:space="preserve"> </w:t>
        </w:r>
      </w:ins>
      <w:ins w:id="6" w:author="Marilyn Huestis" w:date="2020-02-21T09:13:00Z">
        <w:r w:rsidR="00C73B84">
          <w:rPr>
            <w:rFonts w:ascii="Times New Roman" w:hAnsi="Times New Roman" w:cs="Times New Roman"/>
            <w:sz w:val="20"/>
            <w:szCs w:val="20"/>
          </w:rPr>
          <w:t xml:space="preserve">Concentration on Divided Attention Tasks </w:t>
        </w:r>
        <w:del w:id="7" w:author="Miller, Ryan" w:date="2020-02-27T16:26:00Z">
          <w:r w:rsidR="00C73B84" w:rsidDel="00D06D05">
            <w:rPr>
              <w:rFonts w:ascii="Times New Roman" w:hAnsi="Times New Roman" w:cs="Times New Roman"/>
              <w:sz w:val="20"/>
              <w:szCs w:val="20"/>
            </w:rPr>
            <w:delText>During</w:delText>
          </w:r>
        </w:del>
      </w:ins>
      <w:ins w:id="8" w:author="Miller, Ryan" w:date="2020-02-27T16:26:00Z">
        <w:r w:rsidR="00D06D05">
          <w:rPr>
            <w:rFonts w:ascii="Times New Roman" w:hAnsi="Times New Roman" w:cs="Times New Roman"/>
            <w:sz w:val="20"/>
            <w:szCs w:val="20"/>
          </w:rPr>
          <w:t>during</w:t>
        </w:r>
      </w:ins>
      <w:ins w:id="9" w:author="Marilyn Huestis" w:date="2020-02-21T09:13:00Z">
        <w:r w:rsidR="00C73B84">
          <w:rPr>
            <w:rFonts w:ascii="Times New Roman" w:hAnsi="Times New Roman" w:cs="Times New Roman"/>
            <w:sz w:val="20"/>
            <w:szCs w:val="20"/>
          </w:rPr>
          <w:t xml:space="preserve"> Driving in the National Advanced Driving </w:t>
        </w:r>
        <w:commentRangeStart w:id="10"/>
        <w:r w:rsidR="00C73B84">
          <w:rPr>
            <w:rFonts w:ascii="Times New Roman" w:hAnsi="Times New Roman" w:cs="Times New Roman"/>
            <w:sz w:val="20"/>
            <w:szCs w:val="20"/>
          </w:rPr>
          <w:t>Simulator</w:t>
        </w:r>
        <w:commentRangeEnd w:id="10"/>
        <w:r w:rsidR="00C73B84">
          <w:rPr>
            <w:rStyle w:val="CommentReference"/>
          </w:rPr>
          <w:commentReference w:id="10"/>
        </w:r>
      </w:ins>
    </w:p>
    <w:p w14:paraId="1FA6009D" w14:textId="77777777" w:rsidR="00DE4C30" w:rsidRPr="00937101" w:rsidRDefault="00DE4C30">
      <w:pPr>
        <w:rPr>
          <w:rFonts w:ascii="Times New Roman" w:hAnsi="Times New Roman" w:cs="Times New Roman"/>
          <w:sz w:val="20"/>
          <w:szCs w:val="20"/>
        </w:rPr>
      </w:pPr>
    </w:p>
    <w:p w14:paraId="3E7239B0" w14:textId="77777777" w:rsidR="00E741B9" w:rsidRPr="00937101" w:rsidRDefault="00E741B9">
      <w:pPr>
        <w:rPr>
          <w:rFonts w:ascii="Times New Roman" w:hAnsi="Times New Roman" w:cs="Times New Roman"/>
          <w:b/>
          <w:sz w:val="20"/>
          <w:szCs w:val="20"/>
        </w:rPr>
      </w:pPr>
      <w:commentRangeStart w:id="11"/>
      <w:r w:rsidRPr="00937101">
        <w:rPr>
          <w:rFonts w:ascii="Times New Roman" w:hAnsi="Times New Roman" w:cs="Times New Roman"/>
          <w:b/>
          <w:sz w:val="20"/>
          <w:szCs w:val="20"/>
        </w:rPr>
        <w:t>A</w:t>
      </w:r>
      <w:r w:rsidR="00383A73" w:rsidRPr="00937101">
        <w:rPr>
          <w:rFonts w:ascii="Times New Roman" w:hAnsi="Times New Roman" w:cs="Times New Roman"/>
          <w:b/>
          <w:sz w:val="20"/>
          <w:szCs w:val="20"/>
        </w:rPr>
        <w:t>uthor Details</w:t>
      </w:r>
      <w:r w:rsidRPr="00937101">
        <w:rPr>
          <w:rFonts w:ascii="Times New Roman" w:hAnsi="Times New Roman" w:cs="Times New Roman"/>
          <w:b/>
          <w:sz w:val="20"/>
          <w:szCs w:val="20"/>
        </w:rPr>
        <w:t xml:space="preserve">: </w:t>
      </w:r>
      <w:commentRangeEnd w:id="11"/>
      <w:r w:rsidR="008E2667" w:rsidRPr="00937101">
        <w:rPr>
          <w:rStyle w:val="CommentReference"/>
          <w:rFonts w:ascii="Times New Roman" w:hAnsi="Times New Roman" w:cs="Times New Roman"/>
          <w:sz w:val="20"/>
          <w:szCs w:val="20"/>
        </w:rPr>
        <w:commentReference w:id="11"/>
      </w:r>
    </w:p>
    <w:p w14:paraId="3F1BE6AF" w14:textId="77777777"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Brown, </w:t>
      </w:r>
    </w:p>
    <w:p w14:paraId="2C6DA7EF" w14:textId="383CC3BF" w:rsidR="00E741B9" w:rsidRPr="003C3056" w:rsidRDefault="00E741B9">
      <w:pPr>
        <w:rPr>
          <w:rFonts w:ascii="Times New Roman" w:hAnsi="Times New Roman" w:cs="Times New Roman"/>
          <w:sz w:val="20"/>
          <w:szCs w:val="20"/>
          <w:rPrChange w:id="12" w:author="Miller, Ryan" w:date="2020-03-02T14:51:00Z">
            <w:rPr>
              <w:rFonts w:ascii="Times New Roman" w:hAnsi="Times New Roman" w:cs="Times New Roman"/>
              <w:sz w:val="20"/>
              <w:szCs w:val="20"/>
            </w:rPr>
          </w:rPrChange>
        </w:rPr>
      </w:pPr>
      <w:r w:rsidRPr="003C3056">
        <w:rPr>
          <w:rFonts w:ascii="Times New Roman" w:hAnsi="Times New Roman" w:cs="Times New Roman"/>
          <w:sz w:val="20"/>
          <w:szCs w:val="20"/>
          <w:rPrChange w:id="13" w:author="Miller, Ryan" w:date="2020-03-02T14:51:00Z">
            <w:rPr>
              <w:rFonts w:ascii="Times New Roman" w:hAnsi="Times New Roman" w:cs="Times New Roman"/>
              <w:sz w:val="20"/>
              <w:szCs w:val="20"/>
            </w:rPr>
          </w:rPrChange>
        </w:rPr>
        <w:t xml:space="preserve">Miller, Ryan E; </w:t>
      </w:r>
      <w:ins w:id="14" w:author="Miller, Ryan" w:date="2020-02-27T16:18:00Z">
        <w:r w:rsidR="00BB1E57" w:rsidRPr="003C3056">
          <w:rPr>
            <w:rFonts w:ascii="Times New Roman" w:hAnsi="Times New Roman" w:cs="Times New Roman"/>
            <w:sz w:val="20"/>
            <w:szCs w:val="20"/>
            <w:rPrChange w:id="15" w:author="Miller, Ryan" w:date="2020-03-02T14:51:00Z">
              <w:rPr>
                <w:rFonts w:ascii="Times New Roman" w:hAnsi="Times New Roman" w:cs="Times New Roman"/>
                <w:sz w:val="20"/>
                <w:szCs w:val="20"/>
              </w:rPr>
            </w:rPrChange>
          </w:rPr>
          <w:t xml:space="preserve">Department of Mathematics and Statistics, </w:t>
        </w:r>
      </w:ins>
      <w:r w:rsidRPr="003C3056">
        <w:rPr>
          <w:rFonts w:ascii="Times New Roman" w:hAnsi="Times New Roman" w:cs="Times New Roman"/>
          <w:sz w:val="20"/>
          <w:szCs w:val="20"/>
          <w:rPrChange w:id="16" w:author="Miller, Ryan" w:date="2020-03-02T14:51:00Z">
            <w:rPr>
              <w:rFonts w:ascii="Times New Roman" w:hAnsi="Times New Roman" w:cs="Times New Roman"/>
              <w:sz w:val="20"/>
              <w:szCs w:val="20"/>
            </w:rPr>
          </w:rPrChange>
        </w:rPr>
        <w:t>Grinnell College</w:t>
      </w:r>
      <w:ins w:id="17" w:author="Miller, Ryan" w:date="2020-02-27T16:18:00Z">
        <w:r w:rsidR="00D06D05" w:rsidRPr="003C3056">
          <w:rPr>
            <w:rFonts w:ascii="Times New Roman" w:hAnsi="Times New Roman" w:cs="Times New Roman"/>
            <w:sz w:val="20"/>
            <w:szCs w:val="20"/>
            <w:rPrChange w:id="18" w:author="Miller, Ryan" w:date="2020-03-02T14:51:00Z">
              <w:rPr>
                <w:rFonts w:ascii="Times New Roman" w:hAnsi="Times New Roman" w:cs="Times New Roman"/>
                <w:sz w:val="20"/>
                <w:szCs w:val="20"/>
              </w:rPr>
            </w:rPrChange>
          </w:rPr>
          <w:t>, Grinnell, IA</w:t>
        </w:r>
      </w:ins>
      <w:ins w:id="19" w:author="Miller, Ryan" w:date="2020-02-27T09:38:00Z">
        <w:r w:rsidR="00B87CC2" w:rsidRPr="003C3056">
          <w:rPr>
            <w:rFonts w:ascii="Times New Roman" w:hAnsi="Times New Roman" w:cs="Times New Roman"/>
            <w:sz w:val="20"/>
            <w:szCs w:val="20"/>
            <w:rPrChange w:id="20" w:author="Miller, Ryan" w:date="2020-03-02T14:51:00Z">
              <w:rPr>
                <w:rFonts w:ascii="Times New Roman" w:hAnsi="Times New Roman" w:cs="Times New Roman"/>
                <w:sz w:val="20"/>
                <w:szCs w:val="20"/>
              </w:rPr>
            </w:rPrChange>
          </w:rPr>
          <w:t xml:space="preserve">; </w:t>
        </w:r>
      </w:ins>
      <w:del w:id="21" w:author="Miller, Ryan" w:date="2020-02-27T09:38:00Z">
        <w:r w:rsidRPr="003C3056" w:rsidDel="00B87CC2">
          <w:rPr>
            <w:rFonts w:ascii="Times New Roman" w:hAnsi="Times New Roman" w:cs="Times New Roman"/>
            <w:sz w:val="20"/>
            <w:szCs w:val="20"/>
            <w:rPrChange w:id="22" w:author="Miller, Ryan" w:date="2020-03-02T14:51:00Z">
              <w:rPr>
                <w:rFonts w:ascii="Times New Roman" w:hAnsi="Times New Roman" w:cs="Times New Roman"/>
                <w:sz w:val="20"/>
                <w:szCs w:val="20"/>
              </w:rPr>
            </w:rPrChange>
          </w:rPr>
          <w:delText xml:space="preserve">; </w:delText>
        </w:r>
      </w:del>
      <w:r w:rsidR="00A9024B" w:rsidRPr="003C3056">
        <w:rPr>
          <w:rFonts w:ascii="Times New Roman" w:hAnsi="Times New Roman" w:cs="Times New Roman"/>
          <w:sz w:val="20"/>
          <w:szCs w:val="20"/>
          <w:rPrChange w:id="23" w:author="Miller, Ryan" w:date="2020-03-02T14:51:00Z">
            <w:rPr/>
          </w:rPrChange>
        </w:rPr>
        <w:fldChar w:fldCharType="begin"/>
      </w:r>
      <w:r w:rsidR="00A9024B" w:rsidRPr="003C3056">
        <w:rPr>
          <w:rFonts w:ascii="Times New Roman" w:hAnsi="Times New Roman" w:cs="Times New Roman"/>
          <w:sz w:val="20"/>
          <w:szCs w:val="20"/>
          <w:rPrChange w:id="24" w:author="Miller, Ryan" w:date="2020-03-02T14:51:00Z">
            <w:rPr/>
          </w:rPrChange>
        </w:rPr>
        <w:instrText xml:space="preserve"> HYPERLINK "mailto:millerry@grinnell.edu" </w:instrText>
      </w:r>
      <w:r w:rsidR="00A9024B" w:rsidRPr="003C3056">
        <w:rPr>
          <w:rFonts w:ascii="Times New Roman" w:hAnsi="Times New Roman" w:cs="Times New Roman"/>
          <w:sz w:val="20"/>
          <w:szCs w:val="20"/>
          <w:rPrChange w:id="25" w:author="Miller, Ryan" w:date="2020-03-02T14:51:00Z">
            <w:rPr/>
          </w:rPrChange>
        </w:rPr>
        <w:fldChar w:fldCharType="separate"/>
      </w:r>
      <w:r w:rsidR="001812AF" w:rsidRPr="003C3056">
        <w:rPr>
          <w:rStyle w:val="Hyperlink"/>
          <w:rFonts w:ascii="Times New Roman" w:hAnsi="Times New Roman" w:cs="Times New Roman"/>
          <w:sz w:val="20"/>
          <w:szCs w:val="20"/>
          <w:rPrChange w:id="26" w:author="Miller, Ryan" w:date="2020-03-02T14:51:00Z">
            <w:rPr>
              <w:rStyle w:val="Hyperlink"/>
              <w:rFonts w:ascii="Times New Roman" w:hAnsi="Times New Roman" w:cs="Times New Roman"/>
              <w:sz w:val="20"/>
              <w:szCs w:val="20"/>
            </w:rPr>
          </w:rPrChange>
        </w:rPr>
        <w:t>millerry@grinnell.edu</w:t>
      </w:r>
      <w:r w:rsidR="00A9024B" w:rsidRPr="003C3056">
        <w:rPr>
          <w:rStyle w:val="Hyperlink"/>
          <w:rFonts w:ascii="Times New Roman" w:hAnsi="Times New Roman" w:cs="Times New Roman"/>
          <w:sz w:val="20"/>
          <w:szCs w:val="20"/>
          <w:rPrChange w:id="27" w:author="Miller, Ryan" w:date="2020-03-02T14:51:00Z">
            <w:rPr>
              <w:rStyle w:val="Hyperlink"/>
              <w:rFonts w:ascii="Times New Roman" w:hAnsi="Times New Roman" w:cs="Times New Roman"/>
              <w:sz w:val="20"/>
              <w:szCs w:val="20"/>
            </w:rPr>
          </w:rPrChange>
        </w:rPr>
        <w:fldChar w:fldCharType="end"/>
      </w:r>
      <w:r w:rsidR="001812AF" w:rsidRPr="003C3056">
        <w:rPr>
          <w:rFonts w:ascii="Times New Roman" w:hAnsi="Times New Roman" w:cs="Times New Roman"/>
          <w:sz w:val="20"/>
          <w:szCs w:val="20"/>
          <w:rPrChange w:id="28" w:author="Miller, Ryan" w:date="2020-03-02T14:51:00Z">
            <w:rPr>
              <w:rFonts w:ascii="Times New Roman" w:hAnsi="Times New Roman" w:cs="Times New Roman"/>
              <w:sz w:val="20"/>
              <w:szCs w:val="20"/>
            </w:rPr>
          </w:rPrChange>
        </w:rPr>
        <w:t xml:space="preserve">; </w:t>
      </w:r>
      <w:r w:rsidR="001812AF" w:rsidRPr="003C3056">
        <w:rPr>
          <w:rFonts w:ascii="Times New Roman" w:hAnsi="Times New Roman" w:cs="Times New Roman"/>
          <w:sz w:val="20"/>
          <w:szCs w:val="20"/>
          <w:rPrChange w:id="29" w:author="Miller, Ryan" w:date="2020-03-02T14:51:00Z">
            <w:rPr>
              <w:rStyle w:val="Hyperlink"/>
              <w:rFonts w:ascii="Times New Roman" w:hAnsi="Times New Roman" w:cs="Times New Roman"/>
              <w:sz w:val="20"/>
              <w:szCs w:val="20"/>
            </w:rPr>
          </w:rPrChange>
        </w:rPr>
        <w:t>https://orcid.org/0000-0003-0446-9992</w:t>
      </w:r>
    </w:p>
    <w:p w14:paraId="05D045EF" w14:textId="137A7C7C"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Lee, Stella; Grinnell College, </w:t>
      </w:r>
      <w:ins w:id="30" w:author="Miller, Ryan" w:date="2020-02-27T16:18:00Z">
        <w:r w:rsidR="00D06D05">
          <w:rPr>
            <w:rFonts w:ascii="Times New Roman" w:hAnsi="Times New Roman" w:cs="Times New Roman"/>
            <w:sz w:val="20"/>
            <w:szCs w:val="20"/>
          </w:rPr>
          <w:t>Grinnell, IA</w:t>
        </w:r>
      </w:ins>
    </w:p>
    <w:p w14:paraId="22178797" w14:textId="1FA20F49" w:rsidR="00E741B9" w:rsidRPr="00937101" w:rsidRDefault="00E741B9">
      <w:pPr>
        <w:rPr>
          <w:rFonts w:ascii="Times New Roman" w:hAnsi="Times New Roman" w:cs="Times New Roman"/>
          <w:sz w:val="20"/>
          <w:szCs w:val="20"/>
        </w:rPr>
      </w:pPr>
      <w:proofErr w:type="spellStart"/>
      <w:r w:rsidRPr="00937101">
        <w:rPr>
          <w:rFonts w:ascii="Times New Roman" w:hAnsi="Times New Roman" w:cs="Times New Roman"/>
          <w:sz w:val="20"/>
          <w:szCs w:val="20"/>
        </w:rPr>
        <w:t>Tibrewal</w:t>
      </w:r>
      <w:proofErr w:type="spellEnd"/>
      <w:r w:rsidRPr="00937101">
        <w:rPr>
          <w:rFonts w:ascii="Times New Roman" w:hAnsi="Times New Roman" w:cs="Times New Roman"/>
          <w:sz w:val="20"/>
          <w:szCs w:val="20"/>
        </w:rPr>
        <w:t xml:space="preserve">, Ishaan; Grinnell College, </w:t>
      </w:r>
      <w:ins w:id="31" w:author="Miller, Ryan" w:date="2020-02-27T16:18:00Z">
        <w:r w:rsidR="00D06D05">
          <w:rPr>
            <w:rFonts w:ascii="Times New Roman" w:hAnsi="Times New Roman" w:cs="Times New Roman"/>
            <w:sz w:val="20"/>
            <w:szCs w:val="20"/>
          </w:rPr>
          <w:t>Grinnell, IA</w:t>
        </w:r>
      </w:ins>
    </w:p>
    <w:p w14:paraId="7BB9744F" w14:textId="77777777" w:rsidR="00E741B9" w:rsidRPr="00937101" w:rsidRDefault="00E741B9">
      <w:pPr>
        <w:rPr>
          <w:rFonts w:ascii="Times New Roman" w:hAnsi="Times New Roman" w:cs="Times New Roman"/>
          <w:sz w:val="20"/>
          <w:szCs w:val="20"/>
        </w:rPr>
      </w:pP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w:t>
      </w:r>
    </w:p>
    <w:p w14:paraId="14AFED58" w14:textId="77777777" w:rsidR="00E741B9" w:rsidRPr="00937101" w:rsidRDefault="00E741B9">
      <w:pPr>
        <w:rPr>
          <w:rFonts w:ascii="Times New Roman" w:hAnsi="Times New Roman" w:cs="Times New Roman"/>
          <w:sz w:val="20"/>
          <w:szCs w:val="20"/>
        </w:rPr>
      </w:pPr>
      <w:commentRangeStart w:id="32"/>
      <w:r w:rsidRPr="00937101">
        <w:rPr>
          <w:rFonts w:ascii="Times New Roman" w:hAnsi="Times New Roman" w:cs="Times New Roman"/>
          <w:sz w:val="20"/>
          <w:szCs w:val="20"/>
        </w:rPr>
        <w:t>Gaffney</w:t>
      </w:r>
      <w:ins w:id="33" w:author="Gaffney, Gary R" w:date="2020-02-24T15:25:00Z">
        <w:r w:rsidR="000C7C8D">
          <w:rPr>
            <w:rFonts w:ascii="Times New Roman" w:hAnsi="Times New Roman" w:cs="Times New Roman"/>
            <w:sz w:val="20"/>
            <w:szCs w:val="20"/>
          </w:rPr>
          <w:t xml:space="preserve"> Gary R.</w:t>
        </w:r>
      </w:ins>
      <w:r w:rsidRPr="00937101">
        <w:rPr>
          <w:rFonts w:ascii="Times New Roman" w:hAnsi="Times New Roman" w:cs="Times New Roman"/>
          <w:sz w:val="20"/>
          <w:szCs w:val="20"/>
        </w:rPr>
        <w:t xml:space="preserve">, </w:t>
      </w:r>
      <w:ins w:id="34" w:author="Gaffney, Gary R" w:date="2020-02-24T14:28:00Z">
        <w:r w:rsidR="006D0116">
          <w:rPr>
            <w:rFonts w:ascii="Times New Roman" w:hAnsi="Times New Roman" w:cs="Times New Roman"/>
            <w:sz w:val="20"/>
            <w:szCs w:val="20"/>
          </w:rPr>
          <w:t xml:space="preserve">Department of Psychiatry, College of Medicine, and the </w:t>
        </w:r>
      </w:ins>
      <w:ins w:id="35" w:author="Gaffney, Gary R" w:date="2020-02-24T14:29:00Z">
        <w:r w:rsidR="006D0116">
          <w:rPr>
            <w:rFonts w:ascii="Times New Roman" w:hAnsi="Times New Roman" w:cs="Times New Roman"/>
            <w:sz w:val="20"/>
            <w:szCs w:val="20"/>
          </w:rPr>
          <w:t>National</w:t>
        </w:r>
      </w:ins>
      <w:ins w:id="36" w:author="Gaffney, Gary R" w:date="2020-02-24T14:28:00Z">
        <w:r w:rsidR="006D0116">
          <w:rPr>
            <w:rFonts w:ascii="Times New Roman" w:hAnsi="Times New Roman" w:cs="Times New Roman"/>
            <w:sz w:val="20"/>
            <w:szCs w:val="20"/>
          </w:rPr>
          <w:t xml:space="preserve"> Advanced Driving S</w:t>
        </w:r>
      </w:ins>
      <w:ins w:id="37" w:author="Gaffney, Gary R" w:date="2020-02-24T14:29:00Z">
        <w:r w:rsidR="006D0116">
          <w:rPr>
            <w:rFonts w:ascii="Times New Roman" w:hAnsi="Times New Roman" w:cs="Times New Roman"/>
            <w:sz w:val="20"/>
            <w:szCs w:val="20"/>
          </w:rPr>
          <w:t xml:space="preserve">imulator, College of Engineering, University of Iowa, Iowa City, IA </w:t>
        </w:r>
        <w:commentRangeEnd w:id="32"/>
        <w:r w:rsidR="006D0116">
          <w:rPr>
            <w:rStyle w:val="CommentReference"/>
          </w:rPr>
          <w:commentReference w:id="32"/>
        </w:r>
      </w:ins>
    </w:p>
    <w:p w14:paraId="3C30F926" w14:textId="77777777"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Hartman, </w:t>
      </w:r>
      <w:ins w:id="38" w:author="Rebecca L Hartman" w:date="2020-02-18T12:02:00Z">
        <w:r w:rsidR="00561C54" w:rsidRPr="00937101">
          <w:rPr>
            <w:rFonts w:ascii="Times New Roman" w:hAnsi="Times New Roman" w:cs="Times New Roman"/>
            <w:sz w:val="20"/>
            <w:szCs w:val="20"/>
          </w:rPr>
          <w:t xml:space="preserve">Rebecca L. </w:t>
        </w:r>
      </w:ins>
      <w:commentRangeStart w:id="39"/>
      <w:commentRangeStart w:id="40"/>
      <w:ins w:id="41" w:author="Rebecca L Hartman" w:date="2020-02-18T12:08:00Z">
        <w:r w:rsidR="00561C54" w:rsidRPr="00937101">
          <w:rPr>
            <w:rFonts w:ascii="Times New Roman" w:hAnsi="Times New Roman" w:cs="Times New Roman"/>
            <w:sz w:val="20"/>
            <w:szCs w:val="20"/>
          </w:rPr>
          <w:t xml:space="preserve">Chemistry and Drug Metabolism, Intramural Research Program, National Institute on Drug Abuse, </w:t>
        </w:r>
      </w:ins>
      <w:ins w:id="42" w:author="Rebecca L Hartman" w:date="2020-02-18T12:10:00Z">
        <w:r w:rsidR="00561C54" w:rsidRPr="00937101">
          <w:rPr>
            <w:rFonts w:ascii="Times New Roman" w:hAnsi="Times New Roman" w:cs="Times New Roman"/>
            <w:sz w:val="20"/>
            <w:szCs w:val="20"/>
          </w:rPr>
          <w:t>NIH</w:t>
        </w:r>
      </w:ins>
      <w:ins w:id="43" w:author="Rebecca L Hartman" w:date="2020-02-18T12:08:00Z">
        <w:r w:rsidR="00561C54" w:rsidRPr="00937101">
          <w:rPr>
            <w:rFonts w:ascii="Times New Roman" w:hAnsi="Times New Roman" w:cs="Times New Roman"/>
            <w:sz w:val="20"/>
            <w:szCs w:val="20"/>
          </w:rPr>
          <w:t xml:space="preserve">, Baltimore MD. </w:t>
        </w:r>
      </w:ins>
      <w:ins w:id="44" w:author="Rebecca L Hartman" w:date="2020-02-18T12:07:00Z">
        <w:r w:rsidR="00561C54" w:rsidRPr="00937101">
          <w:rPr>
            <w:rFonts w:ascii="Times New Roman" w:hAnsi="Times New Roman" w:cs="Times New Roman"/>
            <w:sz w:val="20"/>
            <w:szCs w:val="20"/>
          </w:rPr>
          <w:t>https://orcid.org/0000-0002-1960-3296</w:t>
        </w:r>
      </w:ins>
      <w:commentRangeEnd w:id="39"/>
      <w:ins w:id="45" w:author="Rebecca L Hartman" w:date="2020-02-18T12:09:00Z">
        <w:r w:rsidR="00561C54" w:rsidRPr="00937101">
          <w:rPr>
            <w:rStyle w:val="CommentReference"/>
            <w:rFonts w:ascii="Times New Roman" w:hAnsi="Times New Roman" w:cs="Times New Roman"/>
            <w:sz w:val="20"/>
            <w:szCs w:val="20"/>
          </w:rPr>
          <w:commentReference w:id="39"/>
        </w:r>
      </w:ins>
      <w:commentRangeEnd w:id="40"/>
      <w:r w:rsidR="00FA4302">
        <w:rPr>
          <w:rStyle w:val="CommentReference"/>
        </w:rPr>
        <w:commentReference w:id="40"/>
      </w:r>
    </w:p>
    <w:p w14:paraId="3DD2F8C7" w14:textId="77777777" w:rsidR="00E741B9" w:rsidRPr="00937101" w:rsidRDefault="00E741B9">
      <w:pPr>
        <w:rPr>
          <w:rFonts w:ascii="Times New Roman" w:hAnsi="Times New Roman" w:cs="Times New Roman"/>
          <w:sz w:val="20"/>
          <w:szCs w:val="20"/>
        </w:rPr>
      </w:pPr>
      <w:proofErr w:type="spellStart"/>
      <w:r w:rsidRPr="00937101">
        <w:rPr>
          <w:rFonts w:ascii="Times New Roman" w:hAnsi="Times New Roman" w:cs="Times New Roman"/>
          <w:sz w:val="20"/>
          <w:szCs w:val="20"/>
        </w:rPr>
        <w:t>Huestis</w:t>
      </w:r>
      <w:proofErr w:type="spellEnd"/>
      <w:ins w:id="46" w:author="Marilyn Huestis" w:date="2020-02-21T09:08:00Z">
        <w:r w:rsidR="004C31E9">
          <w:rPr>
            <w:rFonts w:ascii="Times New Roman" w:hAnsi="Times New Roman" w:cs="Times New Roman"/>
            <w:sz w:val="20"/>
            <w:szCs w:val="20"/>
          </w:rPr>
          <w:t xml:space="preserve">, Marilyn A., </w:t>
        </w:r>
      </w:ins>
      <w:ins w:id="47" w:author="Marilyn Huestis" w:date="2020-02-21T09:10:00Z">
        <w:r w:rsidR="004C31E9" w:rsidRPr="00937101">
          <w:rPr>
            <w:rFonts w:ascii="Times New Roman" w:hAnsi="Times New Roman" w:cs="Times New Roman"/>
            <w:sz w:val="20"/>
            <w:szCs w:val="20"/>
          </w:rPr>
          <w:t xml:space="preserve">Chemistry and Drug Metabolism, Intramural Research Program, National Institute on Drug Abuse, NIH, Baltimore MD. </w:t>
        </w:r>
        <w:r w:rsidR="004C31E9">
          <w:rPr>
            <w:rFonts w:ascii="Times New Roman" w:hAnsi="Times New Roman" w:cs="Times New Roman"/>
            <w:sz w:val="20"/>
            <w:szCs w:val="20"/>
          </w:rPr>
          <w:t>(</w:t>
        </w:r>
        <w:proofErr w:type="gramStart"/>
        <w:r w:rsidR="004C31E9">
          <w:rPr>
            <w:rFonts w:ascii="Times New Roman" w:hAnsi="Times New Roman" w:cs="Times New Roman"/>
            <w:sz w:val="20"/>
            <w:szCs w:val="20"/>
          </w:rPr>
          <w:t>currently</w:t>
        </w:r>
        <w:proofErr w:type="gramEnd"/>
        <w:r w:rsidR="004C31E9">
          <w:rPr>
            <w:rFonts w:ascii="Times New Roman" w:hAnsi="Times New Roman" w:cs="Times New Roman"/>
            <w:sz w:val="20"/>
            <w:szCs w:val="20"/>
          </w:rPr>
          <w:t xml:space="preserve"> at </w:t>
        </w:r>
      </w:ins>
      <w:ins w:id="48" w:author="Marilyn Huestis" w:date="2020-02-21T09:08:00Z">
        <w:r w:rsidR="004C31E9">
          <w:rPr>
            <w:rFonts w:ascii="Times New Roman" w:hAnsi="Times New Roman" w:cs="Times New Roman"/>
            <w:sz w:val="20"/>
            <w:szCs w:val="20"/>
          </w:rPr>
          <w:t>Institute of Emerging Health Professions, Thomas Jefferson University, Philadelp</w:t>
        </w:r>
      </w:ins>
      <w:ins w:id="49" w:author="Marilyn Huestis" w:date="2020-02-21T09:09:00Z">
        <w:r w:rsidR="004C31E9">
          <w:rPr>
            <w:rFonts w:ascii="Times New Roman" w:hAnsi="Times New Roman" w:cs="Times New Roman"/>
            <w:sz w:val="20"/>
            <w:szCs w:val="20"/>
          </w:rPr>
          <w:t>hia, PA.</w:t>
        </w:r>
      </w:ins>
    </w:p>
    <w:p w14:paraId="14B9698B" w14:textId="2641FE67" w:rsidR="00B87CC2" w:rsidRDefault="00B87CC2" w:rsidP="00B87CC2">
      <w:pPr>
        <w:rPr>
          <w:ins w:id="50" w:author="Miller, Ryan" w:date="2020-02-28T15:46:00Z"/>
          <w:rFonts w:ascii="Times New Roman" w:hAnsi="Times New Roman" w:cs="Times New Roman"/>
          <w:sz w:val="20"/>
          <w:szCs w:val="20"/>
        </w:rPr>
      </w:pPr>
      <w:proofErr w:type="spellStart"/>
      <w:ins w:id="51" w:author="Miller, Ryan" w:date="2020-02-27T09:45:00Z">
        <w:r>
          <w:rPr>
            <w:rFonts w:ascii="Times New Roman" w:hAnsi="Times New Roman" w:cs="Times New Roman"/>
            <w:sz w:val="20"/>
            <w:szCs w:val="20"/>
          </w:rPr>
          <w:t>Gorelick</w:t>
        </w:r>
        <w:proofErr w:type="spellEnd"/>
        <w:r>
          <w:rPr>
            <w:rFonts w:ascii="Times New Roman" w:hAnsi="Times New Roman" w:cs="Times New Roman"/>
            <w:sz w:val="20"/>
            <w:szCs w:val="20"/>
          </w:rPr>
          <w:t xml:space="preserve">, David A. </w:t>
        </w:r>
        <w:r w:rsidRPr="00937101">
          <w:rPr>
            <w:rFonts w:ascii="Times New Roman" w:hAnsi="Times New Roman" w:cs="Times New Roman"/>
            <w:sz w:val="20"/>
            <w:szCs w:val="20"/>
          </w:rPr>
          <w:t xml:space="preserve">Chemistry and Drug Metabolism, Intramural Research Program, National Institute on Drug Abuse, NIH, Baltimore MD. </w:t>
        </w:r>
        <w:r>
          <w:rPr>
            <w:rFonts w:ascii="Times New Roman" w:hAnsi="Times New Roman" w:cs="Times New Roman"/>
            <w:sz w:val="20"/>
            <w:szCs w:val="20"/>
          </w:rPr>
          <w:t>(</w:t>
        </w:r>
        <w:proofErr w:type="gramStart"/>
        <w:r>
          <w:rPr>
            <w:rFonts w:ascii="Times New Roman" w:hAnsi="Times New Roman" w:cs="Times New Roman"/>
            <w:sz w:val="20"/>
            <w:szCs w:val="20"/>
          </w:rPr>
          <w:t>currently</w:t>
        </w:r>
        <w:proofErr w:type="gramEnd"/>
        <w:r>
          <w:rPr>
            <w:rFonts w:ascii="Times New Roman" w:hAnsi="Times New Roman" w:cs="Times New Roman"/>
            <w:sz w:val="20"/>
            <w:szCs w:val="20"/>
          </w:rPr>
          <w:t xml:space="preserve"> at Department of Psychiatry, University of Maryland School of Medicine, Baltimore, MD)</w:t>
        </w:r>
      </w:ins>
    </w:p>
    <w:p w14:paraId="4CC98A29" w14:textId="04D6E090" w:rsidR="00137F9D" w:rsidRPr="00937101" w:rsidRDefault="00137F9D" w:rsidP="00B87CC2">
      <w:pPr>
        <w:rPr>
          <w:ins w:id="52" w:author="Miller, Ryan" w:date="2020-02-27T09:45:00Z"/>
          <w:rFonts w:ascii="Times New Roman" w:hAnsi="Times New Roman" w:cs="Times New Roman"/>
          <w:sz w:val="20"/>
          <w:szCs w:val="20"/>
        </w:rPr>
      </w:pPr>
      <w:ins w:id="53" w:author="Miller, Ryan" w:date="2020-02-28T15:46:00Z">
        <w:r>
          <w:rPr>
            <w:rFonts w:ascii="Times New Roman" w:hAnsi="Times New Roman" w:cs="Times New Roman"/>
            <w:sz w:val="20"/>
            <w:szCs w:val="20"/>
          </w:rPr>
          <w:t xml:space="preserve">Compton, Richard </w:t>
        </w:r>
      </w:ins>
    </w:p>
    <w:p w14:paraId="619EB931" w14:textId="77777777" w:rsidR="00DE4C30" w:rsidRPr="00937101" w:rsidRDefault="00DE4C30">
      <w:pPr>
        <w:rPr>
          <w:rFonts w:ascii="Times New Roman" w:hAnsi="Times New Roman" w:cs="Times New Roman"/>
          <w:sz w:val="20"/>
          <w:szCs w:val="20"/>
        </w:rPr>
      </w:pPr>
    </w:p>
    <w:p w14:paraId="213370E8" w14:textId="77777777" w:rsidR="00A766FA" w:rsidRPr="00937101" w:rsidDel="00137F9D" w:rsidRDefault="008E2667">
      <w:pPr>
        <w:rPr>
          <w:del w:id="54" w:author="Miller, Ryan" w:date="2020-02-28T15:48:00Z"/>
          <w:rFonts w:ascii="Times New Roman" w:hAnsi="Times New Roman" w:cs="Times New Roman"/>
          <w:b/>
          <w:sz w:val="20"/>
          <w:szCs w:val="20"/>
        </w:rPr>
      </w:pPr>
      <w:commentRangeStart w:id="55"/>
      <w:r w:rsidRPr="00937101">
        <w:rPr>
          <w:rFonts w:ascii="Times New Roman" w:hAnsi="Times New Roman" w:cs="Times New Roman"/>
          <w:b/>
          <w:sz w:val="20"/>
          <w:szCs w:val="20"/>
        </w:rPr>
        <w:t>Funding Details:</w:t>
      </w:r>
      <w:commentRangeEnd w:id="55"/>
      <w:r w:rsidRPr="00937101">
        <w:rPr>
          <w:rStyle w:val="CommentReference"/>
          <w:rFonts w:ascii="Times New Roman" w:hAnsi="Times New Roman" w:cs="Times New Roman"/>
          <w:sz w:val="20"/>
          <w:szCs w:val="20"/>
        </w:rPr>
        <w:commentReference w:id="55"/>
      </w:r>
    </w:p>
    <w:p w14:paraId="4D7F4188" w14:textId="038F1354" w:rsidR="008E2667" w:rsidRPr="00937101" w:rsidRDefault="008E2667">
      <w:pPr>
        <w:rPr>
          <w:ins w:id="56" w:author="Rebecca L Hartman" w:date="2020-02-18T12:13:00Z"/>
          <w:rFonts w:ascii="Times New Roman" w:hAnsi="Times New Roman" w:cs="Times New Roman"/>
          <w:sz w:val="20"/>
          <w:szCs w:val="20"/>
        </w:rPr>
      </w:pPr>
      <w:del w:id="57" w:author="Miller, Ryan" w:date="2020-02-28T15:48:00Z">
        <w:r w:rsidRPr="00937101" w:rsidDel="00137F9D">
          <w:rPr>
            <w:rFonts w:ascii="Times New Roman" w:hAnsi="Times New Roman" w:cs="Times New Roman"/>
            <w:sz w:val="20"/>
            <w:szCs w:val="20"/>
          </w:rPr>
          <w:delText>Nothing on our end (Grinnell College)</w:delText>
        </w:r>
      </w:del>
    </w:p>
    <w:p w14:paraId="2601E2AA" w14:textId="77777777" w:rsidR="00D0273B" w:rsidRPr="00937101" w:rsidDel="00FA4302" w:rsidRDefault="00D0273B">
      <w:pPr>
        <w:rPr>
          <w:ins w:id="58" w:author="Rebecca L Hartman" w:date="2020-02-18T12:13:00Z"/>
          <w:del w:id="59" w:author="Tim Brown" w:date="2020-02-24T15:52:00Z"/>
          <w:rFonts w:ascii="Times New Roman" w:hAnsi="Times New Roman" w:cs="Times New Roman"/>
          <w:sz w:val="20"/>
          <w:szCs w:val="20"/>
        </w:rPr>
      </w:pPr>
      <w:ins w:id="60" w:author="Rebecca L Hartman" w:date="2020-02-18T12:13:00Z">
        <w:del w:id="61" w:author="Tim Brown" w:date="2020-02-24T15:52:00Z">
          <w:r w:rsidRPr="00937101" w:rsidDel="00FA4302">
            <w:rPr>
              <w:rFonts w:ascii="Times New Roman" w:hAnsi="Times New Roman" w:cs="Times New Roman"/>
              <w:sz w:val="20"/>
              <w:szCs w:val="20"/>
            </w:rPr>
            <w:delText>This is copied from another paper generated from this study:</w:delText>
          </w:r>
        </w:del>
      </w:ins>
    </w:p>
    <w:p w14:paraId="31614895" w14:textId="77777777" w:rsidR="00D0273B" w:rsidRPr="00937101" w:rsidRDefault="00D0273B">
      <w:pPr>
        <w:rPr>
          <w:rFonts w:ascii="Times New Roman" w:hAnsi="Times New Roman" w:cs="Times New Roman"/>
          <w:sz w:val="20"/>
          <w:szCs w:val="20"/>
        </w:rPr>
      </w:pPr>
      <w:ins w:id="62" w:author="Rebecca L Hartman" w:date="2020-02-18T12:13:00Z">
        <w:r w:rsidRPr="00937101">
          <w:rPr>
            <w:rFonts w:ascii="Times New Roman" w:hAnsi="Times New Roman" w:cs="Times New Roman"/>
            <w:sz w:val="20"/>
            <w:szCs w:val="20"/>
          </w:rPr>
          <w:t xml:space="preserve">R.L. Hartman, D.A.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and M.A.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Intramural Research Program, NIDA, NIH and interagency agreements between NIDA and the US Office of National Drug Control Policy and the National Highway Traffic Safety Administration; materials transfer agreements between NIDA and </w:t>
        </w:r>
        <w:proofErr w:type="spellStart"/>
        <w:r w:rsidRPr="00937101">
          <w:rPr>
            <w:rFonts w:ascii="Times New Roman" w:hAnsi="Times New Roman" w:cs="Times New Roman"/>
            <w:sz w:val="20"/>
            <w:szCs w:val="20"/>
          </w:rPr>
          <w:t>Storz</w:t>
        </w:r>
        <w:proofErr w:type="spellEnd"/>
        <w:r w:rsidRPr="00937101">
          <w:rPr>
            <w:rFonts w:ascii="Times New Roman" w:hAnsi="Times New Roman" w:cs="Times New Roman"/>
            <w:sz w:val="20"/>
            <w:szCs w:val="20"/>
          </w:rPr>
          <w:t xml:space="preserve"> &amp; Bickel, who provided Volcano vaporizer devices/equipment for this study. T.L. Brown, G.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and G. Gaffney, contract between National Highway Traffic Safety Administration and the University of Iowa.</w:t>
        </w:r>
      </w:ins>
      <w:ins w:id="63" w:author="Tim Brown" w:date="2020-02-24T15:53:00Z">
        <w:r w:rsidR="00FA4302">
          <w:rPr>
            <w:rFonts w:ascii="Times New Roman" w:hAnsi="Times New Roman" w:cs="Times New Roman"/>
            <w:sz w:val="20"/>
            <w:szCs w:val="20"/>
          </w:rPr>
          <w:t xml:space="preserve"> </w:t>
        </w:r>
      </w:ins>
      <w:moveFromRangeStart w:id="64" w:author="Tim Brown" w:date="2020-02-25T11:28:00Z" w:name="move33522540"/>
      <w:moveFrom w:id="65" w:author="Tim Brown" w:date="2020-02-25T11:28:00Z">
        <w:ins w:id="66" w:author="Tim Brown" w:date="2020-02-24T15:53:00Z">
          <w:r w:rsidR="00FA4302" w:rsidDel="00453415">
            <w:rPr>
              <w:rFonts w:ascii="Times New Roman" w:hAnsi="Times New Roman" w:cs="Times New Roman"/>
              <w:sz w:val="20"/>
              <w:szCs w:val="20"/>
            </w:rPr>
            <w:t xml:space="preserve">Cannabis used in this study was </w:t>
          </w:r>
          <w:r w:rsidR="00FA4302" w:rsidRPr="00AC7951" w:rsidDel="00453415">
            <w:rPr>
              <w:rFonts w:ascii="Times New Roman" w:hAnsi="Times New Roman" w:cs="Times New Roman"/>
              <w:sz w:val="20"/>
              <w:szCs w:val="20"/>
            </w:rPr>
            <w:t>obtained from the NIDA Drug Supply Program</w:t>
          </w:r>
          <w:r w:rsidR="00FA4302" w:rsidDel="00453415">
            <w:rPr>
              <w:rFonts w:ascii="Times New Roman" w:hAnsi="Times New Roman" w:cs="Times New Roman"/>
              <w:sz w:val="20"/>
              <w:szCs w:val="20"/>
            </w:rPr>
            <w:t>.</w:t>
          </w:r>
        </w:ins>
      </w:moveFrom>
      <w:moveFromRangeEnd w:id="64"/>
    </w:p>
    <w:p w14:paraId="7C2A5823" w14:textId="77777777" w:rsidR="00DE4C30" w:rsidRPr="00937101" w:rsidRDefault="00DE4C30">
      <w:pPr>
        <w:rPr>
          <w:rFonts w:ascii="Times New Roman" w:hAnsi="Times New Roman" w:cs="Times New Roman"/>
          <w:sz w:val="20"/>
          <w:szCs w:val="20"/>
        </w:rPr>
      </w:pPr>
    </w:p>
    <w:p w14:paraId="7F843903" w14:textId="77777777" w:rsidR="008E2667" w:rsidRPr="00937101" w:rsidRDefault="008E2667">
      <w:pPr>
        <w:rPr>
          <w:rFonts w:ascii="Times New Roman" w:hAnsi="Times New Roman" w:cs="Times New Roman"/>
          <w:b/>
          <w:sz w:val="20"/>
          <w:szCs w:val="20"/>
        </w:rPr>
      </w:pPr>
      <w:commentRangeStart w:id="67"/>
      <w:r w:rsidRPr="00937101">
        <w:rPr>
          <w:rFonts w:ascii="Times New Roman" w:hAnsi="Times New Roman" w:cs="Times New Roman"/>
          <w:b/>
          <w:sz w:val="20"/>
          <w:szCs w:val="20"/>
        </w:rPr>
        <w:t>Disclosure Statement:</w:t>
      </w:r>
      <w:commentRangeEnd w:id="67"/>
      <w:r w:rsidRPr="00937101">
        <w:rPr>
          <w:rStyle w:val="CommentReference"/>
          <w:rFonts w:ascii="Times New Roman" w:hAnsi="Times New Roman" w:cs="Times New Roman"/>
          <w:sz w:val="20"/>
          <w:szCs w:val="20"/>
        </w:rPr>
        <w:commentReference w:id="67"/>
      </w:r>
    </w:p>
    <w:p w14:paraId="0E8C2380" w14:textId="3C6DC2C9" w:rsidR="00A766FA" w:rsidRPr="00937101" w:rsidDel="00137F9D" w:rsidRDefault="008E2667">
      <w:pPr>
        <w:rPr>
          <w:del w:id="68" w:author="Miller, Ryan" w:date="2020-02-28T15:48:00Z"/>
          <w:rFonts w:ascii="Times New Roman" w:hAnsi="Times New Roman" w:cs="Times New Roman"/>
          <w:sz w:val="20"/>
          <w:szCs w:val="20"/>
        </w:rPr>
      </w:pPr>
      <w:del w:id="69" w:author="Miller, Ryan" w:date="2020-02-28T15:48:00Z">
        <w:r w:rsidRPr="00937101" w:rsidDel="00137F9D">
          <w:rPr>
            <w:rFonts w:ascii="Times New Roman" w:hAnsi="Times New Roman" w:cs="Times New Roman"/>
            <w:sz w:val="20"/>
            <w:szCs w:val="20"/>
          </w:rPr>
          <w:delText>Nothing on our end (Grinnell College)</w:delText>
        </w:r>
      </w:del>
    </w:p>
    <w:p w14:paraId="313A9F45" w14:textId="449F5A4A" w:rsidR="00DE4C30" w:rsidRPr="00937101" w:rsidRDefault="00D0273B">
      <w:pPr>
        <w:rPr>
          <w:rFonts w:ascii="Times New Roman" w:hAnsi="Times New Roman" w:cs="Times New Roman"/>
          <w:sz w:val="20"/>
          <w:szCs w:val="20"/>
        </w:rPr>
      </w:pPr>
      <w:ins w:id="70" w:author="Rebecca L Hartman" w:date="2020-02-18T12:14:00Z">
        <w:del w:id="71" w:author="Miller, Ryan" w:date="2020-02-28T15:48:00Z">
          <w:r w:rsidRPr="00937101" w:rsidDel="00137F9D">
            <w:rPr>
              <w:rFonts w:ascii="Times New Roman" w:hAnsi="Times New Roman" w:cs="Times New Roman"/>
              <w:sz w:val="20"/>
              <w:szCs w:val="20"/>
            </w:rPr>
            <w:delText>I have nothing to disclose.</w:delText>
          </w:r>
        </w:del>
      </w:ins>
      <w:ins w:id="72" w:author="Miller, Ryan" w:date="2020-02-28T15:48:00Z">
        <w:r w:rsidR="00137F9D">
          <w:rPr>
            <w:rFonts w:ascii="Times New Roman" w:hAnsi="Times New Roman" w:cs="Times New Roman"/>
            <w:sz w:val="20"/>
            <w:szCs w:val="20"/>
          </w:rPr>
          <w:t>No disclosures.</w:t>
        </w:r>
      </w:ins>
    </w:p>
    <w:p w14:paraId="30FCF5A1" w14:textId="77777777" w:rsidR="008E2667" w:rsidRPr="00937101" w:rsidRDefault="008E2667">
      <w:pPr>
        <w:rPr>
          <w:rFonts w:ascii="Times New Roman" w:hAnsi="Times New Roman" w:cs="Times New Roman"/>
          <w:b/>
          <w:sz w:val="20"/>
          <w:szCs w:val="20"/>
        </w:rPr>
      </w:pPr>
      <w:commentRangeStart w:id="73"/>
      <w:r w:rsidRPr="00937101">
        <w:rPr>
          <w:rFonts w:ascii="Times New Roman" w:hAnsi="Times New Roman" w:cs="Times New Roman"/>
          <w:b/>
          <w:sz w:val="20"/>
          <w:szCs w:val="20"/>
        </w:rPr>
        <w:t>Data Availability Statement:</w:t>
      </w:r>
      <w:commentRangeEnd w:id="73"/>
      <w:r w:rsidRPr="00937101">
        <w:rPr>
          <w:rStyle w:val="CommentReference"/>
          <w:rFonts w:ascii="Times New Roman" w:hAnsi="Times New Roman" w:cs="Times New Roman"/>
          <w:sz w:val="20"/>
          <w:szCs w:val="20"/>
        </w:rPr>
        <w:commentReference w:id="73"/>
      </w:r>
    </w:p>
    <w:p w14:paraId="7367F9FA" w14:textId="77777777" w:rsidR="008E2667" w:rsidRPr="00937101" w:rsidDel="00FA4302" w:rsidRDefault="00FA4302">
      <w:pPr>
        <w:rPr>
          <w:del w:id="74" w:author="Tim Brown" w:date="2020-02-24T15:53:00Z"/>
          <w:rFonts w:ascii="Times New Roman" w:hAnsi="Times New Roman" w:cs="Times New Roman"/>
          <w:sz w:val="20"/>
          <w:szCs w:val="20"/>
        </w:rPr>
      </w:pPr>
      <w:ins w:id="75" w:author="Tim Brown" w:date="2020-02-24T15:53:00Z">
        <w:r w:rsidRPr="00970955">
          <w:rPr>
            <w:rFonts w:ascii="Times New Roman" w:hAnsi="Times New Roman" w:cs="Times New Roman"/>
            <w:sz w:val="20"/>
            <w:szCs w:val="20"/>
          </w:rPr>
          <w:t>The data that support the findings of this study are available from the corresponding author, [author initials], upon reasonable request.</w:t>
        </w:r>
      </w:ins>
      <w:del w:id="76" w:author="Tim Brown" w:date="2020-02-24T15:53:00Z">
        <w:r w:rsidR="008E2667" w:rsidRPr="00937101" w:rsidDel="00FA4302">
          <w:rPr>
            <w:rFonts w:ascii="Times New Roman" w:hAnsi="Times New Roman" w:cs="Times New Roman"/>
            <w:sz w:val="20"/>
            <w:szCs w:val="20"/>
          </w:rPr>
          <w:delText>Need something here</w:delText>
        </w:r>
      </w:del>
    </w:p>
    <w:p w14:paraId="76EDD983" w14:textId="77777777" w:rsidR="008E2667" w:rsidRPr="00937101" w:rsidRDefault="008E2667">
      <w:pPr>
        <w:rPr>
          <w:rFonts w:ascii="Times New Roman" w:hAnsi="Times New Roman" w:cs="Times New Roman"/>
          <w:b/>
          <w:sz w:val="20"/>
          <w:szCs w:val="20"/>
        </w:rPr>
      </w:pPr>
      <w:r w:rsidRPr="00937101">
        <w:rPr>
          <w:rFonts w:ascii="Times New Roman" w:hAnsi="Times New Roman" w:cs="Times New Roman"/>
          <w:b/>
          <w:sz w:val="20"/>
          <w:szCs w:val="20"/>
        </w:rPr>
        <w:br w:type="page"/>
      </w:r>
    </w:p>
    <w:p w14:paraId="1DBE73CC" w14:textId="77777777" w:rsidR="00E741B9" w:rsidRPr="00937101" w:rsidRDefault="00E741B9" w:rsidP="00937101">
      <w:pPr>
        <w:spacing w:line="360" w:lineRule="auto"/>
        <w:rPr>
          <w:rFonts w:ascii="Times New Roman" w:hAnsi="Times New Roman" w:cs="Times New Roman"/>
          <w:b/>
          <w:sz w:val="20"/>
          <w:szCs w:val="20"/>
        </w:rPr>
      </w:pPr>
      <w:commentRangeStart w:id="77"/>
      <w:commentRangeStart w:id="78"/>
      <w:commentRangeStart w:id="79"/>
      <w:r w:rsidRPr="00937101">
        <w:rPr>
          <w:rFonts w:ascii="Times New Roman" w:hAnsi="Times New Roman" w:cs="Times New Roman"/>
          <w:b/>
          <w:sz w:val="20"/>
          <w:szCs w:val="20"/>
        </w:rPr>
        <w:lastRenderedPageBreak/>
        <w:t xml:space="preserve">Structured </w:t>
      </w:r>
      <w:commentRangeStart w:id="80"/>
      <w:r w:rsidRPr="00937101">
        <w:rPr>
          <w:rFonts w:ascii="Times New Roman" w:hAnsi="Times New Roman" w:cs="Times New Roman"/>
          <w:b/>
          <w:sz w:val="20"/>
          <w:szCs w:val="20"/>
        </w:rPr>
        <w:t>Abstract</w:t>
      </w:r>
      <w:commentRangeEnd w:id="80"/>
      <w:r w:rsidR="000B0DB2">
        <w:rPr>
          <w:rStyle w:val="CommentReference"/>
        </w:rPr>
        <w:commentReference w:id="80"/>
      </w:r>
      <w:r w:rsidRPr="00937101">
        <w:rPr>
          <w:rFonts w:ascii="Times New Roman" w:hAnsi="Times New Roman" w:cs="Times New Roman"/>
          <w:b/>
          <w:sz w:val="20"/>
          <w:szCs w:val="20"/>
        </w:rPr>
        <w:t>:</w:t>
      </w:r>
      <w:commentRangeEnd w:id="77"/>
      <w:r w:rsidRPr="00937101">
        <w:rPr>
          <w:rStyle w:val="CommentReference"/>
          <w:rFonts w:ascii="Times New Roman" w:hAnsi="Times New Roman" w:cs="Times New Roman"/>
          <w:sz w:val="20"/>
          <w:szCs w:val="20"/>
        </w:rPr>
        <w:commentReference w:id="77"/>
      </w:r>
      <w:commentRangeEnd w:id="78"/>
      <w:r w:rsidR="007316E9" w:rsidRPr="00937101">
        <w:rPr>
          <w:rStyle w:val="CommentReference"/>
          <w:rFonts w:ascii="Times New Roman" w:hAnsi="Times New Roman" w:cs="Times New Roman"/>
          <w:sz w:val="20"/>
          <w:szCs w:val="20"/>
        </w:rPr>
        <w:commentReference w:id="78"/>
      </w:r>
    </w:p>
    <w:p w14:paraId="6EEBFC94" w14:textId="2B416707" w:rsidR="00A90ACC" w:rsidRDefault="00E741B9" w:rsidP="00937101">
      <w:pPr>
        <w:spacing w:before="100" w:beforeAutospacing="1" w:after="240" w:line="360" w:lineRule="auto"/>
        <w:rPr>
          <w:ins w:id="81" w:author="Miller, Ryan" w:date="2020-02-28T09:48:00Z"/>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Objective</w:t>
      </w:r>
      <w:r w:rsidRPr="00937101">
        <w:rPr>
          <w:rFonts w:ascii="Times New Roman" w:eastAsia="Times New Roman" w:hAnsi="Times New Roman" w:cs="Times New Roman"/>
          <w:color w:val="000000"/>
          <w:sz w:val="20"/>
          <w:szCs w:val="20"/>
        </w:rPr>
        <w:t xml:space="preserve">: </w:t>
      </w:r>
      <w:del w:id="82" w:author="Rebecca L Hartman" w:date="2020-02-19T12:46:00Z">
        <w:r w:rsidRPr="00937101" w:rsidDel="007316E9">
          <w:rPr>
            <w:rFonts w:ascii="Times New Roman" w:eastAsia="Times New Roman" w:hAnsi="Times New Roman" w:cs="Times New Roman"/>
            <w:color w:val="000000"/>
            <w:sz w:val="20"/>
            <w:szCs w:val="20"/>
          </w:rPr>
          <w:delText>This research aims t</w:delText>
        </w:r>
      </w:del>
      <w:ins w:id="83" w:author="Miller, Ryan" w:date="2020-02-28T09:53:00Z">
        <w:r w:rsidR="00A90ACC" w:rsidRPr="00A90ACC">
          <w:rPr>
            <w:rFonts w:ascii="Times New Roman" w:eastAsia="Times New Roman" w:hAnsi="Times New Roman" w:cs="Times New Roman"/>
            <w:color w:val="000000"/>
            <w:sz w:val="20"/>
            <w:szCs w:val="20"/>
          </w:rPr>
          <w:t xml:space="preserve"> </w:t>
        </w:r>
        <w:r w:rsidR="00A90ACC" w:rsidRPr="00937101">
          <w:rPr>
            <w:rFonts w:ascii="Times New Roman" w:eastAsia="Times New Roman" w:hAnsi="Times New Roman" w:cs="Times New Roman"/>
            <w:color w:val="000000"/>
            <w:sz w:val="20"/>
            <w:szCs w:val="20"/>
          </w:rPr>
          <w:t xml:space="preserve">To assess performance during </w:t>
        </w:r>
        <w:r w:rsidR="00A90ACC">
          <w:rPr>
            <w:rFonts w:ascii="Times New Roman" w:eastAsia="Times New Roman" w:hAnsi="Times New Roman" w:cs="Times New Roman"/>
            <w:color w:val="000000"/>
            <w:sz w:val="20"/>
            <w:szCs w:val="20"/>
          </w:rPr>
          <w:t>divided attention</w:t>
        </w:r>
        <w:r w:rsidR="00A90ACC" w:rsidRPr="00937101">
          <w:rPr>
            <w:rFonts w:ascii="Times New Roman" w:eastAsia="Times New Roman" w:hAnsi="Times New Roman" w:cs="Times New Roman"/>
            <w:color w:val="000000"/>
            <w:sz w:val="20"/>
            <w:szCs w:val="20"/>
          </w:rPr>
          <w:t xml:space="preserve"> </w:t>
        </w:r>
        <w:r w:rsidR="00A90ACC">
          <w:rPr>
            <w:rFonts w:ascii="Times New Roman" w:eastAsia="Times New Roman" w:hAnsi="Times New Roman" w:cs="Times New Roman"/>
            <w:color w:val="000000"/>
            <w:sz w:val="20"/>
            <w:szCs w:val="20"/>
          </w:rPr>
          <w:t xml:space="preserve">tasks </w:t>
        </w:r>
        <w:r w:rsidR="00A90ACC" w:rsidRPr="00937101">
          <w:rPr>
            <w:rFonts w:ascii="Times New Roman" w:eastAsia="Times New Roman" w:hAnsi="Times New Roman" w:cs="Times New Roman"/>
            <w:color w:val="000000"/>
            <w:sz w:val="20"/>
            <w:szCs w:val="20"/>
          </w:rPr>
          <w:t>while driving under the influence of cann</w:t>
        </w:r>
        <w:r w:rsidR="003C3056">
          <w:rPr>
            <w:rFonts w:ascii="Times New Roman" w:eastAsia="Times New Roman" w:hAnsi="Times New Roman" w:cs="Times New Roman"/>
            <w:color w:val="000000"/>
            <w:sz w:val="20"/>
            <w:szCs w:val="20"/>
          </w:rPr>
          <w:t>abis with/</w:t>
        </w:r>
        <w:r w:rsidR="00A90ACC">
          <w:rPr>
            <w:rFonts w:ascii="Times New Roman" w:eastAsia="Times New Roman" w:hAnsi="Times New Roman" w:cs="Times New Roman"/>
            <w:color w:val="000000"/>
            <w:sz w:val="20"/>
            <w:szCs w:val="20"/>
          </w:rPr>
          <w:t>without alcohol</w:t>
        </w:r>
      </w:ins>
      <w:ins w:id="84" w:author="Miller, Ryan" w:date="2020-02-28T09:55:00Z">
        <w:r w:rsidR="003C3056">
          <w:rPr>
            <w:rFonts w:ascii="Times New Roman" w:eastAsia="Times New Roman" w:hAnsi="Times New Roman" w:cs="Times New Roman"/>
            <w:color w:val="000000"/>
            <w:sz w:val="20"/>
            <w:szCs w:val="20"/>
          </w:rPr>
          <w:t xml:space="preserve"> we analyzed three divided attention tasks</w:t>
        </w:r>
      </w:ins>
      <w:ins w:id="85" w:author="Miller, Ryan" w:date="2020-03-02T14:53:00Z">
        <w:r w:rsidR="003C3056">
          <w:rPr>
            <w:rFonts w:ascii="Times New Roman" w:eastAsia="Times New Roman" w:hAnsi="Times New Roman" w:cs="Times New Roman"/>
            <w:color w:val="000000"/>
            <w:sz w:val="20"/>
            <w:szCs w:val="20"/>
          </w:rPr>
          <w:t xml:space="preserve"> following administration of placebo, cannabis and/or alcohol.</w:t>
        </w:r>
      </w:ins>
      <w:ins w:id="86" w:author="Rebecca L Hartman" w:date="2020-02-19T12:46:00Z">
        <w:del w:id="87" w:author="Miller, Ryan" w:date="2020-02-28T09:53:00Z">
          <w:r w:rsidR="007316E9" w:rsidRPr="00937101" w:rsidDel="00A90ACC">
            <w:rPr>
              <w:rFonts w:ascii="Times New Roman" w:eastAsia="Times New Roman" w:hAnsi="Times New Roman" w:cs="Times New Roman"/>
              <w:color w:val="000000"/>
              <w:sz w:val="20"/>
              <w:szCs w:val="20"/>
            </w:rPr>
            <w:delText>T</w:delText>
          </w:r>
        </w:del>
      </w:ins>
      <w:del w:id="88" w:author="Miller, Ryan" w:date="2020-02-28T09:53:00Z">
        <w:r w:rsidRPr="00937101" w:rsidDel="00A90ACC">
          <w:rPr>
            <w:rFonts w:ascii="Times New Roman" w:eastAsia="Times New Roman" w:hAnsi="Times New Roman" w:cs="Times New Roman"/>
            <w:color w:val="000000"/>
            <w:sz w:val="20"/>
            <w:szCs w:val="20"/>
          </w:rPr>
          <w:delText xml:space="preserve">o assess </w:delText>
        </w:r>
      </w:del>
    </w:p>
    <w:p w14:paraId="2E6D20AB" w14:textId="282F047F" w:rsidR="00E741B9" w:rsidRPr="00937101" w:rsidDel="00A90ACC" w:rsidRDefault="00E741B9" w:rsidP="00937101">
      <w:pPr>
        <w:spacing w:before="100" w:beforeAutospacing="1" w:after="240" w:line="360" w:lineRule="auto"/>
        <w:rPr>
          <w:del w:id="89" w:author="Miller, Ryan" w:date="2020-02-28T09:52:00Z"/>
          <w:rFonts w:ascii="Times New Roman" w:eastAsia="Times New Roman" w:hAnsi="Times New Roman" w:cs="Times New Roman"/>
          <w:color w:val="000000"/>
          <w:sz w:val="20"/>
          <w:szCs w:val="20"/>
        </w:rPr>
      </w:pPr>
      <w:del w:id="90" w:author="Miller, Ryan" w:date="2020-02-28T09:52:00Z">
        <w:r w:rsidRPr="00937101" w:rsidDel="00A90ACC">
          <w:rPr>
            <w:rFonts w:ascii="Times New Roman" w:eastAsia="Times New Roman" w:hAnsi="Times New Roman" w:cs="Times New Roman"/>
            <w:color w:val="000000"/>
            <w:sz w:val="20"/>
            <w:szCs w:val="20"/>
          </w:rPr>
          <w:delText xml:space="preserve">driver performance during secondary </w:delText>
        </w:r>
      </w:del>
      <w:ins w:id="91" w:author="Marilyn Huestis" w:date="2020-02-21T09:15:00Z">
        <w:del w:id="92" w:author="Miller, Ryan" w:date="2020-02-28T09:52:00Z">
          <w:r w:rsidR="00AD30AC" w:rsidDel="00A90ACC">
            <w:rPr>
              <w:rFonts w:ascii="Times New Roman" w:eastAsia="Times New Roman" w:hAnsi="Times New Roman" w:cs="Times New Roman"/>
              <w:color w:val="000000"/>
              <w:sz w:val="20"/>
              <w:szCs w:val="20"/>
            </w:rPr>
            <w:delText>divided attention</w:delText>
          </w:r>
          <w:r w:rsidR="00AD30AC" w:rsidRPr="00937101" w:rsidDel="00A90ACC">
            <w:rPr>
              <w:rFonts w:ascii="Times New Roman" w:eastAsia="Times New Roman" w:hAnsi="Times New Roman" w:cs="Times New Roman"/>
              <w:color w:val="000000"/>
              <w:sz w:val="20"/>
              <w:szCs w:val="20"/>
            </w:rPr>
            <w:delText xml:space="preserve"> </w:delText>
          </w:r>
        </w:del>
      </w:ins>
      <w:del w:id="93" w:author="Miller, Ryan" w:date="2020-02-28T09:52:00Z">
        <w:r w:rsidRPr="00937101" w:rsidDel="00A90ACC">
          <w:rPr>
            <w:rFonts w:ascii="Times New Roman" w:eastAsia="Times New Roman" w:hAnsi="Times New Roman" w:cs="Times New Roman"/>
            <w:color w:val="000000"/>
            <w:sz w:val="20"/>
            <w:szCs w:val="20"/>
          </w:rPr>
          <w:delText>tasks performed while driving under the influence of cannabis with and without alcohol</w:delText>
        </w:r>
      </w:del>
      <w:del w:id="94" w:author="Miller, Ryan" w:date="2020-02-27T10:17:00Z">
        <w:r w:rsidRPr="00937101" w:rsidDel="005A179F">
          <w:rPr>
            <w:rFonts w:ascii="Times New Roman" w:eastAsia="Times New Roman" w:hAnsi="Times New Roman" w:cs="Times New Roman"/>
            <w:color w:val="000000"/>
            <w:sz w:val="20"/>
            <w:szCs w:val="20"/>
          </w:rPr>
          <w:delText>.  We</w:delText>
        </w:r>
      </w:del>
      <w:del w:id="95" w:author="Miller, Ryan" w:date="2020-02-28T09:52:00Z">
        <w:r w:rsidRPr="00937101" w:rsidDel="00A90ACC">
          <w:rPr>
            <w:rFonts w:ascii="Times New Roman" w:eastAsia="Times New Roman" w:hAnsi="Times New Roman" w:cs="Times New Roman"/>
            <w:color w:val="000000"/>
            <w:sz w:val="20"/>
            <w:szCs w:val="20"/>
          </w:rPr>
          <w:delText xml:space="preserve"> consider 3 divided attention tasks, evaluat</w:delText>
        </w:r>
      </w:del>
      <w:ins w:id="96" w:author="Marilyn Huestis" w:date="2020-02-21T09:20:00Z">
        <w:del w:id="97" w:author="Miller, Ryan" w:date="2020-02-28T09:52:00Z">
          <w:r w:rsidR="00A06261" w:rsidDel="00A90ACC">
            <w:rPr>
              <w:rFonts w:ascii="Times New Roman" w:eastAsia="Times New Roman" w:hAnsi="Times New Roman" w:cs="Times New Roman"/>
              <w:color w:val="000000"/>
              <w:sz w:val="20"/>
              <w:szCs w:val="20"/>
            </w:rPr>
            <w:delText>ed</w:delText>
          </w:r>
        </w:del>
      </w:ins>
      <w:del w:id="98" w:author="Miller, Ryan" w:date="2020-02-28T09:52:00Z">
        <w:r w:rsidRPr="00937101" w:rsidDel="00A90ACC">
          <w:rPr>
            <w:rFonts w:ascii="Times New Roman" w:eastAsia="Times New Roman" w:hAnsi="Times New Roman" w:cs="Times New Roman"/>
            <w:color w:val="000000"/>
            <w:sz w:val="20"/>
            <w:szCs w:val="20"/>
          </w:rPr>
          <w:delText xml:space="preserve">ing changes in driving behavior and </w:delText>
        </w:r>
      </w:del>
      <w:ins w:id="99" w:author="Marilyn Huestis" w:date="2020-02-21T09:20:00Z">
        <w:del w:id="100" w:author="Miller, Ryan" w:date="2020-02-28T09:52:00Z">
          <w:r w:rsidR="009C3A9B" w:rsidDel="00A90ACC">
            <w:rPr>
              <w:rFonts w:ascii="Times New Roman" w:eastAsia="Times New Roman" w:hAnsi="Times New Roman" w:cs="Times New Roman"/>
              <w:color w:val="000000"/>
              <w:sz w:val="20"/>
              <w:szCs w:val="20"/>
            </w:rPr>
            <w:delText>wh</w:delText>
          </w:r>
        </w:del>
      </w:ins>
      <w:ins w:id="101" w:author="Marilyn Huestis" w:date="2020-02-21T09:21:00Z">
        <w:del w:id="102" w:author="Miller, Ryan" w:date="2020-02-28T09:52:00Z">
          <w:r w:rsidR="009C3A9B" w:rsidDel="00A90ACC">
            <w:rPr>
              <w:rFonts w:ascii="Times New Roman" w:eastAsia="Times New Roman" w:hAnsi="Times New Roman" w:cs="Times New Roman"/>
              <w:color w:val="000000"/>
              <w:sz w:val="20"/>
              <w:szCs w:val="20"/>
            </w:rPr>
            <w:delText>ile</w:delText>
          </w:r>
        </w:del>
      </w:ins>
      <w:ins w:id="103" w:author="Marilyn Huestis" w:date="2020-02-21T09:20:00Z">
        <w:del w:id="104" w:author="Miller, Ryan" w:date="2020-02-28T09:52:00Z">
          <w:r w:rsidR="009C3A9B" w:rsidDel="00A90ACC">
            <w:rPr>
              <w:rFonts w:ascii="Times New Roman" w:eastAsia="Times New Roman" w:hAnsi="Times New Roman" w:cs="Times New Roman"/>
              <w:color w:val="000000"/>
              <w:sz w:val="20"/>
              <w:szCs w:val="20"/>
            </w:rPr>
            <w:delText xml:space="preserve"> performing three</w:delText>
          </w:r>
          <w:r w:rsidR="009C3A9B" w:rsidRPr="00937101" w:rsidDel="00A90ACC">
            <w:rPr>
              <w:rFonts w:ascii="Times New Roman" w:eastAsia="Times New Roman" w:hAnsi="Times New Roman" w:cs="Times New Roman"/>
              <w:color w:val="000000"/>
              <w:sz w:val="20"/>
              <w:szCs w:val="20"/>
            </w:rPr>
            <w:delText xml:space="preserve"> divided attention tasks</w:delText>
          </w:r>
        </w:del>
      </w:ins>
      <w:ins w:id="105" w:author="Marilyn Huestis" w:date="2020-02-21T09:21:00Z">
        <w:del w:id="106" w:author="Miller, Ryan" w:date="2020-02-28T09:52:00Z">
          <w:r w:rsidR="009C3A9B" w:rsidDel="00A90ACC">
            <w:rPr>
              <w:rFonts w:ascii="Times New Roman" w:eastAsia="Times New Roman" w:hAnsi="Times New Roman" w:cs="Times New Roman"/>
              <w:color w:val="000000"/>
              <w:sz w:val="20"/>
              <w:szCs w:val="20"/>
            </w:rPr>
            <w:delText xml:space="preserve"> following admin</w:delText>
          </w:r>
        </w:del>
      </w:ins>
      <w:ins w:id="107" w:author="Marilyn Huestis" w:date="2020-02-21T09:22:00Z">
        <w:del w:id="108" w:author="Miller, Ryan" w:date="2020-02-28T09:52:00Z">
          <w:r w:rsidR="009C3A9B" w:rsidDel="00A90ACC">
            <w:rPr>
              <w:rFonts w:ascii="Times New Roman" w:eastAsia="Times New Roman" w:hAnsi="Times New Roman" w:cs="Times New Roman"/>
              <w:color w:val="000000"/>
              <w:sz w:val="20"/>
              <w:szCs w:val="20"/>
            </w:rPr>
            <w:delText>istration of placebo,</w:delText>
          </w:r>
        </w:del>
      </w:ins>
      <w:del w:id="109" w:author="Miller, Ryan" w:date="2020-02-28T09:52:00Z">
        <w:r w:rsidRPr="00937101" w:rsidDel="00A90ACC">
          <w:rPr>
            <w:rFonts w:ascii="Times New Roman" w:eastAsia="Times New Roman" w:hAnsi="Times New Roman" w:cs="Times New Roman"/>
            <w:color w:val="000000"/>
            <w:sz w:val="20"/>
            <w:szCs w:val="20"/>
          </w:rPr>
          <w:delText>task performance in response to cannabis</w:delText>
        </w:r>
      </w:del>
      <w:ins w:id="110" w:author="Marilyn Huestis" w:date="2020-02-21T09:18:00Z">
        <w:del w:id="111" w:author="Miller, Ryan" w:date="2020-02-28T09:52:00Z">
          <w:r w:rsidR="00A06261" w:rsidDel="00A90ACC">
            <w:rPr>
              <w:rFonts w:ascii="Times New Roman" w:eastAsia="Times New Roman" w:hAnsi="Times New Roman" w:cs="Times New Roman"/>
              <w:color w:val="000000"/>
              <w:sz w:val="20"/>
              <w:szCs w:val="20"/>
            </w:rPr>
            <w:delText xml:space="preserve"> and/or </w:delText>
          </w:r>
        </w:del>
      </w:ins>
      <w:del w:id="112" w:author="Miller, Ryan" w:date="2020-02-28T09:52:00Z">
        <w:r w:rsidRPr="00937101" w:rsidDel="00A90ACC">
          <w:rPr>
            <w:rFonts w:ascii="Times New Roman" w:eastAsia="Times New Roman" w:hAnsi="Times New Roman" w:cs="Times New Roman"/>
            <w:color w:val="000000"/>
            <w:sz w:val="20"/>
            <w:szCs w:val="20"/>
          </w:rPr>
          <w:delText>/alcohol dosing. </w:delText>
        </w:r>
      </w:del>
    </w:p>
    <w:p w14:paraId="2B8B0582" w14:textId="2FD8131A" w:rsidR="00E741B9" w:rsidRPr="00937101" w:rsidRDefault="00E741B9" w:rsidP="00937101">
      <w:pPr>
        <w:spacing w:before="100" w:beforeAutospacing="1" w:after="240"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Methods:</w:t>
      </w:r>
      <w:r w:rsidRPr="00937101">
        <w:rPr>
          <w:rFonts w:ascii="Times New Roman" w:eastAsia="Times New Roman" w:hAnsi="Times New Roman" w:cs="Times New Roman"/>
          <w:color w:val="000000"/>
          <w:sz w:val="20"/>
          <w:szCs w:val="20"/>
        </w:rPr>
        <w:t xml:space="preserve"> Healthy </w:t>
      </w:r>
      <w:ins w:id="113" w:author="Rebecca L Hartman" w:date="2020-02-19T13:28:00Z">
        <w:r w:rsidR="00AF074F" w:rsidRPr="00937101">
          <w:rPr>
            <w:rFonts w:ascii="Times New Roman" w:eastAsia="Times New Roman" w:hAnsi="Times New Roman" w:cs="Times New Roman"/>
            <w:color w:val="000000"/>
            <w:sz w:val="20"/>
            <w:szCs w:val="20"/>
          </w:rPr>
          <w:t xml:space="preserve">adult </w:t>
        </w:r>
      </w:ins>
      <w:r w:rsidRPr="00937101">
        <w:rPr>
          <w:rFonts w:ascii="Times New Roman" w:eastAsia="Times New Roman" w:hAnsi="Times New Roman" w:cs="Times New Roman"/>
          <w:color w:val="000000"/>
          <w:sz w:val="20"/>
          <w:szCs w:val="20"/>
        </w:rPr>
        <w:t xml:space="preserve">cannabis </w:t>
      </w:r>
      <w:del w:id="114" w:author="Rebecca L Hartman" w:date="2020-02-19T13:29:00Z">
        <w:r w:rsidRPr="00937101" w:rsidDel="00AF074F">
          <w:rPr>
            <w:rFonts w:ascii="Times New Roman" w:eastAsia="Times New Roman" w:hAnsi="Times New Roman" w:cs="Times New Roman"/>
            <w:color w:val="000000"/>
            <w:sz w:val="20"/>
            <w:szCs w:val="20"/>
          </w:rPr>
          <w:delText>using adults ages 21-55</w:delText>
        </w:r>
      </w:del>
      <w:ins w:id="115" w:author="Rebecca L Hartman" w:date="2020-02-19T13:29:00Z">
        <w:r w:rsidR="00AF074F" w:rsidRPr="00937101">
          <w:rPr>
            <w:rFonts w:ascii="Times New Roman" w:eastAsia="Times New Roman" w:hAnsi="Times New Roman" w:cs="Times New Roman"/>
            <w:color w:val="000000"/>
            <w:sz w:val="20"/>
            <w:szCs w:val="20"/>
          </w:rPr>
          <w:t>users</w:t>
        </w:r>
      </w:ins>
      <w:r w:rsidRPr="00937101">
        <w:rPr>
          <w:rFonts w:ascii="Times New Roman" w:eastAsia="Times New Roman" w:hAnsi="Times New Roman" w:cs="Times New Roman"/>
          <w:color w:val="000000"/>
          <w:sz w:val="20"/>
          <w:szCs w:val="20"/>
        </w:rPr>
        <w:t xml:space="preserve"> participated in 6 sessions, receiving combinations of cannabis (placebo/low</w:t>
      </w:r>
      <w:ins w:id="116" w:author="Rebecca L Hartman" w:date="2020-02-19T13:39:00Z">
        <w:r w:rsidR="00A545B4" w:rsidRPr="00937101">
          <w:rPr>
            <w:rFonts w:ascii="Times New Roman" w:eastAsia="Times New Roman" w:hAnsi="Times New Roman" w:cs="Times New Roman"/>
            <w:color w:val="000000"/>
            <w:sz w:val="20"/>
            <w:szCs w:val="20"/>
          </w:rPr>
          <w:t>-</w:t>
        </w:r>
      </w:ins>
      <w:del w:id="117" w:author="Rebecca L Hartman" w:date="2020-02-19T13:39: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THC/high</w:t>
      </w:r>
      <w:ins w:id="118" w:author="Rebecca L Hartman" w:date="2020-02-19T13:39:00Z">
        <w:r w:rsidR="00A545B4" w:rsidRPr="00937101">
          <w:rPr>
            <w:rFonts w:ascii="Times New Roman" w:eastAsia="Times New Roman" w:hAnsi="Times New Roman" w:cs="Times New Roman"/>
            <w:color w:val="000000"/>
            <w:sz w:val="20"/>
            <w:szCs w:val="20"/>
          </w:rPr>
          <w:t>-</w:t>
        </w:r>
      </w:ins>
      <w:del w:id="119" w:author="Rebecca L Hartman" w:date="2020-02-19T13:39: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THC) and alcohol (placebo/active) in randomized order, separated by washout periods of </w:t>
      </w:r>
      <w:ins w:id="120" w:author="Rebecca L Hartman" w:date="2020-02-19T13:06:00Z">
        <w:r w:rsidR="009002E3" w:rsidRPr="00937101">
          <w:rPr>
            <w:rFonts w:ascii="Times New Roman" w:eastAsia="Times New Roman" w:hAnsi="Times New Roman" w:cs="Times New Roman"/>
            <w:color w:val="000000"/>
            <w:sz w:val="20"/>
            <w:szCs w:val="20"/>
          </w:rPr>
          <w:t>≥1 week</w:t>
        </w:r>
      </w:ins>
      <w:del w:id="121" w:author="Rebecca L Hartman" w:date="2020-02-19T13:06:00Z">
        <w:r w:rsidRPr="00937101" w:rsidDel="009002E3">
          <w:rPr>
            <w:rFonts w:ascii="Times New Roman" w:eastAsia="Times New Roman" w:hAnsi="Times New Roman" w:cs="Times New Roman"/>
            <w:color w:val="000000"/>
            <w:sz w:val="20"/>
            <w:szCs w:val="20"/>
          </w:rPr>
          <w:delText>at least one week</w:delText>
        </w:r>
      </w:del>
      <w:r w:rsidRPr="00937101">
        <w:rPr>
          <w:rFonts w:ascii="Times New Roman" w:eastAsia="Times New Roman" w:hAnsi="Times New Roman" w:cs="Times New Roman"/>
          <w:color w:val="000000"/>
          <w:sz w:val="20"/>
          <w:szCs w:val="20"/>
        </w:rPr>
        <w:t xml:space="preserve">.  </w:t>
      </w:r>
      <w:ins w:id="122" w:author="Miller, Ryan" w:date="2020-02-20T10:25:00Z">
        <w:r w:rsidR="005173C4">
          <w:rPr>
            <w:rFonts w:ascii="Times New Roman" w:eastAsia="Times New Roman" w:hAnsi="Times New Roman" w:cs="Times New Roman"/>
            <w:color w:val="000000"/>
            <w:sz w:val="20"/>
            <w:szCs w:val="20"/>
          </w:rPr>
          <w:t xml:space="preserve">At </w:t>
        </w:r>
      </w:ins>
      <w:del w:id="123" w:author="Rebecca L Hartman" w:date="2020-02-19T13:07:00Z">
        <w:r w:rsidRPr="00937101" w:rsidDel="009002E3">
          <w:rPr>
            <w:rFonts w:ascii="Times New Roman" w:eastAsia="Times New Roman" w:hAnsi="Times New Roman" w:cs="Times New Roman"/>
            <w:color w:val="000000"/>
            <w:sz w:val="20"/>
            <w:szCs w:val="20"/>
          </w:rPr>
          <w:delText>In each session, a</w:delText>
        </w:r>
      </w:del>
      <w:commentRangeStart w:id="124"/>
      <w:ins w:id="125" w:author="Rebecca L Hartman" w:date="2020-02-19T13:07:00Z">
        <w:del w:id="126" w:author="Miller, Ryan" w:date="2020-02-20T10:24:00Z">
          <w:r w:rsidR="009002E3" w:rsidRPr="00937101" w:rsidDel="005173C4">
            <w:rPr>
              <w:rFonts w:ascii="Times New Roman" w:eastAsia="Times New Roman" w:hAnsi="Times New Roman" w:cs="Times New Roman"/>
              <w:color w:val="000000"/>
              <w:sz w:val="20"/>
              <w:szCs w:val="20"/>
            </w:rPr>
            <w:delText>A</w:delText>
          </w:r>
        </w:del>
      </w:ins>
      <w:del w:id="127" w:author="Miller, Ryan" w:date="2020-02-20T10:24:00Z">
        <w:r w:rsidRPr="00937101" w:rsidDel="005173C4">
          <w:rPr>
            <w:rFonts w:ascii="Times New Roman" w:eastAsia="Times New Roman" w:hAnsi="Times New Roman" w:cs="Times New Roman"/>
            <w:color w:val="000000"/>
            <w:sz w:val="20"/>
            <w:szCs w:val="20"/>
          </w:rPr>
          <w:delText>fter dosing</w:delText>
        </w:r>
        <w:commentRangeEnd w:id="124"/>
        <w:r w:rsidR="00A545B4" w:rsidRPr="00937101" w:rsidDel="005173C4">
          <w:rPr>
            <w:rStyle w:val="CommentReference"/>
            <w:rFonts w:ascii="Times New Roman" w:hAnsi="Times New Roman" w:cs="Times New Roman"/>
            <w:sz w:val="20"/>
            <w:szCs w:val="20"/>
          </w:rPr>
          <w:commentReference w:id="124"/>
        </w:r>
        <w:r w:rsidRPr="00937101" w:rsidDel="005173C4">
          <w:rPr>
            <w:rFonts w:ascii="Times New Roman" w:eastAsia="Times New Roman" w:hAnsi="Times New Roman" w:cs="Times New Roman"/>
            <w:color w:val="000000"/>
            <w:sz w:val="20"/>
            <w:szCs w:val="20"/>
          </w:rPr>
          <w:delText xml:space="preserve">, </w:delText>
        </w:r>
      </w:del>
      <w:ins w:id="128" w:author="Miller, Ryan" w:date="2020-02-20T10:24:00Z">
        <w:r w:rsidR="005173C4">
          <w:rPr>
            <w:rFonts w:ascii="Times New Roman" w:eastAsia="Times New Roman" w:hAnsi="Times New Roman" w:cs="Times New Roman"/>
            <w:color w:val="000000"/>
            <w:sz w:val="20"/>
            <w:szCs w:val="20"/>
          </w:rPr>
          <w:t xml:space="preserve">0.5 hours </w:t>
        </w:r>
      </w:ins>
      <w:ins w:id="129" w:author="Miller, Ryan" w:date="2020-02-20T10:25:00Z">
        <w:r w:rsidR="005173C4">
          <w:rPr>
            <w:rFonts w:ascii="Times New Roman" w:eastAsia="Times New Roman" w:hAnsi="Times New Roman" w:cs="Times New Roman"/>
            <w:color w:val="000000"/>
            <w:sz w:val="20"/>
            <w:szCs w:val="20"/>
          </w:rPr>
          <w:t xml:space="preserve">post-dosing </w:t>
        </w:r>
      </w:ins>
      <w:del w:id="130" w:author="Rebecca L Hartman" w:date="2020-02-19T13:07:00Z">
        <w:r w:rsidRPr="00937101" w:rsidDel="009002E3">
          <w:rPr>
            <w:rFonts w:ascii="Times New Roman" w:eastAsia="Times New Roman" w:hAnsi="Times New Roman" w:cs="Times New Roman"/>
            <w:color w:val="000000"/>
            <w:sz w:val="20"/>
            <w:szCs w:val="20"/>
          </w:rPr>
          <w:delText xml:space="preserve">subjects participated in </w:delText>
        </w:r>
      </w:del>
      <w:ins w:id="131" w:author="Rebecca L Hartman" w:date="2020-02-19T13:07:00Z">
        <w:r w:rsidR="009002E3" w:rsidRPr="00937101">
          <w:rPr>
            <w:rFonts w:ascii="Times New Roman" w:eastAsia="Times New Roman" w:hAnsi="Times New Roman" w:cs="Times New Roman"/>
            <w:color w:val="000000"/>
            <w:sz w:val="20"/>
            <w:szCs w:val="20"/>
          </w:rPr>
          <w:t xml:space="preserve">participants performed </w:t>
        </w:r>
      </w:ins>
      <w:r w:rsidRPr="00937101">
        <w:rPr>
          <w:rFonts w:ascii="Times New Roman" w:eastAsia="Times New Roman" w:hAnsi="Times New Roman" w:cs="Times New Roman"/>
          <w:color w:val="000000"/>
          <w:sz w:val="20"/>
          <w:szCs w:val="20"/>
        </w:rPr>
        <w:t>simulator drives</w:t>
      </w:r>
      <w:ins w:id="132" w:author="Rebecca L Hartman" w:date="2020-02-19T13:14:00Z">
        <w:r w:rsidR="00060081" w:rsidRPr="00937101">
          <w:rPr>
            <w:rFonts w:ascii="Times New Roman" w:eastAsia="Times New Roman" w:hAnsi="Times New Roman" w:cs="Times New Roman"/>
            <w:color w:val="000000"/>
            <w:sz w:val="20"/>
            <w:szCs w:val="20"/>
          </w:rPr>
          <w:t xml:space="preserve"> in the University of Iowa National Advanced Driving Simulator (NADS</w:t>
        </w:r>
      </w:ins>
      <w:ins w:id="133" w:author="Tim Brown" w:date="2020-02-24T16:00:00Z">
        <w:r w:rsidR="00EF3351">
          <w:rPr>
            <w:rFonts w:ascii="Times New Roman" w:eastAsia="Times New Roman" w:hAnsi="Times New Roman" w:cs="Times New Roman"/>
            <w:color w:val="000000"/>
            <w:sz w:val="20"/>
            <w:szCs w:val="20"/>
          </w:rPr>
          <w:t>-1</w:t>
        </w:r>
      </w:ins>
      <w:ins w:id="134" w:author="Rebecca L Hartman" w:date="2020-02-19T13:14:00Z">
        <w:del w:id="135" w:author="Marilyn Huestis" w:date="2020-02-21T09:23:00Z">
          <w:r w:rsidR="00060081" w:rsidRPr="00937101" w:rsidDel="009C3A9B">
            <w:rPr>
              <w:rFonts w:ascii="Times New Roman" w:eastAsia="Times New Roman" w:hAnsi="Times New Roman" w:cs="Times New Roman"/>
              <w:color w:val="000000"/>
              <w:sz w:val="20"/>
              <w:szCs w:val="20"/>
            </w:rPr>
            <w:delText>-1</w:delText>
          </w:r>
        </w:del>
        <w:r w:rsidR="00060081" w:rsidRPr="00937101">
          <w:rPr>
            <w:rFonts w:ascii="Times New Roman" w:eastAsia="Times New Roman" w:hAnsi="Times New Roman" w:cs="Times New Roman"/>
            <w:color w:val="000000"/>
            <w:sz w:val="20"/>
            <w:szCs w:val="20"/>
          </w:rPr>
          <w:t>)</w:t>
        </w:r>
      </w:ins>
      <w:ins w:id="136" w:author="Rebecca L Hartman" w:date="2020-02-19T13:15: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w:t>
      </w:r>
      <w:ins w:id="137" w:author="Rebecca L Hartman" w:date="2020-02-19T13:15:00Z">
        <w:r w:rsidR="00060081" w:rsidRPr="00937101">
          <w:rPr>
            <w:rFonts w:ascii="Times New Roman" w:eastAsia="Times New Roman" w:hAnsi="Times New Roman" w:cs="Times New Roman"/>
            <w:color w:val="000000"/>
            <w:sz w:val="20"/>
            <w:szCs w:val="20"/>
          </w:rPr>
          <w:t xml:space="preserve">a full vehicle cab simulator with a 360° horizontal field of view </w:t>
        </w:r>
      </w:ins>
      <w:ins w:id="138" w:author="Rebecca L Hartman" w:date="2020-02-19T13:29:00Z">
        <w:r w:rsidR="00AF074F" w:rsidRPr="00937101">
          <w:rPr>
            <w:rFonts w:ascii="Times New Roman" w:eastAsia="Times New Roman" w:hAnsi="Times New Roman" w:cs="Times New Roman"/>
            <w:color w:val="000000"/>
            <w:sz w:val="20"/>
            <w:szCs w:val="20"/>
          </w:rPr>
          <w:t>and</w:t>
        </w:r>
      </w:ins>
      <w:ins w:id="139" w:author="Rebecca L Hartman" w:date="2020-02-19T13:15:00Z">
        <w:r w:rsidR="00060081" w:rsidRPr="00937101">
          <w:rPr>
            <w:rFonts w:ascii="Times New Roman" w:eastAsia="Times New Roman" w:hAnsi="Times New Roman" w:cs="Times New Roman"/>
            <w:color w:val="000000"/>
            <w:sz w:val="20"/>
            <w:szCs w:val="20"/>
          </w:rPr>
          <w:t xml:space="preserve"> motion base that provide</w:t>
        </w:r>
      </w:ins>
      <w:ins w:id="140" w:author="Marilyn Huestis" w:date="2020-02-21T09:23:00Z">
        <w:r w:rsidR="00253962">
          <w:rPr>
            <w:rFonts w:ascii="Times New Roman" w:eastAsia="Times New Roman" w:hAnsi="Times New Roman" w:cs="Times New Roman"/>
            <w:color w:val="000000"/>
            <w:sz w:val="20"/>
            <w:szCs w:val="20"/>
          </w:rPr>
          <w:t>d</w:t>
        </w:r>
      </w:ins>
      <w:ins w:id="141" w:author="Rebecca L Hartman" w:date="2020-02-19T13:15:00Z">
        <w:del w:id="142" w:author="Marilyn Huestis" w:date="2020-02-21T09:23:00Z">
          <w:r w:rsidR="00060081" w:rsidRPr="00937101" w:rsidDel="00253962">
            <w:rPr>
              <w:rFonts w:ascii="Times New Roman" w:eastAsia="Times New Roman" w:hAnsi="Times New Roman" w:cs="Times New Roman"/>
              <w:color w:val="000000"/>
              <w:sz w:val="20"/>
              <w:szCs w:val="20"/>
            </w:rPr>
            <w:delText>s</w:delText>
          </w:r>
        </w:del>
        <w:r w:rsidR="00060081" w:rsidRPr="00937101">
          <w:rPr>
            <w:rFonts w:ascii="Times New Roman" w:eastAsia="Times New Roman" w:hAnsi="Times New Roman" w:cs="Times New Roman"/>
            <w:color w:val="000000"/>
            <w:sz w:val="20"/>
            <w:szCs w:val="20"/>
          </w:rPr>
          <w:t xml:space="preserve"> realistic motion feedback. </w:t>
        </w:r>
      </w:ins>
      <w:del w:id="143" w:author="Rebecca L Hartman" w:date="2020-02-19T13:15:00Z">
        <w:r w:rsidRPr="00937101" w:rsidDel="00060081">
          <w:rPr>
            <w:rFonts w:ascii="Times New Roman" w:eastAsia="Times New Roman" w:hAnsi="Times New Roman" w:cs="Times New Roman"/>
            <w:color w:val="000000"/>
            <w:sz w:val="20"/>
            <w:szCs w:val="20"/>
          </w:rPr>
          <w:delText xml:space="preserve">with </w:delText>
        </w:r>
      </w:del>
      <w:del w:id="144" w:author="Rebecca L Hartman" w:date="2020-02-19T13:08:00Z">
        <w:r w:rsidRPr="00937101" w:rsidDel="009002E3">
          <w:rPr>
            <w:rFonts w:ascii="Times New Roman" w:eastAsia="Times New Roman" w:hAnsi="Times New Roman" w:cs="Times New Roman"/>
            <w:color w:val="000000"/>
            <w:sz w:val="20"/>
            <w:szCs w:val="20"/>
          </w:rPr>
          <w:delText>the route including</w:delText>
        </w:r>
      </w:del>
      <w:ins w:id="145" w:author="Rebecca L Hartman" w:date="2020-02-19T13:15:00Z">
        <w:r w:rsidR="00060081" w:rsidRPr="00937101">
          <w:rPr>
            <w:rFonts w:ascii="Times New Roman" w:eastAsia="Times New Roman" w:hAnsi="Times New Roman" w:cs="Times New Roman"/>
            <w:color w:val="000000"/>
            <w:sz w:val="20"/>
            <w:szCs w:val="20"/>
          </w:rPr>
          <w:t>Drives contained</w:t>
        </w:r>
      </w:ins>
      <w:ins w:id="146" w:author="Rebecca L Hartman" w:date="2020-02-19T13:29:00Z">
        <w:r w:rsidR="00AF074F" w:rsidRPr="00937101">
          <w:rPr>
            <w:rFonts w:ascii="Times New Roman" w:eastAsia="Times New Roman" w:hAnsi="Times New Roman" w:cs="Times New Roman"/>
            <w:color w:val="000000"/>
            <w:sz w:val="20"/>
            <w:szCs w:val="20"/>
          </w:rPr>
          <w:t xml:space="preserve"> </w:t>
        </w:r>
      </w:ins>
      <w:del w:id="147" w:author="Rebecca L Hartman" w:date="2020-02-19T13:08:00Z">
        <w:r w:rsidRPr="00937101" w:rsidDel="009002E3">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repeated instances of </w:t>
      </w:r>
      <w:del w:id="148" w:author="Rebecca L Hartman" w:date="2020-02-19T13:40:00Z">
        <w:r w:rsidRPr="00937101" w:rsidDel="00A545B4">
          <w:rPr>
            <w:rFonts w:ascii="Times New Roman" w:eastAsia="Times New Roman" w:hAnsi="Times New Roman" w:cs="Times New Roman"/>
            <w:color w:val="000000"/>
            <w:sz w:val="20"/>
            <w:szCs w:val="20"/>
          </w:rPr>
          <w:delText>3</w:delText>
        </w:r>
      </w:del>
      <w:ins w:id="149" w:author="Rebecca L Hartman" w:date="2020-02-19T13:40:00Z">
        <w:r w:rsidR="00A545B4" w:rsidRPr="00937101">
          <w:rPr>
            <w:rFonts w:ascii="Times New Roman" w:eastAsia="Times New Roman" w:hAnsi="Times New Roman" w:cs="Times New Roman"/>
            <w:color w:val="000000"/>
            <w:sz w:val="20"/>
            <w:szCs w:val="20"/>
          </w:rPr>
          <w:t>three</w:t>
        </w:r>
      </w:ins>
      <w:r w:rsidRPr="00937101">
        <w:rPr>
          <w:rFonts w:ascii="Times New Roman" w:eastAsia="Times New Roman" w:hAnsi="Times New Roman" w:cs="Times New Roman"/>
          <w:color w:val="000000"/>
          <w:sz w:val="20"/>
          <w:szCs w:val="20"/>
        </w:rPr>
        <w:t xml:space="preserve"> </w:t>
      </w:r>
      <w:del w:id="150" w:author="Marilyn Huestis" w:date="2020-02-21T09:24:00Z">
        <w:r w:rsidRPr="00937101" w:rsidDel="00253962">
          <w:rPr>
            <w:rFonts w:ascii="Times New Roman" w:eastAsia="Times New Roman" w:hAnsi="Times New Roman" w:cs="Times New Roman"/>
            <w:color w:val="000000"/>
            <w:sz w:val="20"/>
            <w:szCs w:val="20"/>
          </w:rPr>
          <w:delText xml:space="preserve">secondary </w:delText>
        </w:r>
      </w:del>
      <w:r w:rsidRPr="00937101">
        <w:rPr>
          <w:rFonts w:ascii="Times New Roman" w:eastAsia="Times New Roman" w:hAnsi="Times New Roman" w:cs="Times New Roman"/>
          <w:color w:val="000000"/>
          <w:sz w:val="20"/>
          <w:szCs w:val="20"/>
        </w:rPr>
        <w:t xml:space="preserve">tasks: a side-mirror task </w:t>
      </w:r>
      <w:del w:id="151" w:author="Rebecca L Hartman" w:date="2020-02-19T13:08:00Z">
        <w:r w:rsidRPr="00937101" w:rsidDel="009002E3">
          <w:rPr>
            <w:rFonts w:ascii="Times New Roman" w:eastAsia="Times New Roman" w:hAnsi="Times New Roman" w:cs="Times New Roman"/>
            <w:color w:val="000000"/>
            <w:sz w:val="20"/>
            <w:szCs w:val="20"/>
          </w:rPr>
          <w:delText xml:space="preserve">where </w:delText>
        </w:r>
      </w:del>
      <w:ins w:id="152" w:author="Rebecca L Hartman" w:date="2020-02-19T13:08:00Z">
        <w:r w:rsidR="009002E3" w:rsidRPr="00937101">
          <w:rPr>
            <w:rFonts w:ascii="Times New Roman" w:eastAsia="Times New Roman" w:hAnsi="Times New Roman" w:cs="Times New Roman"/>
            <w:color w:val="000000"/>
            <w:sz w:val="20"/>
            <w:szCs w:val="20"/>
          </w:rPr>
          <w:t>(</w:t>
        </w:r>
      </w:ins>
      <w:del w:id="153" w:author="Rebecca L Hartman" w:date="2020-02-19T13:30:00Z">
        <w:r w:rsidRPr="00937101" w:rsidDel="00AF074F">
          <w:rPr>
            <w:rFonts w:ascii="Times New Roman" w:eastAsia="Times New Roman" w:hAnsi="Times New Roman" w:cs="Times New Roman"/>
            <w:color w:val="000000"/>
            <w:sz w:val="20"/>
            <w:szCs w:val="20"/>
          </w:rPr>
          <w:delText xml:space="preserve">participants had 5 seconds to </w:delText>
        </w:r>
      </w:del>
      <w:r w:rsidRPr="00937101">
        <w:rPr>
          <w:rFonts w:ascii="Times New Roman" w:eastAsia="Times New Roman" w:hAnsi="Times New Roman" w:cs="Times New Roman"/>
          <w:color w:val="000000"/>
          <w:sz w:val="20"/>
          <w:szCs w:val="20"/>
        </w:rPr>
        <w:t>react</w:t>
      </w:r>
      <w:ins w:id="154" w:author="Rebecca L Hartman" w:date="2020-02-19T13:30:00Z">
        <w:r w:rsidR="00AF074F" w:rsidRPr="00937101">
          <w:rPr>
            <w:rFonts w:ascii="Times New Roman" w:eastAsia="Times New Roman" w:hAnsi="Times New Roman" w:cs="Times New Roman"/>
            <w:color w:val="000000"/>
            <w:sz w:val="20"/>
            <w:szCs w:val="20"/>
          </w:rPr>
          <w:t>ion</w:t>
        </w:r>
      </w:ins>
      <w:r w:rsidRPr="00937101">
        <w:rPr>
          <w:rFonts w:ascii="Times New Roman" w:eastAsia="Times New Roman" w:hAnsi="Times New Roman" w:cs="Times New Roman"/>
          <w:color w:val="000000"/>
          <w:sz w:val="20"/>
          <w:szCs w:val="20"/>
        </w:rPr>
        <w:t xml:space="preserve"> to a </w:t>
      </w:r>
      <w:del w:id="155" w:author="Rebecca L Hartman" w:date="2020-02-19T13:51:00Z">
        <w:r w:rsidRPr="00937101" w:rsidDel="00200D90">
          <w:rPr>
            <w:rFonts w:ascii="Times New Roman" w:eastAsia="Times New Roman" w:hAnsi="Times New Roman" w:cs="Times New Roman"/>
            <w:color w:val="000000"/>
            <w:sz w:val="20"/>
            <w:szCs w:val="20"/>
          </w:rPr>
          <w:delText xml:space="preserve">red </w:delText>
        </w:r>
      </w:del>
      <w:r w:rsidRPr="00937101">
        <w:rPr>
          <w:rFonts w:ascii="Times New Roman" w:eastAsia="Times New Roman" w:hAnsi="Times New Roman" w:cs="Times New Roman"/>
          <w:color w:val="000000"/>
          <w:sz w:val="20"/>
          <w:szCs w:val="20"/>
        </w:rPr>
        <w:t xml:space="preserve">triangle appearing in </w:t>
      </w:r>
      <w:del w:id="156" w:author="Rebecca L Hartman" w:date="2020-02-19T14:09:00Z">
        <w:r w:rsidRPr="00937101" w:rsidDel="00870CF1">
          <w:rPr>
            <w:rFonts w:ascii="Times New Roman" w:eastAsia="Times New Roman" w:hAnsi="Times New Roman" w:cs="Times New Roman"/>
            <w:color w:val="000000"/>
            <w:sz w:val="20"/>
            <w:szCs w:val="20"/>
          </w:rPr>
          <w:delText xml:space="preserve">one of </w:delText>
        </w:r>
      </w:del>
      <w:r w:rsidRPr="00937101">
        <w:rPr>
          <w:rFonts w:ascii="Times New Roman" w:eastAsia="Times New Roman" w:hAnsi="Times New Roman" w:cs="Times New Roman"/>
          <w:color w:val="000000"/>
          <w:sz w:val="20"/>
          <w:szCs w:val="20"/>
        </w:rPr>
        <w:t>the</w:t>
      </w:r>
      <w:del w:id="157" w:author="Rebecca L Hartman" w:date="2020-02-19T13:30:00Z">
        <w:r w:rsidRPr="00937101" w:rsidDel="00AF074F">
          <w:rPr>
            <w:rFonts w:ascii="Times New Roman" w:eastAsia="Times New Roman" w:hAnsi="Times New Roman" w:cs="Times New Roman"/>
            <w:color w:val="000000"/>
            <w:sz w:val="20"/>
            <w:szCs w:val="20"/>
          </w:rPr>
          <w:delText>ir</w:delText>
        </w:r>
      </w:del>
      <w:r w:rsidRPr="00937101">
        <w:rPr>
          <w:rFonts w:ascii="Times New Roman" w:eastAsia="Times New Roman" w:hAnsi="Times New Roman" w:cs="Times New Roman"/>
          <w:color w:val="000000"/>
          <w:sz w:val="20"/>
          <w:szCs w:val="20"/>
        </w:rPr>
        <w:t xml:space="preserve"> side-mirrors</w:t>
      </w:r>
      <w:ins w:id="158" w:author="Rebecca L Hartman" w:date="2020-02-19T13:08: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an artist-search task </w:t>
      </w:r>
      <w:ins w:id="159" w:author="Rebecca L Hartman" w:date="2020-02-19T13:08:00Z">
        <w:r w:rsidR="00060081" w:rsidRPr="00937101">
          <w:rPr>
            <w:rFonts w:ascii="Times New Roman" w:eastAsia="Times New Roman" w:hAnsi="Times New Roman" w:cs="Times New Roman"/>
            <w:color w:val="000000"/>
            <w:sz w:val="20"/>
            <w:szCs w:val="20"/>
          </w:rPr>
          <w:t>(</w:t>
        </w:r>
      </w:ins>
      <w:del w:id="160" w:author="Rebecca L Hartman" w:date="2020-02-19T13:08:00Z">
        <w:r w:rsidRPr="00937101" w:rsidDel="00060081">
          <w:rPr>
            <w:rFonts w:ascii="Times New Roman" w:eastAsia="Times New Roman" w:hAnsi="Times New Roman" w:cs="Times New Roman"/>
            <w:color w:val="000000"/>
            <w:sz w:val="20"/>
            <w:szCs w:val="20"/>
          </w:rPr>
          <w:delText xml:space="preserve">where </w:delText>
        </w:r>
      </w:del>
      <w:del w:id="161" w:author="Rebecca L Hartman" w:date="2020-02-19T13:31:00Z">
        <w:r w:rsidRPr="00937101" w:rsidDel="00AF074F">
          <w:rPr>
            <w:rFonts w:ascii="Times New Roman" w:eastAsia="Times New Roman" w:hAnsi="Times New Roman" w:cs="Times New Roman"/>
            <w:color w:val="000000"/>
            <w:sz w:val="20"/>
            <w:szCs w:val="20"/>
          </w:rPr>
          <w:delText xml:space="preserve">participants had 10 seconds to </w:delText>
        </w:r>
      </w:del>
      <w:r w:rsidRPr="00937101">
        <w:rPr>
          <w:rFonts w:ascii="Times New Roman" w:eastAsia="Times New Roman" w:hAnsi="Times New Roman" w:cs="Times New Roman"/>
          <w:color w:val="000000"/>
          <w:sz w:val="20"/>
          <w:szCs w:val="20"/>
        </w:rPr>
        <w:t>select a specified artist from a navigable menu on the vehicle’s console</w:t>
      </w:r>
      <w:ins w:id="162" w:author="Rebecca L Hartman" w:date="2020-02-19T13:08: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and a message-reading task </w:t>
      </w:r>
      <w:ins w:id="163" w:author="Rebecca L Hartman" w:date="2020-02-19T13:09:00Z">
        <w:r w:rsidR="00060081" w:rsidRPr="00937101">
          <w:rPr>
            <w:rFonts w:ascii="Times New Roman" w:eastAsia="Times New Roman" w:hAnsi="Times New Roman" w:cs="Times New Roman"/>
            <w:color w:val="000000"/>
            <w:sz w:val="20"/>
            <w:szCs w:val="20"/>
          </w:rPr>
          <w:t>(</w:t>
        </w:r>
      </w:ins>
      <w:del w:id="164" w:author="Rebecca L Hartman" w:date="2020-02-19T13:09:00Z">
        <w:r w:rsidRPr="00937101" w:rsidDel="00060081">
          <w:rPr>
            <w:rFonts w:ascii="Times New Roman" w:eastAsia="Times New Roman" w:hAnsi="Times New Roman" w:cs="Times New Roman"/>
            <w:color w:val="000000"/>
            <w:sz w:val="20"/>
            <w:szCs w:val="20"/>
          </w:rPr>
          <w:delText xml:space="preserve">where </w:delText>
        </w:r>
      </w:del>
      <w:del w:id="165" w:author="Rebecca L Hartman" w:date="2020-02-19T13:31:00Z">
        <w:r w:rsidRPr="00937101" w:rsidDel="00AF074F">
          <w:rPr>
            <w:rFonts w:ascii="Times New Roman" w:eastAsia="Times New Roman" w:hAnsi="Times New Roman" w:cs="Times New Roman"/>
            <w:color w:val="000000"/>
            <w:sz w:val="20"/>
            <w:szCs w:val="20"/>
          </w:rPr>
          <w:delText xml:space="preserve">participants had 10 seconds to </w:delText>
        </w:r>
      </w:del>
      <w:r w:rsidRPr="00937101">
        <w:rPr>
          <w:rFonts w:ascii="Times New Roman" w:eastAsia="Times New Roman" w:hAnsi="Times New Roman" w:cs="Times New Roman"/>
          <w:color w:val="000000"/>
          <w:sz w:val="20"/>
          <w:szCs w:val="20"/>
        </w:rPr>
        <w:t xml:space="preserve">read aloud a message displayed on the </w:t>
      </w:r>
      <w:del w:id="166" w:author="Rebecca L Hartman" w:date="2020-02-19T13:52:00Z">
        <w:r w:rsidRPr="00937101" w:rsidDel="00200D90">
          <w:rPr>
            <w:rFonts w:ascii="Times New Roman" w:eastAsia="Times New Roman" w:hAnsi="Times New Roman" w:cs="Times New Roman"/>
            <w:color w:val="000000"/>
            <w:sz w:val="20"/>
            <w:szCs w:val="20"/>
          </w:rPr>
          <w:delText xml:space="preserve">vehicle’s </w:delText>
        </w:r>
      </w:del>
      <w:r w:rsidRPr="00937101">
        <w:rPr>
          <w:rFonts w:ascii="Times New Roman" w:eastAsia="Times New Roman" w:hAnsi="Times New Roman" w:cs="Times New Roman"/>
          <w:color w:val="000000"/>
          <w:sz w:val="20"/>
          <w:szCs w:val="20"/>
        </w:rPr>
        <w:t>console</w:t>
      </w:r>
      <w:ins w:id="167" w:author="Rebecca L Hartman" w:date="2020-02-19T13:09: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w:t>
      </w:r>
      <w:ins w:id="168" w:author="Miller, Ryan" w:date="2020-02-27T10:18:00Z">
        <w:r w:rsidR="005A179F">
          <w:rPr>
            <w:rFonts w:ascii="Times New Roman" w:eastAsia="Times New Roman" w:hAnsi="Times New Roman" w:cs="Times New Roman"/>
            <w:color w:val="000000"/>
            <w:sz w:val="20"/>
            <w:szCs w:val="20"/>
          </w:rPr>
          <w:t xml:space="preserve">Blood </w:t>
        </w:r>
        <w:r w:rsidR="005A179F" w:rsidRPr="00937101">
          <w:rPr>
            <w:rFonts w:ascii="Times New Roman" w:eastAsia="Times New Roman" w:hAnsi="Times New Roman" w:cs="Times New Roman"/>
            <w:color w:val="000000"/>
            <w:sz w:val="20"/>
            <w:szCs w:val="20"/>
          </w:rPr>
          <w:t xml:space="preserve">THC and </w:t>
        </w:r>
        <w:proofErr w:type="spellStart"/>
        <w:r w:rsidR="005A179F" w:rsidRPr="00937101">
          <w:rPr>
            <w:rFonts w:ascii="Times New Roman" w:eastAsia="Times New Roman" w:hAnsi="Times New Roman" w:cs="Times New Roman"/>
            <w:color w:val="000000"/>
            <w:sz w:val="20"/>
            <w:szCs w:val="20"/>
          </w:rPr>
          <w:t>BrAC</w:t>
        </w:r>
        <w:proofErr w:type="spellEnd"/>
        <w:r w:rsidR="005A179F" w:rsidRPr="00937101">
          <w:rPr>
            <w:rFonts w:ascii="Times New Roman" w:eastAsia="Times New Roman" w:hAnsi="Times New Roman" w:cs="Times New Roman"/>
            <w:color w:val="000000"/>
            <w:sz w:val="20"/>
            <w:szCs w:val="20"/>
          </w:rPr>
          <w:t xml:space="preserve"> were interpolated using individual power curves </w:t>
        </w:r>
      </w:ins>
      <w:ins w:id="169" w:author="Miller, Ryan" w:date="2020-02-27T10:26:00Z">
        <w:r w:rsidR="00DC3C2A">
          <w:rPr>
            <w:rFonts w:ascii="Times New Roman" w:eastAsia="Times New Roman" w:hAnsi="Times New Roman" w:cs="Times New Roman"/>
            <w:color w:val="000000"/>
            <w:sz w:val="20"/>
            <w:szCs w:val="20"/>
          </w:rPr>
          <w:t>from</w:t>
        </w:r>
      </w:ins>
      <w:ins w:id="170" w:author="Miller, Ryan" w:date="2020-02-27T10:18:00Z">
        <w:r w:rsidR="005A179F">
          <w:rPr>
            <w:rFonts w:ascii="Times New Roman" w:eastAsia="Times New Roman" w:hAnsi="Times New Roman" w:cs="Times New Roman"/>
            <w:color w:val="000000"/>
            <w:sz w:val="20"/>
            <w:szCs w:val="20"/>
          </w:rPr>
          <w:t xml:space="preserve"> </w:t>
        </w:r>
        <w:r w:rsidR="005A179F" w:rsidRPr="00937101">
          <w:rPr>
            <w:rFonts w:ascii="Times New Roman" w:eastAsia="Times New Roman" w:hAnsi="Times New Roman" w:cs="Times New Roman"/>
            <w:color w:val="000000"/>
            <w:sz w:val="20"/>
            <w:szCs w:val="20"/>
          </w:rPr>
          <w:t xml:space="preserve">samples collected approximately 0.17, 0.42, 1.4, and 2.3 hours </w:t>
        </w:r>
        <w:commentRangeStart w:id="171"/>
        <w:r w:rsidR="005A179F" w:rsidRPr="00937101">
          <w:rPr>
            <w:rFonts w:ascii="Times New Roman" w:eastAsia="Times New Roman" w:hAnsi="Times New Roman" w:cs="Times New Roman"/>
            <w:color w:val="000000"/>
            <w:sz w:val="20"/>
            <w:szCs w:val="20"/>
          </w:rPr>
          <w:t>post-dose</w:t>
        </w:r>
        <w:commentRangeEnd w:id="171"/>
        <w:r w:rsidR="005A179F" w:rsidRPr="00937101">
          <w:rPr>
            <w:rStyle w:val="CommentReference"/>
            <w:rFonts w:ascii="Times New Roman" w:hAnsi="Times New Roman" w:cs="Times New Roman"/>
            <w:sz w:val="20"/>
            <w:szCs w:val="20"/>
          </w:rPr>
          <w:commentReference w:id="171"/>
        </w:r>
        <w:r w:rsidR="005A179F" w:rsidRPr="00937101">
          <w:rPr>
            <w:rFonts w:ascii="Times New Roman" w:eastAsia="Times New Roman" w:hAnsi="Times New Roman" w:cs="Times New Roman"/>
            <w:color w:val="000000"/>
            <w:sz w:val="20"/>
            <w:szCs w:val="20"/>
          </w:rPr>
          <w:t>.</w:t>
        </w:r>
        <w:r w:rsidR="005A179F">
          <w:rPr>
            <w:rFonts w:ascii="Times New Roman" w:eastAsia="Times New Roman" w:hAnsi="Times New Roman" w:cs="Times New Roman"/>
            <w:color w:val="000000"/>
            <w:sz w:val="20"/>
            <w:szCs w:val="20"/>
          </w:rPr>
          <w:t xml:space="preserve">  </w:t>
        </w:r>
      </w:ins>
      <w:r w:rsidRPr="00937101">
        <w:rPr>
          <w:rFonts w:ascii="Times New Roman" w:eastAsia="Times New Roman" w:hAnsi="Times New Roman" w:cs="Times New Roman"/>
          <w:color w:val="000000"/>
          <w:sz w:val="20"/>
          <w:szCs w:val="20"/>
        </w:rPr>
        <w:t xml:space="preserve">Driving measures during </w:t>
      </w:r>
      <w:del w:id="172" w:author="Miller, Ryan" w:date="2020-03-02T14:51:00Z">
        <w:r w:rsidRPr="00937101" w:rsidDel="003C3056">
          <w:rPr>
            <w:rFonts w:ascii="Times New Roman" w:eastAsia="Times New Roman" w:hAnsi="Times New Roman" w:cs="Times New Roman"/>
            <w:color w:val="000000"/>
            <w:sz w:val="20"/>
            <w:szCs w:val="20"/>
          </w:rPr>
          <w:delText xml:space="preserve">each </w:delText>
        </w:r>
      </w:del>
      <w:r w:rsidRPr="00937101">
        <w:rPr>
          <w:rFonts w:ascii="Times New Roman" w:eastAsia="Times New Roman" w:hAnsi="Times New Roman" w:cs="Times New Roman"/>
          <w:color w:val="000000"/>
          <w:sz w:val="20"/>
          <w:szCs w:val="20"/>
        </w:rPr>
        <w:t>task</w:t>
      </w:r>
      <w:ins w:id="173" w:author="Miller, Ryan" w:date="2020-03-02T14:51:00Z">
        <w:r w:rsidR="003C3056">
          <w:rPr>
            <w:rFonts w:ascii="Times New Roman" w:eastAsia="Times New Roman" w:hAnsi="Times New Roman" w:cs="Times New Roman"/>
            <w:color w:val="000000"/>
            <w:sz w:val="20"/>
            <w:szCs w:val="20"/>
          </w:rPr>
          <w:t>s</w:t>
        </w:r>
      </w:ins>
      <w:r w:rsidRPr="00937101">
        <w:rPr>
          <w:rFonts w:ascii="Times New Roman" w:eastAsia="Times New Roman" w:hAnsi="Times New Roman" w:cs="Times New Roman"/>
          <w:color w:val="000000"/>
          <w:sz w:val="20"/>
          <w:szCs w:val="20"/>
        </w:rPr>
        <w:t xml:space="preserve"> </w:t>
      </w:r>
      <w:del w:id="174" w:author="Rebecca L Hartman" w:date="2020-02-19T13:09:00Z">
        <w:r w:rsidRPr="00937101" w:rsidDel="00060081">
          <w:rPr>
            <w:rFonts w:ascii="Times New Roman" w:eastAsia="Times New Roman" w:hAnsi="Times New Roman" w:cs="Times New Roman"/>
            <w:color w:val="000000"/>
            <w:sz w:val="20"/>
            <w:szCs w:val="20"/>
          </w:rPr>
          <w:delText xml:space="preserve">period </w:delText>
        </w:r>
      </w:del>
      <w:r w:rsidRPr="00937101">
        <w:rPr>
          <w:rFonts w:ascii="Times New Roman" w:eastAsia="Times New Roman" w:hAnsi="Times New Roman" w:cs="Times New Roman"/>
          <w:color w:val="000000"/>
          <w:sz w:val="20"/>
          <w:szCs w:val="20"/>
        </w:rPr>
        <w:t xml:space="preserve">were compared </w:t>
      </w:r>
      <w:ins w:id="175" w:author="Rebecca L Hartman" w:date="2020-02-19T13:09:00Z">
        <w:r w:rsidR="00060081" w:rsidRPr="00937101">
          <w:rPr>
            <w:rFonts w:ascii="Times New Roman" w:eastAsia="Times New Roman" w:hAnsi="Times New Roman" w:cs="Times New Roman"/>
            <w:color w:val="000000"/>
            <w:sz w:val="20"/>
            <w:szCs w:val="20"/>
          </w:rPr>
          <w:t xml:space="preserve">to </w:t>
        </w:r>
      </w:ins>
      <w:del w:id="176" w:author="Miller, Ryan" w:date="2020-03-02T14:51:00Z">
        <w:r w:rsidRPr="00937101" w:rsidDel="003C3056">
          <w:rPr>
            <w:rFonts w:ascii="Times New Roman" w:eastAsia="Times New Roman" w:hAnsi="Times New Roman" w:cs="Times New Roman"/>
            <w:color w:val="000000"/>
            <w:sz w:val="20"/>
            <w:szCs w:val="20"/>
          </w:rPr>
          <w:delText xml:space="preserve">an </w:delText>
        </w:r>
      </w:del>
      <w:r w:rsidRPr="00937101">
        <w:rPr>
          <w:rFonts w:ascii="Times New Roman" w:eastAsia="Times New Roman" w:hAnsi="Times New Roman" w:cs="Times New Roman"/>
          <w:color w:val="000000"/>
          <w:sz w:val="20"/>
          <w:szCs w:val="20"/>
        </w:rPr>
        <w:t>equal</w:t>
      </w:r>
      <w:ins w:id="177" w:author="Rebecca L Hartman" w:date="2020-02-19T13:40:00Z">
        <w:r w:rsidR="00A545B4" w:rsidRPr="00937101">
          <w:rPr>
            <w:rFonts w:ascii="Times New Roman" w:eastAsia="Times New Roman" w:hAnsi="Times New Roman" w:cs="Times New Roman"/>
            <w:color w:val="000000"/>
            <w:sz w:val="20"/>
            <w:szCs w:val="20"/>
          </w:rPr>
          <w:t>-</w:t>
        </w:r>
      </w:ins>
      <w:del w:id="178" w:author="Rebecca L Hartman" w:date="2020-02-19T13:40: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duration control period</w:t>
      </w:r>
      <w:ins w:id="179" w:author="Miller, Ryan" w:date="2020-03-02T14:51:00Z">
        <w:r w:rsidR="003C3056">
          <w:rPr>
            <w:rFonts w:ascii="Times New Roman" w:eastAsia="Times New Roman" w:hAnsi="Times New Roman" w:cs="Times New Roman"/>
            <w:color w:val="000000"/>
            <w:sz w:val="20"/>
            <w:szCs w:val="20"/>
          </w:rPr>
          <w:t>s</w:t>
        </w:r>
      </w:ins>
      <w:r w:rsidRPr="00937101">
        <w:rPr>
          <w:rFonts w:ascii="Times New Roman" w:eastAsia="Times New Roman" w:hAnsi="Times New Roman" w:cs="Times New Roman"/>
          <w:color w:val="000000"/>
          <w:sz w:val="20"/>
          <w:szCs w:val="20"/>
        </w:rPr>
        <w:t xml:space="preserve"> occurring just prior to the task.</w:t>
      </w:r>
      <w:ins w:id="180" w:author="Miller, Ryan" w:date="2020-02-27T10:31:00Z">
        <w:r w:rsidR="00DC3C2A">
          <w:rPr>
            <w:rFonts w:ascii="Times New Roman" w:eastAsia="Times New Roman" w:hAnsi="Times New Roman" w:cs="Times New Roman"/>
            <w:color w:val="000000"/>
            <w:sz w:val="20"/>
            <w:szCs w:val="20"/>
          </w:rPr>
          <w:t xml:space="preserve">  </w:t>
        </w:r>
      </w:ins>
      <w:del w:id="181" w:author="Miller, Ryan" w:date="2020-02-27T10:31:00Z">
        <w:r w:rsidRPr="00937101" w:rsidDel="00DC3C2A">
          <w:rPr>
            <w:rFonts w:ascii="Times New Roman" w:eastAsia="Times New Roman" w:hAnsi="Times New Roman" w:cs="Times New Roman"/>
            <w:color w:val="000000"/>
            <w:sz w:val="20"/>
            <w:szCs w:val="20"/>
          </w:rPr>
          <w:delText xml:space="preserve"> </w:delText>
        </w:r>
      </w:del>
      <w:ins w:id="182" w:author="Miller, Ryan" w:date="2020-03-02T14:54:00Z">
        <w:r w:rsidR="003C3056">
          <w:rPr>
            <w:rFonts w:ascii="Times New Roman" w:eastAsia="Times New Roman" w:hAnsi="Times New Roman" w:cs="Times New Roman"/>
            <w:color w:val="000000"/>
            <w:sz w:val="20"/>
            <w:szCs w:val="20"/>
          </w:rPr>
          <w:t>Performance shifts</w:t>
        </w:r>
      </w:ins>
      <w:del w:id="183" w:author="Miller, Ryan" w:date="2020-03-02T14:54:00Z">
        <w:r w:rsidRPr="00937101" w:rsidDel="003C3056">
          <w:rPr>
            <w:rFonts w:ascii="Times New Roman" w:eastAsia="Times New Roman" w:hAnsi="Times New Roman" w:cs="Times New Roman"/>
            <w:color w:val="000000"/>
            <w:sz w:val="20"/>
            <w:szCs w:val="20"/>
          </w:rPr>
          <w:delText>These paired differences</w:delText>
        </w:r>
      </w:del>
      <w:ins w:id="184" w:author="Rebecca L Hartman" w:date="2020-02-19T13:32:00Z">
        <w:r w:rsidR="00AF074F" w:rsidRPr="00937101">
          <w:rPr>
            <w:rFonts w:ascii="Times New Roman" w:eastAsia="Times New Roman" w:hAnsi="Times New Roman" w:cs="Times New Roman"/>
            <w:color w:val="000000"/>
            <w:sz w:val="20"/>
            <w:szCs w:val="20"/>
          </w:rPr>
          <w:t xml:space="preserve">, </w:t>
        </w:r>
        <w:del w:id="185" w:author="Miller, Ryan" w:date="2020-02-27T10:27:00Z">
          <w:r w:rsidR="00AF074F" w:rsidRPr="00937101" w:rsidDel="00DC3C2A">
            <w:rPr>
              <w:rFonts w:ascii="Times New Roman" w:eastAsia="Times New Roman" w:hAnsi="Times New Roman" w:cs="Times New Roman"/>
              <w:color w:val="000000"/>
              <w:sz w:val="20"/>
              <w:szCs w:val="20"/>
            </w:rPr>
            <w:delText xml:space="preserve">along with </w:delText>
          </w:r>
        </w:del>
        <w:r w:rsidR="00AF074F" w:rsidRPr="00937101">
          <w:rPr>
            <w:rFonts w:ascii="Times New Roman" w:eastAsia="Times New Roman" w:hAnsi="Times New Roman" w:cs="Times New Roman"/>
            <w:color w:val="000000"/>
            <w:sz w:val="20"/>
            <w:szCs w:val="20"/>
          </w:rPr>
          <w:t>task completion</w:t>
        </w:r>
      </w:ins>
      <w:ins w:id="186" w:author="Miller, Ryan" w:date="2020-02-27T10:27:00Z">
        <w:r w:rsidR="00DC3C2A">
          <w:rPr>
            <w:rFonts w:ascii="Times New Roman" w:eastAsia="Times New Roman" w:hAnsi="Times New Roman" w:cs="Times New Roman"/>
            <w:color w:val="000000"/>
            <w:sz w:val="20"/>
            <w:szCs w:val="20"/>
          </w:rPr>
          <w:t>,</w:t>
        </w:r>
      </w:ins>
      <w:ins w:id="187" w:author="Rebecca L Hartman" w:date="2020-02-19T13:37:00Z">
        <w:r w:rsidR="00AF074F" w:rsidRPr="00937101">
          <w:rPr>
            <w:rFonts w:ascii="Times New Roman" w:eastAsia="Times New Roman" w:hAnsi="Times New Roman" w:cs="Times New Roman"/>
            <w:color w:val="000000"/>
            <w:sz w:val="20"/>
            <w:szCs w:val="20"/>
          </w:rPr>
          <w:t xml:space="preserve"> and lane departures </w:t>
        </w:r>
        <w:del w:id="188" w:author="Miller, Ryan" w:date="2020-02-27T10:26:00Z">
          <w:r w:rsidR="00AF074F" w:rsidRPr="00937101" w:rsidDel="00DC3C2A">
            <w:rPr>
              <w:rFonts w:ascii="Times New Roman" w:eastAsia="Times New Roman" w:hAnsi="Times New Roman" w:cs="Times New Roman"/>
              <w:color w:val="000000"/>
              <w:sz w:val="20"/>
              <w:szCs w:val="20"/>
            </w:rPr>
            <w:delText xml:space="preserve">occurring </w:delText>
          </w:r>
        </w:del>
        <w:del w:id="189" w:author="Miller, Ryan" w:date="2020-03-02T14:52:00Z">
          <w:r w:rsidR="00AF074F" w:rsidRPr="00937101" w:rsidDel="003C3056">
            <w:rPr>
              <w:rFonts w:ascii="Times New Roman" w:eastAsia="Times New Roman" w:hAnsi="Times New Roman" w:cs="Times New Roman"/>
              <w:color w:val="000000"/>
              <w:sz w:val="20"/>
              <w:szCs w:val="20"/>
            </w:rPr>
            <w:delText>during task periods</w:delText>
          </w:r>
        </w:del>
      </w:ins>
      <w:ins w:id="190" w:author="Rebecca L Hartman" w:date="2020-02-19T13:32:00Z">
        <w:del w:id="191" w:author="Miller, Ryan" w:date="2020-02-27T10:27:00Z">
          <w:r w:rsidR="00AF074F" w:rsidRPr="00937101" w:rsidDel="00DC3C2A">
            <w:rPr>
              <w:rFonts w:ascii="Times New Roman" w:eastAsia="Times New Roman" w:hAnsi="Times New Roman" w:cs="Times New Roman"/>
              <w:color w:val="000000"/>
              <w:sz w:val="20"/>
              <w:szCs w:val="20"/>
            </w:rPr>
            <w:delText>,</w:delText>
          </w:r>
        </w:del>
      </w:ins>
      <w:del w:id="192" w:author="Miller, Ryan" w:date="2020-03-02T14:52:00Z">
        <w:r w:rsidRPr="00937101" w:rsidDel="003C3056">
          <w:rPr>
            <w:rFonts w:ascii="Times New Roman" w:eastAsia="Times New Roman" w:hAnsi="Times New Roman" w:cs="Times New Roman"/>
            <w:color w:val="000000"/>
            <w:sz w:val="20"/>
            <w:szCs w:val="20"/>
          </w:rPr>
          <w:delText xml:space="preserve">, </w:delText>
        </w:r>
      </w:del>
      <w:ins w:id="193" w:author="Rebecca L Hartman" w:date="2020-02-19T13:32:00Z">
        <w:r w:rsidR="00AF074F" w:rsidRPr="00937101">
          <w:rPr>
            <w:rFonts w:ascii="Times New Roman" w:eastAsia="Times New Roman" w:hAnsi="Times New Roman" w:cs="Times New Roman"/>
            <w:color w:val="000000"/>
            <w:sz w:val="20"/>
            <w:szCs w:val="20"/>
          </w:rPr>
          <w:t xml:space="preserve">were modeled </w:t>
        </w:r>
      </w:ins>
      <w:del w:id="194" w:author="Rebecca L Hartman" w:date="2020-02-19T13:32:00Z">
        <w:r w:rsidRPr="00937101" w:rsidDel="00AF074F">
          <w:rPr>
            <w:rFonts w:ascii="Times New Roman" w:eastAsia="Times New Roman" w:hAnsi="Times New Roman" w:cs="Times New Roman"/>
            <w:color w:val="000000"/>
            <w:sz w:val="20"/>
            <w:szCs w:val="20"/>
          </w:rPr>
          <w:delText>in response</w:delText>
        </w:r>
      </w:del>
      <w:ins w:id="195" w:author="Rebecca L Hartman" w:date="2020-02-19T13:32:00Z">
        <w:r w:rsidR="00AF074F" w:rsidRPr="00937101">
          <w:rPr>
            <w:rFonts w:ascii="Times New Roman" w:eastAsia="Times New Roman" w:hAnsi="Times New Roman" w:cs="Times New Roman"/>
            <w:color w:val="000000"/>
            <w:sz w:val="20"/>
            <w:szCs w:val="20"/>
          </w:rPr>
          <w:t>relative</w:t>
        </w:r>
      </w:ins>
      <w:r w:rsidRPr="00937101">
        <w:rPr>
          <w:rFonts w:ascii="Times New Roman" w:eastAsia="Times New Roman" w:hAnsi="Times New Roman" w:cs="Times New Roman"/>
          <w:color w:val="000000"/>
          <w:sz w:val="20"/>
          <w:szCs w:val="20"/>
        </w:rPr>
        <w:t xml:space="preserve"> to blood THC and </w:t>
      </w:r>
      <w:ins w:id="196" w:author="Rebecca L Hartman" w:date="2020-02-19T13:10:00Z">
        <w:r w:rsidR="00060081" w:rsidRPr="00937101">
          <w:rPr>
            <w:rFonts w:ascii="Times New Roman" w:eastAsia="Times New Roman" w:hAnsi="Times New Roman" w:cs="Times New Roman"/>
            <w:color w:val="000000"/>
            <w:sz w:val="20"/>
            <w:szCs w:val="20"/>
          </w:rPr>
          <w:t>breath alcohol concentration (</w:t>
        </w:r>
      </w:ins>
      <w:proofErr w:type="spellStart"/>
      <w:r w:rsidRPr="00937101">
        <w:rPr>
          <w:rFonts w:ascii="Times New Roman" w:eastAsia="Times New Roman" w:hAnsi="Times New Roman" w:cs="Times New Roman"/>
          <w:color w:val="000000"/>
          <w:sz w:val="20"/>
          <w:szCs w:val="20"/>
        </w:rPr>
        <w:t>B</w:t>
      </w:r>
      <w:ins w:id="197" w:author="Rebecca L Hartman" w:date="2020-02-19T13:10:00Z">
        <w:r w:rsidR="00060081"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98" w:author="Rebecca L Hartman" w:date="2020-02-19T13:10:00Z">
        <w:r w:rsidR="00060081" w:rsidRPr="00937101">
          <w:rPr>
            <w:rFonts w:ascii="Times New Roman" w:eastAsia="Times New Roman" w:hAnsi="Times New Roman" w:cs="Times New Roman"/>
            <w:color w:val="000000"/>
            <w:sz w:val="20"/>
            <w:szCs w:val="20"/>
          </w:rPr>
          <w:t>)</w:t>
        </w:r>
      </w:ins>
      <w:del w:id="199" w:author="Miller, Ryan" w:date="2020-02-27T10:27:00Z">
        <w:r w:rsidRPr="00937101" w:rsidDel="00DC3C2A">
          <w:rPr>
            <w:rFonts w:ascii="Times New Roman" w:eastAsia="Times New Roman" w:hAnsi="Times New Roman" w:cs="Times New Roman"/>
            <w:color w:val="000000"/>
            <w:sz w:val="20"/>
            <w:szCs w:val="20"/>
          </w:rPr>
          <w:delText>,</w:delText>
        </w:r>
      </w:del>
      <w:r w:rsidRPr="00937101">
        <w:rPr>
          <w:rFonts w:ascii="Times New Roman" w:eastAsia="Times New Roman" w:hAnsi="Times New Roman" w:cs="Times New Roman"/>
          <w:color w:val="000000"/>
          <w:sz w:val="20"/>
          <w:szCs w:val="20"/>
        </w:rPr>
        <w:t xml:space="preserve"> </w:t>
      </w:r>
      <w:del w:id="200" w:author="Rebecca L Hartman" w:date="2020-02-19T13:32:00Z">
        <w:r w:rsidRPr="00937101" w:rsidDel="00AF074F">
          <w:rPr>
            <w:rFonts w:ascii="Times New Roman" w:eastAsia="Times New Roman" w:hAnsi="Times New Roman" w:cs="Times New Roman"/>
            <w:color w:val="000000"/>
            <w:sz w:val="20"/>
            <w:szCs w:val="20"/>
          </w:rPr>
          <w:delText xml:space="preserve">were modeled </w:delText>
        </w:r>
      </w:del>
      <w:r w:rsidRPr="00937101">
        <w:rPr>
          <w:rFonts w:ascii="Times New Roman" w:eastAsia="Times New Roman" w:hAnsi="Times New Roman" w:cs="Times New Roman"/>
          <w:color w:val="000000"/>
          <w:sz w:val="20"/>
          <w:szCs w:val="20"/>
        </w:rPr>
        <w:t>using mixed</w:t>
      </w:r>
      <w:ins w:id="201" w:author="Miller, Ryan" w:date="2020-02-27T10:27:00Z">
        <w:r w:rsidR="00DC3C2A">
          <w:rPr>
            <w:rFonts w:ascii="Times New Roman" w:eastAsia="Times New Roman" w:hAnsi="Times New Roman" w:cs="Times New Roman"/>
            <w:color w:val="000000"/>
            <w:sz w:val="20"/>
            <w:szCs w:val="20"/>
          </w:rPr>
          <w:t>-</w:t>
        </w:r>
      </w:ins>
      <w:del w:id="202" w:author="Miller, Ryan" w:date="2020-02-27T10:27:00Z">
        <w:r w:rsidRPr="00937101" w:rsidDel="00DC3C2A">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effects regression models.</w:t>
      </w:r>
      <w:del w:id="203" w:author="Rebecca L Hartman" w:date="2020-02-19T13:11:00Z">
        <w:r w:rsidRPr="00937101" w:rsidDel="00060081">
          <w:rPr>
            <w:rFonts w:ascii="Times New Roman" w:eastAsia="Times New Roman" w:hAnsi="Times New Roman" w:cs="Times New Roman"/>
            <w:color w:val="000000"/>
            <w:sz w:val="20"/>
            <w:szCs w:val="20"/>
          </w:rPr>
          <w:delText xml:space="preserve">  Task completion was modeled using mixed effects logistic regression.</w:delText>
        </w:r>
      </w:del>
      <w:del w:id="204" w:author="Miller, Ryan" w:date="2020-02-27T10:18:00Z">
        <w:r w:rsidRPr="00937101" w:rsidDel="005A179F">
          <w:rPr>
            <w:rFonts w:ascii="Times New Roman" w:eastAsia="Times New Roman" w:hAnsi="Times New Roman" w:cs="Times New Roman"/>
            <w:color w:val="000000"/>
            <w:sz w:val="20"/>
            <w:szCs w:val="20"/>
          </w:rPr>
          <w:delText xml:space="preserve">  Lane departures</w:delText>
        </w:r>
        <w:r w:rsidR="00FB58CC" w:rsidRPr="00937101" w:rsidDel="005A179F">
          <w:rPr>
            <w:rFonts w:ascii="Times New Roman" w:eastAsia="Times New Roman" w:hAnsi="Times New Roman" w:cs="Times New Roman"/>
            <w:color w:val="000000"/>
            <w:sz w:val="20"/>
            <w:szCs w:val="20"/>
          </w:rPr>
          <w:delText xml:space="preserve"> differing degrees of severity,</w:delText>
        </w:r>
        <w:r w:rsidRPr="00937101" w:rsidDel="005A179F">
          <w:rPr>
            <w:rFonts w:ascii="Times New Roman" w:eastAsia="Times New Roman" w:hAnsi="Times New Roman" w:cs="Times New Roman"/>
            <w:color w:val="000000"/>
            <w:sz w:val="20"/>
            <w:szCs w:val="20"/>
          </w:rPr>
          <w:delText xml:space="preserve"> and </w:delText>
        </w:r>
        <w:r w:rsidR="00FB58CC" w:rsidRPr="00937101" w:rsidDel="005A179F">
          <w:rPr>
            <w:rFonts w:ascii="Times New Roman" w:eastAsia="Times New Roman" w:hAnsi="Times New Roman" w:cs="Times New Roman"/>
            <w:color w:val="000000"/>
            <w:sz w:val="20"/>
            <w:szCs w:val="20"/>
          </w:rPr>
          <w:delText xml:space="preserve">their </w:delText>
        </w:r>
        <w:r w:rsidRPr="00937101" w:rsidDel="005A179F">
          <w:rPr>
            <w:rFonts w:ascii="Times New Roman" w:eastAsia="Times New Roman" w:hAnsi="Times New Roman" w:cs="Times New Roman"/>
            <w:color w:val="000000"/>
            <w:sz w:val="20"/>
            <w:szCs w:val="20"/>
          </w:rPr>
          <w:delText>durations</w:delText>
        </w:r>
        <w:r w:rsidR="00FB58CC" w:rsidRPr="00937101" w:rsidDel="005A179F">
          <w:rPr>
            <w:rFonts w:ascii="Times New Roman" w:eastAsia="Times New Roman" w:hAnsi="Times New Roman" w:cs="Times New Roman"/>
            <w:color w:val="000000"/>
            <w:sz w:val="20"/>
            <w:szCs w:val="20"/>
          </w:rPr>
          <w:delText>,</w:delText>
        </w:r>
        <w:r w:rsidRPr="00937101" w:rsidDel="005A179F">
          <w:rPr>
            <w:rFonts w:ascii="Times New Roman" w:eastAsia="Times New Roman" w:hAnsi="Times New Roman" w:cs="Times New Roman"/>
            <w:color w:val="000000"/>
            <w:sz w:val="20"/>
            <w:szCs w:val="20"/>
          </w:rPr>
          <w:delText xml:space="preserve"> </w:delText>
        </w:r>
        <w:r w:rsidR="00FB58CC" w:rsidRPr="00937101" w:rsidDel="005A179F">
          <w:rPr>
            <w:rFonts w:ascii="Times New Roman" w:eastAsia="Times New Roman" w:hAnsi="Times New Roman" w:cs="Times New Roman"/>
            <w:color w:val="000000"/>
            <w:sz w:val="20"/>
            <w:szCs w:val="20"/>
          </w:rPr>
          <w:delText>that occurred during</w:delText>
        </w:r>
        <w:r w:rsidRPr="00937101" w:rsidDel="005A179F">
          <w:rPr>
            <w:rFonts w:ascii="Times New Roman" w:eastAsia="Times New Roman" w:hAnsi="Times New Roman" w:cs="Times New Roman"/>
            <w:color w:val="000000"/>
            <w:sz w:val="20"/>
            <w:szCs w:val="20"/>
          </w:rPr>
          <w:delText xml:space="preserve"> task periods were modeled in response to THC and BAC.  Models included covariates to adjust for task/outcome </w:delText>
        </w:r>
      </w:del>
      <w:ins w:id="205" w:author="Rebecca L Hartman" w:date="2020-02-19T13:33:00Z">
        <w:del w:id="206" w:author="Miller, Ryan" w:date="2020-02-27T10:18:00Z">
          <w:r w:rsidR="00AF074F" w:rsidRPr="00937101" w:rsidDel="005A179F">
            <w:rPr>
              <w:rFonts w:ascii="Times New Roman" w:eastAsia="Times New Roman" w:hAnsi="Times New Roman" w:cs="Times New Roman"/>
              <w:color w:val="000000"/>
              <w:sz w:val="20"/>
              <w:szCs w:val="20"/>
            </w:rPr>
            <w:delText>-</w:delText>
          </w:r>
        </w:del>
      </w:ins>
      <w:del w:id="207" w:author="Miller, Ryan" w:date="2020-02-27T10:18:00Z">
        <w:r w:rsidRPr="00937101" w:rsidDel="005A179F">
          <w:rPr>
            <w:rFonts w:ascii="Times New Roman" w:eastAsia="Times New Roman" w:hAnsi="Times New Roman" w:cs="Times New Roman"/>
            <w:color w:val="000000"/>
            <w:sz w:val="20"/>
            <w:szCs w:val="20"/>
          </w:rPr>
          <w:delText>specific factors.</w:delText>
        </w:r>
      </w:del>
    </w:p>
    <w:p w14:paraId="0F5F0759" w14:textId="3BB91885" w:rsidR="00E741B9" w:rsidRPr="00937101" w:rsidDel="005A179F" w:rsidRDefault="00E741B9" w:rsidP="00937101">
      <w:pPr>
        <w:spacing w:before="100" w:beforeAutospacing="1" w:after="240" w:line="360" w:lineRule="auto"/>
        <w:rPr>
          <w:del w:id="208" w:author="Miller, Ryan" w:date="2020-02-27T10:18:00Z"/>
          <w:rFonts w:ascii="Times New Roman" w:eastAsia="Times New Roman" w:hAnsi="Times New Roman" w:cs="Times New Roman"/>
          <w:color w:val="000000"/>
          <w:sz w:val="20"/>
          <w:szCs w:val="20"/>
        </w:rPr>
      </w:pPr>
      <w:del w:id="209" w:author="Miller, Ryan" w:date="2020-02-27T10:18:00Z">
        <w:r w:rsidRPr="00937101" w:rsidDel="005A179F">
          <w:rPr>
            <w:rFonts w:ascii="Times New Roman" w:eastAsia="Times New Roman" w:hAnsi="Times New Roman" w:cs="Times New Roman"/>
            <w:b/>
            <w:color w:val="000000"/>
            <w:sz w:val="20"/>
            <w:szCs w:val="20"/>
          </w:rPr>
          <w:delText xml:space="preserve">Data Sources: </w:delText>
        </w:r>
        <w:r w:rsidRPr="00937101" w:rsidDel="005A179F">
          <w:rPr>
            <w:rFonts w:ascii="Times New Roman" w:eastAsia="Times New Roman" w:hAnsi="Times New Roman" w:cs="Times New Roman"/>
            <w:color w:val="000000"/>
            <w:sz w:val="20"/>
            <w:szCs w:val="20"/>
          </w:rPr>
          <w:delText xml:space="preserve">Data were collected by the University of Iowa National Advanced Driving Simulator (NADS-1), a full vehicle cab simulator with a 360° horizontal field of view with a motion base that provides realistic motion feedback. NADS-1 records a comprehensive record of driver inputs and vehicle states that are processed and stored as 60 Hz time-series.  </w:delText>
        </w:r>
      </w:del>
      <w:del w:id="210" w:author="Miller, Ryan" w:date="2020-02-27T10:13:00Z">
        <w:r w:rsidRPr="00937101" w:rsidDel="005B0F33">
          <w:rPr>
            <w:rFonts w:ascii="Times New Roman" w:eastAsia="Times New Roman" w:hAnsi="Times New Roman" w:cs="Times New Roman"/>
            <w:color w:val="000000"/>
            <w:sz w:val="20"/>
            <w:szCs w:val="20"/>
          </w:rPr>
          <w:delText xml:space="preserve">Blood THC was determined from </w:delText>
        </w:r>
      </w:del>
      <w:del w:id="211" w:author="Miller, Ryan" w:date="2020-02-27T10:18:00Z">
        <w:r w:rsidRPr="00937101" w:rsidDel="005A179F">
          <w:rPr>
            <w:rFonts w:ascii="Times New Roman" w:eastAsia="Times New Roman" w:hAnsi="Times New Roman" w:cs="Times New Roman"/>
            <w:color w:val="000000"/>
            <w:sz w:val="20"/>
            <w:szCs w:val="20"/>
          </w:rPr>
          <w:delText xml:space="preserve">samples collected at approximately 0.17, 0.42, 1.4, and 2.3 hours </w:delText>
        </w:r>
        <w:commentRangeStart w:id="212"/>
        <w:r w:rsidRPr="00937101" w:rsidDel="005A179F">
          <w:rPr>
            <w:rFonts w:ascii="Times New Roman" w:eastAsia="Times New Roman" w:hAnsi="Times New Roman" w:cs="Times New Roman"/>
            <w:color w:val="000000"/>
            <w:sz w:val="20"/>
            <w:szCs w:val="20"/>
          </w:rPr>
          <w:delText xml:space="preserve">post </w:delText>
        </w:r>
      </w:del>
      <w:ins w:id="213" w:author="Rebecca L Hartman" w:date="2020-02-19T13:17:00Z">
        <w:del w:id="214" w:author="Miller, Ryan" w:date="2020-02-27T10:18:00Z">
          <w:r w:rsidR="00060081" w:rsidRPr="00937101" w:rsidDel="005A179F">
            <w:rPr>
              <w:rFonts w:ascii="Times New Roman" w:eastAsia="Times New Roman" w:hAnsi="Times New Roman" w:cs="Times New Roman"/>
              <w:color w:val="000000"/>
              <w:sz w:val="20"/>
              <w:szCs w:val="20"/>
            </w:rPr>
            <w:delText>-</w:delText>
          </w:r>
        </w:del>
      </w:ins>
      <w:del w:id="215" w:author="Miller, Ryan" w:date="2020-02-27T10:18:00Z">
        <w:r w:rsidRPr="00937101" w:rsidDel="005A179F">
          <w:rPr>
            <w:rFonts w:ascii="Times New Roman" w:eastAsia="Times New Roman" w:hAnsi="Times New Roman" w:cs="Times New Roman"/>
            <w:color w:val="000000"/>
            <w:sz w:val="20"/>
            <w:szCs w:val="20"/>
          </w:rPr>
          <w:delText xml:space="preserve">drive </w:delText>
        </w:r>
      </w:del>
      <w:ins w:id="216" w:author="Rebecca L Hartman" w:date="2020-02-19T13:46:00Z">
        <w:del w:id="217" w:author="Miller, Ryan" w:date="2020-02-27T10:18:00Z">
          <w:r w:rsidR="00A545B4" w:rsidRPr="00937101" w:rsidDel="005A179F">
            <w:rPr>
              <w:rFonts w:ascii="Times New Roman" w:eastAsia="Times New Roman" w:hAnsi="Times New Roman" w:cs="Times New Roman"/>
              <w:color w:val="000000"/>
              <w:sz w:val="20"/>
              <w:szCs w:val="20"/>
            </w:rPr>
            <w:delText>dose</w:delText>
          </w:r>
        </w:del>
      </w:ins>
      <w:ins w:id="218" w:author="Rebecca L Hartman" w:date="2020-02-19T13:42:00Z">
        <w:del w:id="219" w:author="Miller, Ryan" w:date="2020-02-27T10:18:00Z">
          <w:r w:rsidR="00A545B4" w:rsidRPr="00937101" w:rsidDel="005A179F">
            <w:rPr>
              <w:rFonts w:ascii="Times New Roman" w:eastAsia="Times New Roman" w:hAnsi="Times New Roman" w:cs="Times New Roman"/>
              <w:color w:val="000000"/>
              <w:sz w:val="20"/>
              <w:szCs w:val="20"/>
            </w:rPr>
            <w:delText xml:space="preserve"> </w:delText>
          </w:r>
          <w:commentRangeEnd w:id="212"/>
          <w:r w:rsidR="00A545B4" w:rsidRPr="00937101" w:rsidDel="005A179F">
            <w:rPr>
              <w:rStyle w:val="CommentReference"/>
              <w:rFonts w:ascii="Times New Roman" w:hAnsi="Times New Roman" w:cs="Times New Roman"/>
              <w:sz w:val="20"/>
              <w:szCs w:val="20"/>
            </w:rPr>
            <w:commentReference w:id="212"/>
          </w:r>
        </w:del>
      </w:ins>
      <w:del w:id="220" w:author="Miller, Ryan" w:date="2020-02-27T10:18:00Z">
        <w:r w:rsidRPr="00937101" w:rsidDel="005A179F">
          <w:rPr>
            <w:rFonts w:ascii="Times New Roman" w:eastAsia="Times New Roman" w:hAnsi="Times New Roman" w:cs="Times New Roman"/>
            <w:color w:val="000000"/>
            <w:sz w:val="20"/>
            <w:szCs w:val="20"/>
          </w:rPr>
          <w:delText>using a previously-published method</w:delText>
        </w:r>
      </w:del>
      <w:ins w:id="221" w:author="Rebecca L Hartman" w:date="2020-02-19T13:18:00Z">
        <w:del w:id="222" w:author="Miller, Ryan" w:date="2020-02-27T10:13:00Z">
          <w:r w:rsidR="00AF074F" w:rsidRPr="00937101" w:rsidDel="005B0F33">
            <w:rPr>
              <w:rFonts w:ascii="Times New Roman" w:eastAsia="Times New Roman" w:hAnsi="Times New Roman" w:cs="Times New Roman"/>
              <w:color w:val="000000"/>
              <w:sz w:val="20"/>
              <w:szCs w:val="20"/>
            </w:rPr>
            <w:delText>;</w:delText>
          </w:r>
          <w:r w:rsidR="00060081" w:rsidRPr="00937101" w:rsidDel="005B0F33">
            <w:rPr>
              <w:rFonts w:ascii="Times New Roman" w:eastAsia="Times New Roman" w:hAnsi="Times New Roman" w:cs="Times New Roman"/>
              <w:color w:val="000000"/>
              <w:sz w:val="20"/>
              <w:szCs w:val="20"/>
            </w:rPr>
            <w:delText xml:space="preserve"> BrAC was </w:delText>
          </w:r>
          <w:r w:rsidR="00705D8E" w:rsidRPr="00937101" w:rsidDel="005B0F33">
            <w:rPr>
              <w:rFonts w:ascii="Times New Roman" w:eastAsia="Times New Roman" w:hAnsi="Times New Roman" w:cs="Times New Roman"/>
              <w:color w:val="000000"/>
              <w:sz w:val="20"/>
              <w:szCs w:val="20"/>
            </w:rPr>
            <w:delText>measured at the same time points.</w:delText>
          </w:r>
        </w:del>
      </w:ins>
      <w:del w:id="223" w:author="Miller, Ryan" w:date="2020-02-27T10:13:00Z">
        <w:r w:rsidRPr="00937101" w:rsidDel="005B0F33">
          <w:rPr>
            <w:rFonts w:ascii="Times New Roman" w:eastAsia="Times New Roman" w:hAnsi="Times New Roman" w:cs="Times New Roman"/>
            <w:color w:val="000000"/>
            <w:sz w:val="20"/>
            <w:szCs w:val="20"/>
          </w:rPr>
          <w:delText xml:space="preserve"> where 0.5mL blood was protein precipitated with ice-cold acetonitrile, and supernatants diluted, and solid-phase extracted.  </w:delText>
        </w:r>
      </w:del>
      <w:del w:id="224" w:author="Miller, Ryan" w:date="2020-02-27T10:12:00Z">
        <w:r w:rsidRPr="00937101" w:rsidDel="005B0F33">
          <w:rPr>
            <w:rFonts w:ascii="Times New Roman" w:eastAsia="Times New Roman" w:hAnsi="Times New Roman" w:cs="Times New Roman"/>
            <w:color w:val="000000"/>
            <w:sz w:val="20"/>
            <w:szCs w:val="20"/>
          </w:rPr>
          <w:delText>THC and B</w:delText>
        </w:r>
      </w:del>
      <w:ins w:id="225" w:author="Rebecca L Hartman" w:date="2020-02-19T13:18:00Z">
        <w:del w:id="226" w:author="Miller, Ryan" w:date="2020-02-27T10:12:00Z">
          <w:r w:rsidR="00705D8E" w:rsidRPr="00937101" w:rsidDel="005B0F33">
            <w:rPr>
              <w:rFonts w:ascii="Times New Roman" w:eastAsia="Times New Roman" w:hAnsi="Times New Roman" w:cs="Times New Roman"/>
              <w:color w:val="000000"/>
              <w:sz w:val="20"/>
              <w:szCs w:val="20"/>
            </w:rPr>
            <w:delText>r</w:delText>
          </w:r>
        </w:del>
      </w:ins>
      <w:del w:id="227" w:author="Miller, Ryan" w:date="2020-02-27T10:12:00Z">
        <w:r w:rsidRPr="00937101" w:rsidDel="005B0F33">
          <w:rPr>
            <w:rFonts w:ascii="Times New Roman" w:eastAsia="Times New Roman" w:hAnsi="Times New Roman" w:cs="Times New Roman"/>
            <w:color w:val="000000"/>
            <w:sz w:val="20"/>
            <w:szCs w:val="20"/>
          </w:rPr>
          <w:delText xml:space="preserve">AC throughout the drive were interpolated using individual power curves </w:delText>
        </w:r>
      </w:del>
      <w:del w:id="228" w:author="Miller, Ryan" w:date="2020-02-27T10:13:00Z">
        <w:r w:rsidRPr="00937101" w:rsidDel="005B0F33">
          <w:rPr>
            <w:rFonts w:ascii="Times New Roman" w:eastAsia="Times New Roman" w:hAnsi="Times New Roman" w:cs="Times New Roman"/>
            <w:color w:val="000000"/>
            <w:sz w:val="20"/>
            <w:szCs w:val="20"/>
          </w:rPr>
          <w:delText>derived from these measurements</w:delText>
        </w:r>
      </w:del>
      <w:del w:id="229" w:author="Miller, Ryan" w:date="2020-02-27T10:18:00Z">
        <w:r w:rsidRPr="00937101" w:rsidDel="005A179F">
          <w:rPr>
            <w:rFonts w:ascii="Times New Roman" w:eastAsia="Times New Roman" w:hAnsi="Times New Roman" w:cs="Times New Roman"/>
            <w:color w:val="000000"/>
            <w:sz w:val="20"/>
            <w:szCs w:val="20"/>
          </w:rPr>
          <w:delText>.</w:delText>
        </w:r>
      </w:del>
    </w:p>
    <w:p w14:paraId="4BA9A0DF" w14:textId="4F6BD8FD" w:rsidR="00A766FA" w:rsidRPr="00937101" w:rsidRDefault="00A766FA" w:rsidP="00937101">
      <w:pPr>
        <w:spacing w:before="100" w:beforeAutospacing="1" w:after="240"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Results:</w:t>
      </w:r>
      <w:r w:rsidRPr="00937101">
        <w:rPr>
          <w:rFonts w:ascii="Times New Roman" w:eastAsia="Times New Roman" w:hAnsi="Times New Roman" w:cs="Times New Roman"/>
          <w:color w:val="000000"/>
          <w:sz w:val="20"/>
          <w:szCs w:val="20"/>
        </w:rPr>
        <w:t xml:space="preserve"> </w:t>
      </w:r>
      <w:ins w:id="230" w:author="Miller, Ryan" w:date="2020-02-27T10:28:00Z">
        <w:r w:rsidR="00DC3C2A">
          <w:rPr>
            <w:rFonts w:ascii="Times New Roman" w:eastAsia="Times New Roman" w:hAnsi="Times New Roman" w:cs="Times New Roman"/>
            <w:color w:val="000000"/>
            <w:sz w:val="20"/>
            <w:szCs w:val="20"/>
          </w:rPr>
          <w:t xml:space="preserve">Each </w:t>
        </w:r>
      </w:ins>
      <w:ins w:id="231" w:author="Miller, Ryan" w:date="2020-02-27T09:40:00Z">
        <w:r w:rsidR="00B87CC2">
          <w:rPr>
            <w:rFonts w:ascii="Times New Roman" w:eastAsia="Times New Roman" w:hAnsi="Times New Roman" w:cs="Times New Roman"/>
            <w:color w:val="000000"/>
            <w:sz w:val="20"/>
            <w:szCs w:val="20"/>
          </w:rPr>
          <w:t xml:space="preserve">1 </w:t>
        </w:r>
        <w:r w:rsidR="00B87CC2" w:rsidRPr="00B87CC2">
          <w:rPr>
            <w:rFonts w:ascii="Times New Roman" w:hAnsi="Times New Roman" w:cs="Times New Roman"/>
            <w:sz w:val="20"/>
            <w:szCs w:val="20"/>
            <w:rPrChange w:id="232" w:author="Miller, Ryan" w:date="2020-02-27T09:42:00Z">
              <w:rPr>
                <w:rFonts w:ascii="Times New Roman" w:hAnsi="Times New Roman" w:cs="Times New Roman"/>
                <w:sz w:val="20"/>
                <w:szCs w:val="20"/>
                <w:highlight w:val="yellow"/>
              </w:rPr>
            </w:rPrChange>
          </w:rPr>
          <w:t>µg/L</w:t>
        </w:r>
        <w:r w:rsidR="00B87CC2" w:rsidRPr="00CD024A">
          <w:rPr>
            <w:rFonts w:ascii="Times New Roman" w:hAnsi="Times New Roman" w:cs="Times New Roman"/>
            <w:sz w:val="20"/>
            <w:szCs w:val="20"/>
          </w:rPr>
          <w:t xml:space="preserve"> </w:t>
        </w:r>
      </w:ins>
      <w:ins w:id="233" w:author="Miller, Ryan" w:date="2020-02-27T09:42:00Z">
        <w:r w:rsidR="00B87CC2">
          <w:rPr>
            <w:rFonts w:ascii="Times New Roman" w:hAnsi="Times New Roman" w:cs="Times New Roman"/>
            <w:sz w:val="20"/>
            <w:szCs w:val="20"/>
          </w:rPr>
          <w:t>increase</w:t>
        </w:r>
      </w:ins>
      <w:ins w:id="234" w:author="Miller, Ryan" w:date="2020-02-27T10:28:00Z">
        <w:r w:rsidR="00DC3C2A">
          <w:rPr>
            <w:rFonts w:ascii="Times New Roman" w:hAnsi="Times New Roman" w:cs="Times New Roman"/>
            <w:sz w:val="20"/>
            <w:szCs w:val="20"/>
          </w:rPr>
          <w:t xml:space="preserve"> in</w:t>
        </w:r>
      </w:ins>
      <w:ins w:id="235" w:author="Miller, Ryan" w:date="2020-02-27T09:42:00Z">
        <w:r w:rsidR="00B87CC2">
          <w:rPr>
            <w:rFonts w:ascii="Times New Roman" w:hAnsi="Times New Roman" w:cs="Times New Roman"/>
            <w:sz w:val="20"/>
            <w:szCs w:val="20"/>
          </w:rPr>
          <w:t xml:space="preserve"> </w:t>
        </w:r>
      </w:ins>
      <w:ins w:id="236" w:author="Miller, Ryan" w:date="2020-02-27T09:40:00Z">
        <w:r w:rsidR="00B87CC2" w:rsidRPr="00CD024A">
          <w:rPr>
            <w:rFonts w:ascii="Times New Roman" w:hAnsi="Times New Roman" w:cs="Times New Roman"/>
            <w:sz w:val="20"/>
            <w:szCs w:val="20"/>
          </w:rPr>
          <w:t>b</w:t>
        </w:r>
      </w:ins>
      <w:del w:id="237" w:author="Miller, Ryan" w:date="2020-02-27T09:39:00Z">
        <w:r w:rsidRPr="00CD024A" w:rsidDel="00B87CC2">
          <w:rPr>
            <w:rFonts w:ascii="Times New Roman" w:eastAsia="Times New Roman" w:hAnsi="Times New Roman" w:cs="Times New Roman"/>
            <w:color w:val="000000"/>
            <w:sz w:val="20"/>
            <w:szCs w:val="20"/>
          </w:rPr>
          <w:delText>B</w:delText>
        </w:r>
      </w:del>
      <w:r w:rsidRPr="00CD024A">
        <w:rPr>
          <w:rFonts w:ascii="Times New Roman" w:eastAsia="Times New Roman" w:hAnsi="Times New Roman" w:cs="Times New Roman"/>
          <w:color w:val="000000"/>
          <w:sz w:val="20"/>
          <w:szCs w:val="20"/>
        </w:rPr>
        <w:t>lood</w:t>
      </w:r>
      <w:r w:rsidRPr="00937101">
        <w:rPr>
          <w:rFonts w:ascii="Times New Roman" w:eastAsia="Times New Roman" w:hAnsi="Times New Roman" w:cs="Times New Roman"/>
          <w:color w:val="000000"/>
          <w:sz w:val="20"/>
          <w:szCs w:val="20"/>
        </w:rPr>
        <w:t xml:space="preserve"> THC predicted increased odds of failing to complete the artist-search task (OR</w:t>
      </w:r>
      <w:ins w:id="238" w:author="Miller, Ryan" w:date="2020-02-27T09:55:00Z">
        <w:r w:rsidR="002935CB">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1.0</w:t>
      </w:r>
      <w:ins w:id="239" w:author="Miller, Ryan" w:date="2020-02-27T09:41:00Z">
        <w:r w:rsidR="002935CB">
          <w:rPr>
            <w:rFonts w:ascii="Times New Roman" w:eastAsia="Times New Roman" w:hAnsi="Times New Roman" w:cs="Times New Roman"/>
            <w:color w:val="000000"/>
            <w:sz w:val="20"/>
            <w:szCs w:val="20"/>
          </w:rPr>
          <w:t>5</w:t>
        </w:r>
      </w:ins>
      <w:del w:id="240" w:author="Miller, Ryan" w:date="2020-02-27T09:41:00Z">
        <w:r w:rsidRPr="00937101" w:rsidDel="00B87CC2">
          <w:rPr>
            <w:rFonts w:ascii="Times New Roman" w:eastAsia="Times New Roman" w:hAnsi="Times New Roman" w:cs="Times New Roman"/>
            <w:color w:val="000000"/>
            <w:sz w:val="20"/>
            <w:szCs w:val="20"/>
          </w:rPr>
          <w:delText>9</w:delText>
        </w:r>
      </w:del>
      <w:r w:rsidRPr="00937101">
        <w:rPr>
          <w:rFonts w:ascii="Times New Roman" w:eastAsia="Times New Roman" w:hAnsi="Times New Roman" w:cs="Times New Roman"/>
          <w:color w:val="000000"/>
          <w:sz w:val="20"/>
          <w:szCs w:val="20"/>
        </w:rPr>
        <w:t xml:space="preserve">, </w:t>
      </w:r>
      <w:ins w:id="241" w:author="Miller, Ryan" w:date="2020-02-27T09:54:00Z">
        <w:r w:rsidR="002935CB">
          <w:rPr>
            <w:rFonts w:ascii="Times New Roman" w:eastAsia="Times New Roman" w:hAnsi="Times New Roman" w:cs="Times New Roman"/>
            <w:color w:val="000000"/>
            <w:sz w:val="20"/>
            <w:szCs w:val="20"/>
          </w:rPr>
          <w:t>CI: 1.00-</w:t>
        </w:r>
        <w:r w:rsidR="002935CB" w:rsidRPr="00937101">
          <w:rPr>
            <w:rFonts w:ascii="Times New Roman" w:eastAsia="Times New Roman" w:hAnsi="Times New Roman" w:cs="Times New Roman"/>
            <w:color w:val="000000"/>
            <w:sz w:val="20"/>
            <w:szCs w:val="20"/>
          </w:rPr>
          <w:t>1</w:t>
        </w:r>
        <w:r w:rsidR="007671C9">
          <w:rPr>
            <w:rFonts w:ascii="Times New Roman" w:eastAsia="Times New Roman" w:hAnsi="Times New Roman" w:cs="Times New Roman"/>
            <w:color w:val="000000"/>
            <w:sz w:val="20"/>
            <w:szCs w:val="20"/>
          </w:rPr>
          <w:t>.11</w:t>
        </w:r>
        <w:r w:rsidR="002935CB">
          <w:rPr>
            <w:rFonts w:ascii="Times New Roman" w:eastAsia="Times New Roman" w:hAnsi="Times New Roman" w:cs="Times New Roman"/>
            <w:color w:val="000000"/>
            <w:sz w:val="20"/>
            <w:szCs w:val="20"/>
          </w:rPr>
          <w:t xml:space="preserve">, </w:t>
        </w:r>
      </w:ins>
      <w:r w:rsidRPr="00937101">
        <w:rPr>
          <w:rFonts w:ascii="Times New Roman" w:eastAsia="Times New Roman" w:hAnsi="Times New Roman" w:cs="Times New Roman"/>
          <w:color w:val="000000"/>
          <w:sz w:val="20"/>
          <w:szCs w:val="20"/>
        </w:rPr>
        <w:t>p</w:t>
      </w:r>
      <w:del w:id="242"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243"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0.046)</w:t>
      </w:r>
      <w:ins w:id="244" w:author="Miller, Ryan" w:date="2020-02-27T10:01:00Z">
        <w:r w:rsidR="00A21243">
          <w:rPr>
            <w:rFonts w:ascii="Times New Roman" w:eastAsia="Times New Roman" w:hAnsi="Times New Roman" w:cs="Times New Roman"/>
            <w:color w:val="000000"/>
            <w:sz w:val="20"/>
            <w:szCs w:val="20"/>
          </w:rPr>
          <w:t xml:space="preserve">, </w:t>
        </w:r>
      </w:ins>
      <w:del w:id="245" w:author="Miller, Ryan" w:date="2020-02-27T10:01:00Z">
        <w:r w:rsidRPr="00937101" w:rsidDel="00A21243">
          <w:rPr>
            <w:rFonts w:ascii="Times New Roman" w:eastAsia="Times New Roman" w:hAnsi="Times New Roman" w:cs="Times New Roman"/>
            <w:color w:val="000000"/>
            <w:sz w:val="20"/>
            <w:szCs w:val="20"/>
          </w:rPr>
          <w:delText xml:space="preserve"> and </w:delText>
        </w:r>
      </w:del>
      <w:r w:rsidRPr="00937101">
        <w:rPr>
          <w:rFonts w:ascii="Times New Roman" w:eastAsia="Times New Roman" w:hAnsi="Times New Roman" w:cs="Times New Roman"/>
          <w:color w:val="000000"/>
          <w:sz w:val="20"/>
          <w:szCs w:val="20"/>
        </w:rPr>
        <w:t>increased odds of selecting at least one incorrect response (OR</w:t>
      </w:r>
      <w:ins w:id="246" w:author="Miller, Ryan" w:date="2020-02-27T09:55:00Z">
        <w:r w:rsidR="002935CB">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1</w:t>
      </w:r>
      <w:ins w:id="247" w:author="Miller, Ryan" w:date="2020-02-27T09:41:00Z">
        <w:r w:rsidR="002935CB">
          <w:rPr>
            <w:rFonts w:ascii="Times New Roman" w:eastAsia="Times New Roman" w:hAnsi="Times New Roman" w:cs="Times New Roman"/>
            <w:color w:val="000000"/>
            <w:sz w:val="20"/>
            <w:szCs w:val="20"/>
          </w:rPr>
          <w:t>.05</w:t>
        </w:r>
      </w:ins>
      <w:del w:id="248" w:author="Miller, Ryan" w:date="2020-02-27T09:41:00Z">
        <w:r w:rsidRPr="00937101" w:rsidDel="00B87CC2">
          <w:rPr>
            <w:rFonts w:ascii="Times New Roman" w:eastAsia="Times New Roman" w:hAnsi="Times New Roman" w:cs="Times New Roman"/>
            <w:color w:val="000000"/>
            <w:sz w:val="20"/>
            <w:szCs w:val="20"/>
          </w:rPr>
          <w:delText>.10</w:delText>
        </w:r>
      </w:del>
      <w:r w:rsidRPr="00937101">
        <w:rPr>
          <w:rFonts w:ascii="Times New Roman" w:eastAsia="Times New Roman" w:hAnsi="Times New Roman" w:cs="Times New Roman"/>
          <w:color w:val="000000"/>
          <w:sz w:val="20"/>
          <w:szCs w:val="20"/>
        </w:rPr>
        <w:t xml:space="preserve">, </w:t>
      </w:r>
      <w:ins w:id="249" w:author="Miller, Ryan" w:date="2020-02-27T09:54:00Z">
        <w:r w:rsidR="002935CB">
          <w:rPr>
            <w:rFonts w:ascii="Times New Roman" w:eastAsia="Times New Roman" w:hAnsi="Times New Roman" w:cs="Times New Roman"/>
            <w:color w:val="000000"/>
            <w:sz w:val="20"/>
            <w:szCs w:val="20"/>
          </w:rPr>
          <w:t>CI: 1.00-</w:t>
        </w:r>
        <w:r w:rsidR="002935CB" w:rsidRPr="00937101">
          <w:rPr>
            <w:rFonts w:ascii="Times New Roman" w:eastAsia="Times New Roman" w:hAnsi="Times New Roman" w:cs="Times New Roman"/>
            <w:color w:val="000000"/>
            <w:sz w:val="20"/>
            <w:szCs w:val="20"/>
          </w:rPr>
          <w:t>1.09</w:t>
        </w:r>
        <w:r w:rsidR="002935CB">
          <w:rPr>
            <w:rFonts w:ascii="Times New Roman" w:eastAsia="Times New Roman" w:hAnsi="Times New Roman" w:cs="Times New Roman"/>
            <w:color w:val="000000"/>
            <w:sz w:val="20"/>
            <w:szCs w:val="20"/>
          </w:rPr>
          <w:t xml:space="preserve">, </w:t>
        </w:r>
      </w:ins>
      <w:r w:rsidRPr="00937101">
        <w:rPr>
          <w:rFonts w:ascii="Times New Roman" w:eastAsia="Times New Roman" w:hAnsi="Times New Roman" w:cs="Times New Roman"/>
          <w:color w:val="000000"/>
          <w:sz w:val="20"/>
          <w:szCs w:val="20"/>
        </w:rPr>
        <w:t>p</w:t>
      </w:r>
      <w:del w:id="250"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251"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0.041), </w:t>
      </w:r>
      <w:ins w:id="252" w:author="Miller, Ryan" w:date="2020-02-27T10:01:00Z">
        <w:r w:rsidR="00A21243">
          <w:rPr>
            <w:rFonts w:ascii="Times New Roman" w:eastAsia="Times New Roman" w:hAnsi="Times New Roman" w:cs="Times New Roman"/>
            <w:color w:val="000000"/>
            <w:sz w:val="20"/>
            <w:szCs w:val="20"/>
          </w:rPr>
          <w:t>declines in speed during the side-mirror task (</w:t>
        </w:r>
      </w:ins>
      <w:ins w:id="253" w:author="Miller, Ryan" w:date="2020-02-27T10:03:00Z">
        <w:r w:rsidR="00A21243">
          <w:rPr>
            <w:rFonts w:ascii="Times New Roman" w:eastAsia="Times New Roman" w:hAnsi="Times New Roman" w:cs="Times New Roman"/>
            <w:color w:val="000000"/>
            <w:sz w:val="20"/>
            <w:szCs w:val="20"/>
          </w:rPr>
          <w:t>0.005 m/s, CI:</w:t>
        </w:r>
      </w:ins>
      <w:ins w:id="254" w:author="Miller, Ryan" w:date="2020-02-28T09:43:00Z">
        <w:r w:rsidR="00A90ACC">
          <w:rPr>
            <w:rFonts w:ascii="Times New Roman" w:eastAsia="Times New Roman" w:hAnsi="Times New Roman" w:cs="Times New Roman"/>
            <w:color w:val="000000"/>
            <w:sz w:val="20"/>
            <w:szCs w:val="20"/>
          </w:rPr>
          <w:t xml:space="preserve"> 0.001-0.009</w:t>
        </w:r>
      </w:ins>
      <w:ins w:id="255" w:author="Miller, Ryan" w:date="2020-02-27T10:04:00Z">
        <w:r w:rsidR="00A21243">
          <w:rPr>
            <w:rFonts w:ascii="Times New Roman" w:eastAsia="Times New Roman" w:hAnsi="Times New Roman" w:cs="Times New Roman"/>
            <w:color w:val="000000"/>
            <w:sz w:val="20"/>
            <w:szCs w:val="20"/>
          </w:rPr>
          <w:t xml:space="preserve">, p=0.023), and longer lane departure </w:t>
        </w:r>
      </w:ins>
      <w:ins w:id="256" w:author="Miller, Ryan" w:date="2020-02-27T10:05:00Z">
        <w:r w:rsidR="00A21243">
          <w:rPr>
            <w:rFonts w:ascii="Times New Roman" w:eastAsia="Times New Roman" w:hAnsi="Times New Roman" w:cs="Times New Roman"/>
            <w:color w:val="000000"/>
            <w:sz w:val="20"/>
            <w:szCs w:val="20"/>
          </w:rPr>
          <w:t>durations during the side-mirror task (0.7</w:t>
        </w:r>
      </w:ins>
      <w:ins w:id="257" w:author="Miller, Ryan" w:date="2020-02-27T10:07:00Z">
        <w:r w:rsidR="005B0F33">
          <w:rPr>
            <w:rFonts w:ascii="Times New Roman" w:eastAsia="Times New Roman" w:hAnsi="Times New Roman" w:cs="Times New Roman"/>
            <w:color w:val="000000"/>
            <w:sz w:val="20"/>
            <w:szCs w:val="20"/>
          </w:rPr>
          <w:t>4% of task-period,</w:t>
        </w:r>
      </w:ins>
      <w:ins w:id="258" w:author="Miller, Ryan" w:date="2020-02-27T10:10:00Z">
        <w:r w:rsidR="005B0F33">
          <w:rPr>
            <w:rFonts w:ascii="Times New Roman" w:eastAsia="Times New Roman" w:hAnsi="Times New Roman" w:cs="Times New Roman"/>
            <w:color w:val="000000"/>
            <w:sz w:val="20"/>
            <w:szCs w:val="20"/>
          </w:rPr>
          <w:t xml:space="preserve"> CI: </w:t>
        </w:r>
      </w:ins>
      <w:ins w:id="259" w:author="Miller, Ryan" w:date="2020-02-28T09:44:00Z">
        <w:r w:rsidR="00A90ACC">
          <w:rPr>
            <w:rFonts w:ascii="Times New Roman" w:eastAsia="Times New Roman" w:hAnsi="Times New Roman" w:cs="Times New Roman"/>
            <w:color w:val="000000"/>
            <w:sz w:val="20"/>
            <w:szCs w:val="20"/>
          </w:rPr>
          <w:t>0.12-1.36</w:t>
        </w:r>
      </w:ins>
      <w:ins w:id="260" w:author="Miller, Ryan" w:date="2020-02-27T10:07:00Z">
        <w:r w:rsidR="005B0F33">
          <w:rPr>
            <w:rFonts w:ascii="Times New Roman" w:eastAsia="Times New Roman" w:hAnsi="Times New Roman" w:cs="Times New Roman"/>
            <w:color w:val="000000"/>
            <w:sz w:val="20"/>
            <w:szCs w:val="20"/>
          </w:rPr>
          <w:t xml:space="preserve"> p=0.020).  </w:t>
        </w:r>
      </w:ins>
      <w:del w:id="261" w:author="Miller, Ryan" w:date="2020-02-27T10:07:00Z">
        <w:r w:rsidRPr="00937101" w:rsidDel="005B0F33">
          <w:rPr>
            <w:rFonts w:ascii="Times New Roman" w:eastAsia="Times New Roman" w:hAnsi="Times New Roman" w:cs="Times New Roman"/>
            <w:color w:val="000000"/>
            <w:sz w:val="20"/>
            <w:szCs w:val="20"/>
          </w:rPr>
          <w:delText xml:space="preserve">while </w:delText>
        </w:r>
      </w:del>
      <w:proofErr w:type="spellStart"/>
      <w:r w:rsidRPr="00937101">
        <w:rPr>
          <w:rFonts w:ascii="Times New Roman" w:eastAsia="Times New Roman" w:hAnsi="Times New Roman" w:cs="Times New Roman"/>
          <w:color w:val="000000"/>
          <w:sz w:val="20"/>
          <w:szCs w:val="20"/>
        </w:rPr>
        <w:t>B</w:t>
      </w:r>
      <w:ins w:id="262" w:author="Rebecca L Hartman" w:date="2020-02-19T13:19:00Z">
        <w:r w:rsidR="00705D8E"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w:t>
      </w:r>
      <w:ins w:id="263" w:author="Marilyn Huestis" w:date="2020-02-21T09:55:00Z">
        <w:r w:rsidR="000B0DB2">
          <w:rPr>
            <w:rFonts w:ascii="Times New Roman" w:eastAsia="Times New Roman" w:hAnsi="Times New Roman" w:cs="Times New Roman"/>
            <w:color w:val="000000"/>
            <w:sz w:val="20"/>
            <w:szCs w:val="20"/>
          </w:rPr>
          <w:t xml:space="preserve">(approximately 0.05%) </w:t>
        </w:r>
      </w:ins>
      <w:r w:rsidRPr="00937101">
        <w:rPr>
          <w:rFonts w:ascii="Times New Roman" w:eastAsia="Times New Roman" w:hAnsi="Times New Roman" w:cs="Times New Roman"/>
          <w:color w:val="000000"/>
          <w:sz w:val="20"/>
          <w:szCs w:val="20"/>
        </w:rPr>
        <w:t>was not associated with task performance</w:t>
      </w:r>
      <w:ins w:id="264" w:author="Miller, Ryan" w:date="2020-02-27T10:10:00Z">
        <w:r w:rsidR="005A179F">
          <w:rPr>
            <w:rFonts w:ascii="Times New Roman" w:eastAsia="Times New Roman" w:hAnsi="Times New Roman" w:cs="Times New Roman"/>
            <w:color w:val="000000"/>
            <w:sz w:val="20"/>
            <w:szCs w:val="20"/>
          </w:rPr>
          <w:t xml:space="preserve">, </w:t>
        </w:r>
      </w:ins>
      <w:ins w:id="265" w:author="Miller, Ryan" w:date="2020-03-02T14:58:00Z">
        <w:r w:rsidR="003C3056">
          <w:rPr>
            <w:rFonts w:ascii="Times New Roman" w:eastAsia="Times New Roman" w:hAnsi="Times New Roman" w:cs="Times New Roman"/>
            <w:color w:val="000000"/>
            <w:sz w:val="20"/>
            <w:szCs w:val="20"/>
          </w:rPr>
          <w:t>though</w:t>
        </w:r>
      </w:ins>
      <w:ins w:id="266" w:author="Miller, Ryan" w:date="2020-02-27T10:22:00Z">
        <w:r w:rsidR="005A179F">
          <w:rPr>
            <w:rFonts w:ascii="Times New Roman" w:eastAsia="Times New Roman" w:hAnsi="Times New Roman" w:cs="Times New Roman"/>
            <w:color w:val="000000"/>
            <w:sz w:val="20"/>
            <w:szCs w:val="20"/>
          </w:rPr>
          <w:t xml:space="preserve"> each 0.01g/210 L increase</w:t>
        </w:r>
      </w:ins>
      <w:ins w:id="267" w:author="Miller, Ryan" w:date="2020-02-27T10:10:00Z">
        <w:r w:rsidR="005A179F">
          <w:rPr>
            <w:rFonts w:ascii="Times New Roman" w:eastAsia="Times New Roman" w:hAnsi="Times New Roman" w:cs="Times New Roman"/>
            <w:color w:val="000000"/>
            <w:sz w:val="20"/>
            <w:szCs w:val="20"/>
          </w:rPr>
          <w:t xml:space="preserve"> </w:t>
        </w:r>
      </w:ins>
      <w:ins w:id="268" w:author="Miller, Ryan" w:date="2020-02-27T10:24:00Z">
        <w:r w:rsidR="005A179F">
          <w:rPr>
            <w:rFonts w:ascii="Times New Roman" w:eastAsia="Times New Roman" w:hAnsi="Times New Roman" w:cs="Times New Roman"/>
            <w:color w:val="000000"/>
            <w:sz w:val="20"/>
            <w:szCs w:val="20"/>
          </w:rPr>
          <w:t>predicted</w:t>
        </w:r>
      </w:ins>
      <w:ins w:id="269" w:author="Miller, Ryan" w:date="2020-02-27T10:10:00Z">
        <w:r w:rsidR="005A179F">
          <w:rPr>
            <w:rFonts w:ascii="Times New Roman" w:eastAsia="Times New Roman" w:hAnsi="Times New Roman" w:cs="Times New Roman"/>
            <w:color w:val="000000"/>
            <w:sz w:val="20"/>
            <w:szCs w:val="20"/>
          </w:rPr>
          <w:t xml:space="preserve"> longer departure durations during the side-mirror task </w:t>
        </w:r>
      </w:ins>
      <w:ins w:id="270" w:author="Miller, Ryan" w:date="2020-02-27T10:19:00Z">
        <w:r w:rsidR="005A179F">
          <w:rPr>
            <w:rFonts w:ascii="Times New Roman" w:eastAsia="Times New Roman" w:hAnsi="Times New Roman" w:cs="Times New Roman"/>
            <w:color w:val="000000"/>
            <w:sz w:val="20"/>
            <w:szCs w:val="20"/>
          </w:rPr>
          <w:t>(1.41% of task-period</w:t>
        </w:r>
      </w:ins>
      <w:ins w:id="271" w:author="Miller, Ryan" w:date="2020-02-27T10:20:00Z">
        <w:r w:rsidR="005A179F">
          <w:rPr>
            <w:rFonts w:ascii="Times New Roman" w:eastAsia="Times New Roman" w:hAnsi="Times New Roman" w:cs="Times New Roman"/>
            <w:color w:val="000000"/>
            <w:sz w:val="20"/>
            <w:szCs w:val="20"/>
          </w:rPr>
          <w:t>,</w:t>
        </w:r>
      </w:ins>
      <w:ins w:id="272" w:author="Miller, Ryan" w:date="2020-02-27T10:23:00Z">
        <w:r w:rsidR="005A179F">
          <w:rPr>
            <w:rFonts w:ascii="Times New Roman" w:eastAsia="Times New Roman" w:hAnsi="Times New Roman" w:cs="Times New Roman"/>
            <w:color w:val="000000"/>
            <w:sz w:val="20"/>
            <w:szCs w:val="20"/>
          </w:rPr>
          <w:t xml:space="preserve"> CI: </w:t>
        </w:r>
      </w:ins>
      <w:ins w:id="273" w:author="Miller, Ryan" w:date="2020-02-28T09:45:00Z">
        <w:r w:rsidR="00A90ACC">
          <w:rPr>
            <w:rFonts w:ascii="Times New Roman" w:eastAsia="Times New Roman" w:hAnsi="Times New Roman" w:cs="Times New Roman"/>
            <w:color w:val="000000"/>
            <w:sz w:val="20"/>
            <w:szCs w:val="20"/>
          </w:rPr>
          <w:t>0.08-2.76</w:t>
        </w:r>
      </w:ins>
      <w:ins w:id="274" w:author="Miller, Ryan" w:date="2020-02-27T10:23:00Z">
        <w:r w:rsidR="005A179F">
          <w:rPr>
            <w:rFonts w:ascii="Times New Roman" w:eastAsia="Times New Roman" w:hAnsi="Times New Roman" w:cs="Times New Roman"/>
            <w:color w:val="000000"/>
            <w:sz w:val="20"/>
            <w:szCs w:val="20"/>
          </w:rPr>
          <w:t>,</w:t>
        </w:r>
      </w:ins>
      <w:ins w:id="275" w:author="Miller, Ryan" w:date="2020-02-27T10:20:00Z">
        <w:r w:rsidR="005A179F">
          <w:rPr>
            <w:rFonts w:ascii="Times New Roman" w:eastAsia="Times New Roman" w:hAnsi="Times New Roman" w:cs="Times New Roman"/>
            <w:color w:val="000000"/>
            <w:sz w:val="20"/>
            <w:szCs w:val="20"/>
          </w:rPr>
          <w:t xml:space="preserve"> p=0.040), and increased standard deviation of lane position in the message-reading task (</w:t>
        </w:r>
      </w:ins>
      <w:ins w:id="276" w:author="Miller, Ryan" w:date="2020-02-27T10:22:00Z">
        <w:r w:rsidR="003C3056">
          <w:rPr>
            <w:rFonts w:ascii="Times New Roman" w:eastAsia="Times New Roman" w:hAnsi="Times New Roman" w:cs="Times New Roman"/>
            <w:color w:val="000000"/>
            <w:sz w:val="20"/>
            <w:szCs w:val="20"/>
          </w:rPr>
          <w:t>0.61</w:t>
        </w:r>
        <w:r w:rsidR="005A179F">
          <w:rPr>
            <w:rFonts w:ascii="Times New Roman" w:eastAsia="Times New Roman" w:hAnsi="Times New Roman" w:cs="Times New Roman"/>
            <w:color w:val="000000"/>
            <w:sz w:val="20"/>
            <w:szCs w:val="20"/>
          </w:rPr>
          <w:t xml:space="preserve"> cm, </w:t>
        </w:r>
      </w:ins>
      <w:ins w:id="277" w:author="Miller, Ryan" w:date="2020-02-27T10:23:00Z">
        <w:r w:rsidR="005A179F">
          <w:rPr>
            <w:rFonts w:ascii="Times New Roman" w:eastAsia="Times New Roman" w:hAnsi="Times New Roman" w:cs="Times New Roman"/>
            <w:color w:val="000000"/>
            <w:sz w:val="20"/>
            <w:szCs w:val="20"/>
          </w:rPr>
          <w:t xml:space="preserve">CI: </w:t>
        </w:r>
      </w:ins>
      <w:ins w:id="278" w:author="Miller, Ryan" w:date="2020-02-28T09:45:00Z">
        <w:r w:rsidR="00A90ACC">
          <w:rPr>
            <w:rFonts w:ascii="Times New Roman" w:eastAsia="Times New Roman" w:hAnsi="Times New Roman" w:cs="Times New Roman"/>
            <w:color w:val="000000"/>
            <w:sz w:val="20"/>
            <w:szCs w:val="20"/>
          </w:rPr>
          <w:t>0.14-1.08</w:t>
        </w:r>
      </w:ins>
      <w:ins w:id="279" w:author="Miller, Ryan" w:date="2020-02-27T10:23:00Z">
        <w:r w:rsidR="005A179F">
          <w:rPr>
            <w:rFonts w:ascii="Times New Roman" w:eastAsia="Times New Roman" w:hAnsi="Times New Roman" w:cs="Times New Roman"/>
            <w:color w:val="000000"/>
            <w:sz w:val="20"/>
            <w:szCs w:val="20"/>
          </w:rPr>
          <w:t>, p = 0.011).</w:t>
        </w:r>
      </w:ins>
      <w:del w:id="280" w:author="Miller, Ryan" w:date="2020-02-27T10:10:00Z">
        <w:r w:rsidRPr="00937101" w:rsidDel="005B0F33">
          <w:rPr>
            <w:rFonts w:ascii="Times New Roman" w:eastAsia="Times New Roman" w:hAnsi="Times New Roman" w:cs="Times New Roman"/>
            <w:color w:val="000000"/>
            <w:sz w:val="20"/>
            <w:szCs w:val="20"/>
          </w:rPr>
          <w:delText xml:space="preserve">.  </w:delText>
        </w:r>
        <w:commentRangeStart w:id="281"/>
        <w:r w:rsidRPr="00937101" w:rsidDel="005B0F33">
          <w:rPr>
            <w:rFonts w:ascii="Times New Roman" w:eastAsia="Times New Roman" w:hAnsi="Times New Roman" w:cs="Times New Roman"/>
            <w:color w:val="000000"/>
            <w:sz w:val="20"/>
            <w:szCs w:val="20"/>
          </w:rPr>
          <w:delText>Drivers under all conditions slowed their speed during secondary tasks, but higher</w:delText>
        </w:r>
        <w:commentRangeEnd w:id="281"/>
        <w:r w:rsidR="00705D8E" w:rsidRPr="00937101" w:rsidDel="005B0F33">
          <w:rPr>
            <w:rStyle w:val="CommentReference"/>
            <w:rFonts w:ascii="Times New Roman" w:hAnsi="Times New Roman" w:cs="Times New Roman"/>
            <w:sz w:val="20"/>
            <w:szCs w:val="20"/>
          </w:rPr>
          <w:commentReference w:id="281"/>
        </w:r>
      </w:del>
      <w:del w:id="282" w:author="Miller, Ryan" w:date="2020-02-27T10:07:00Z">
        <w:r w:rsidRPr="00937101" w:rsidDel="005B0F33">
          <w:rPr>
            <w:rFonts w:ascii="Times New Roman" w:eastAsia="Times New Roman" w:hAnsi="Times New Roman" w:cs="Times New Roman"/>
            <w:color w:val="000000"/>
            <w:sz w:val="20"/>
            <w:szCs w:val="20"/>
          </w:rPr>
          <w:delText xml:space="preserve"> THC </w:delText>
        </w:r>
      </w:del>
      <w:ins w:id="283" w:author="Rebecca L Hartman" w:date="2020-02-19T13:20:00Z">
        <w:del w:id="284" w:author="Miller, Ryan" w:date="2020-02-27T10:07:00Z">
          <w:r w:rsidR="00705D8E" w:rsidRPr="00937101" w:rsidDel="005B0F33">
            <w:rPr>
              <w:rFonts w:ascii="Times New Roman" w:eastAsia="Times New Roman" w:hAnsi="Times New Roman" w:cs="Times New Roman"/>
              <w:color w:val="000000"/>
              <w:sz w:val="20"/>
              <w:szCs w:val="20"/>
            </w:rPr>
            <w:delText xml:space="preserve">was </w:delText>
          </w:r>
        </w:del>
      </w:ins>
      <w:del w:id="285" w:author="Miller, Ryan" w:date="2020-02-27T10:07:00Z">
        <w:r w:rsidRPr="00937101" w:rsidDel="005B0F33">
          <w:rPr>
            <w:rFonts w:ascii="Times New Roman" w:eastAsia="Times New Roman" w:hAnsi="Times New Roman" w:cs="Times New Roman"/>
            <w:color w:val="000000"/>
            <w:sz w:val="20"/>
            <w:szCs w:val="20"/>
          </w:rPr>
          <w:delText>associated with greater declines in speed during the side-mirror task (p = 0.02</w:delText>
        </w:r>
      </w:del>
      <w:ins w:id="286" w:author="Rebecca L Hartman" w:date="2020-02-19T13:23:00Z">
        <w:del w:id="287" w:author="Miller, Ryan" w:date="2020-02-27T10:07:00Z">
          <w:r w:rsidR="00705D8E" w:rsidRPr="00937101" w:rsidDel="005B0F33">
            <w:rPr>
              <w:rFonts w:ascii="Times New Roman" w:eastAsia="Times New Roman" w:hAnsi="Times New Roman" w:cs="Times New Roman"/>
              <w:color w:val="000000"/>
              <w:sz w:val="20"/>
              <w:szCs w:val="20"/>
            </w:rPr>
            <w:delText>3</w:delText>
          </w:r>
        </w:del>
      </w:ins>
      <w:del w:id="288" w:author="Miller, Ryan" w:date="2020-02-27T10:07:00Z">
        <w:r w:rsidRPr="00937101" w:rsidDel="005B0F33">
          <w:rPr>
            <w:rFonts w:ascii="Times New Roman" w:eastAsia="Times New Roman" w:hAnsi="Times New Roman" w:cs="Times New Roman"/>
            <w:color w:val="000000"/>
            <w:sz w:val="20"/>
            <w:szCs w:val="20"/>
          </w:rPr>
          <w:delText>0). Higher THC was associated</w:delText>
        </w:r>
      </w:del>
      <w:ins w:id="289" w:author="Rebecca L Hartman" w:date="2020-02-19T13:21:00Z">
        <w:del w:id="290" w:author="Miller, Ryan" w:date="2020-02-27T10:07:00Z">
          <w:r w:rsidR="00705D8E" w:rsidRPr="00937101" w:rsidDel="005B0F33">
            <w:rPr>
              <w:rFonts w:ascii="Times New Roman" w:eastAsia="Times New Roman" w:hAnsi="Times New Roman" w:cs="Times New Roman"/>
              <w:color w:val="000000"/>
              <w:sz w:val="20"/>
              <w:szCs w:val="20"/>
            </w:rPr>
            <w:delText>, and</w:delText>
          </w:r>
        </w:del>
      </w:ins>
      <w:del w:id="291" w:author="Miller, Ryan" w:date="2020-02-27T10:07:00Z">
        <w:r w:rsidRPr="00937101" w:rsidDel="005B0F33">
          <w:rPr>
            <w:rFonts w:ascii="Times New Roman" w:eastAsia="Times New Roman" w:hAnsi="Times New Roman" w:cs="Times New Roman"/>
            <w:color w:val="000000"/>
            <w:sz w:val="20"/>
            <w:szCs w:val="20"/>
          </w:rPr>
          <w:delText xml:space="preserve"> with significantly longer </w:delText>
        </w:r>
      </w:del>
      <w:ins w:id="292" w:author="Marilyn Huestis" w:date="2020-02-21T09:29:00Z">
        <w:del w:id="293" w:author="Miller, Ryan" w:date="2020-02-27T10:07:00Z">
          <w:r w:rsidR="00B721B5" w:rsidDel="005B0F33">
            <w:rPr>
              <w:rFonts w:ascii="Times New Roman" w:eastAsia="Times New Roman" w:hAnsi="Times New Roman" w:cs="Times New Roman"/>
              <w:color w:val="000000"/>
              <w:sz w:val="20"/>
              <w:szCs w:val="20"/>
            </w:rPr>
            <w:delText xml:space="preserve">lane </w:delText>
          </w:r>
        </w:del>
      </w:ins>
      <w:del w:id="294" w:author="Miller, Ryan" w:date="2020-02-27T10:07:00Z">
        <w:r w:rsidRPr="00937101" w:rsidDel="005B0F33">
          <w:rPr>
            <w:rFonts w:ascii="Times New Roman" w:eastAsia="Times New Roman" w:hAnsi="Times New Roman" w:cs="Times New Roman"/>
            <w:color w:val="000000"/>
            <w:sz w:val="20"/>
            <w:szCs w:val="20"/>
          </w:rPr>
          <w:delText>departure durations (p = 0.020)</w:delText>
        </w:r>
      </w:del>
      <w:ins w:id="295" w:author="Rebecca L Hartman" w:date="2020-02-19T13:23:00Z">
        <w:del w:id="296" w:author="Miller, Ryan" w:date="2020-02-27T10:07:00Z">
          <w:r w:rsidR="00705D8E" w:rsidRPr="00937101" w:rsidDel="005B0F33">
            <w:rPr>
              <w:rFonts w:ascii="Times New Roman" w:eastAsia="Times New Roman" w:hAnsi="Times New Roman" w:cs="Times New Roman"/>
              <w:color w:val="000000"/>
              <w:sz w:val="20"/>
              <w:szCs w:val="20"/>
            </w:rPr>
            <w:delText xml:space="preserve"> during the artist-search task</w:delText>
          </w:r>
        </w:del>
      </w:ins>
      <w:del w:id="297" w:author="Miller, Ryan" w:date="2020-02-27T10:10:00Z">
        <w:r w:rsidRPr="00937101" w:rsidDel="005B0F33">
          <w:rPr>
            <w:rFonts w:ascii="Times New Roman" w:eastAsia="Times New Roman" w:hAnsi="Times New Roman" w:cs="Times New Roman"/>
            <w:color w:val="000000"/>
            <w:sz w:val="20"/>
            <w:szCs w:val="20"/>
          </w:rPr>
          <w:delText xml:space="preserve">. </w:delText>
        </w:r>
        <w:commentRangeStart w:id="298"/>
        <w:commentRangeStart w:id="299"/>
        <w:r w:rsidR="00FB58CC" w:rsidRPr="005173C4" w:rsidDel="005B0F33">
          <w:rPr>
            <w:rFonts w:ascii="Times New Roman" w:eastAsia="Times New Roman" w:hAnsi="Times New Roman" w:cs="Times New Roman"/>
            <w:strike/>
            <w:color w:val="000000"/>
            <w:sz w:val="20"/>
            <w:szCs w:val="20"/>
            <w:rPrChange w:id="300" w:author="Miller, Ryan" w:date="2020-02-20T10:32:00Z">
              <w:rPr>
                <w:rFonts w:ascii="Times New Roman" w:eastAsia="Times New Roman" w:hAnsi="Times New Roman" w:cs="Times New Roman"/>
                <w:color w:val="000000"/>
                <w:sz w:val="20"/>
                <w:szCs w:val="20"/>
              </w:rPr>
            </w:rPrChange>
          </w:rPr>
          <w:delText xml:space="preserve">The </w:delText>
        </w:r>
        <w:r w:rsidR="00ED52F5" w:rsidRPr="005173C4" w:rsidDel="005B0F33">
          <w:rPr>
            <w:rFonts w:ascii="Times New Roman" w:eastAsia="Times New Roman" w:hAnsi="Times New Roman" w:cs="Times New Roman"/>
            <w:strike/>
            <w:color w:val="000000"/>
            <w:sz w:val="20"/>
            <w:szCs w:val="20"/>
            <w:rPrChange w:id="301" w:author="Miller, Ryan" w:date="2020-02-20T10:32:00Z">
              <w:rPr>
                <w:rFonts w:ascii="Times New Roman" w:eastAsia="Times New Roman" w:hAnsi="Times New Roman" w:cs="Times New Roman"/>
                <w:color w:val="000000"/>
                <w:sz w:val="20"/>
                <w:szCs w:val="20"/>
              </w:rPr>
            </w:rPrChange>
          </w:rPr>
          <w:delText xml:space="preserve">highest severity </w:delText>
        </w:r>
        <w:r w:rsidRPr="005173C4" w:rsidDel="005B0F33">
          <w:rPr>
            <w:rFonts w:ascii="Times New Roman" w:eastAsia="Times New Roman" w:hAnsi="Times New Roman" w:cs="Times New Roman"/>
            <w:strike/>
            <w:color w:val="000000"/>
            <w:sz w:val="20"/>
            <w:szCs w:val="20"/>
            <w:rPrChange w:id="302" w:author="Miller, Ryan" w:date="2020-02-20T10:32:00Z">
              <w:rPr>
                <w:rFonts w:ascii="Times New Roman" w:eastAsia="Times New Roman" w:hAnsi="Times New Roman" w:cs="Times New Roman"/>
                <w:color w:val="000000"/>
                <w:sz w:val="20"/>
                <w:szCs w:val="20"/>
              </w:rPr>
            </w:rPrChange>
          </w:rPr>
          <w:delText>lane de</w:delText>
        </w:r>
        <w:r w:rsidR="00ED52F5" w:rsidRPr="005173C4" w:rsidDel="005B0F33">
          <w:rPr>
            <w:rFonts w:ascii="Times New Roman" w:eastAsia="Times New Roman" w:hAnsi="Times New Roman" w:cs="Times New Roman"/>
            <w:strike/>
            <w:color w:val="000000"/>
            <w:sz w:val="20"/>
            <w:szCs w:val="20"/>
            <w:rPrChange w:id="303" w:author="Miller, Ryan" w:date="2020-02-20T10:32:00Z">
              <w:rPr>
                <w:rFonts w:ascii="Times New Roman" w:eastAsia="Times New Roman" w:hAnsi="Times New Roman" w:cs="Times New Roman"/>
                <w:color w:val="000000"/>
                <w:sz w:val="20"/>
                <w:szCs w:val="20"/>
              </w:rPr>
            </w:rPrChange>
          </w:rPr>
          <w:delText xml:space="preserve">partures occurred </w:delText>
        </w:r>
        <w:commentRangeStart w:id="304"/>
        <w:r w:rsidR="00ED52F5" w:rsidRPr="005173C4" w:rsidDel="005B0F33">
          <w:rPr>
            <w:rFonts w:ascii="Times New Roman" w:eastAsia="Times New Roman" w:hAnsi="Times New Roman" w:cs="Times New Roman"/>
            <w:strike/>
            <w:color w:val="000000"/>
            <w:sz w:val="20"/>
            <w:szCs w:val="20"/>
            <w:rPrChange w:id="305" w:author="Miller, Ryan" w:date="2020-02-20T10:32:00Z">
              <w:rPr>
                <w:rFonts w:ascii="Times New Roman" w:eastAsia="Times New Roman" w:hAnsi="Times New Roman" w:cs="Times New Roman"/>
                <w:color w:val="000000"/>
                <w:sz w:val="20"/>
                <w:szCs w:val="20"/>
              </w:rPr>
            </w:rPrChange>
          </w:rPr>
          <w:delText>exclusively</w:delText>
        </w:r>
        <w:commentRangeEnd w:id="304"/>
        <w:r w:rsidR="007357CC" w:rsidDel="005B0F33">
          <w:rPr>
            <w:rStyle w:val="CommentReference"/>
          </w:rPr>
          <w:commentReference w:id="304"/>
        </w:r>
        <w:r w:rsidR="00ED52F5" w:rsidRPr="005173C4" w:rsidDel="005B0F33">
          <w:rPr>
            <w:rFonts w:ascii="Times New Roman" w:eastAsia="Times New Roman" w:hAnsi="Times New Roman" w:cs="Times New Roman"/>
            <w:strike/>
            <w:color w:val="000000"/>
            <w:sz w:val="20"/>
            <w:szCs w:val="20"/>
            <w:rPrChange w:id="306" w:author="Miller, Ryan" w:date="2020-02-20T10:32:00Z">
              <w:rPr>
                <w:rFonts w:ascii="Times New Roman" w:eastAsia="Times New Roman" w:hAnsi="Times New Roman" w:cs="Times New Roman"/>
                <w:color w:val="000000"/>
                <w:sz w:val="20"/>
                <w:szCs w:val="20"/>
              </w:rPr>
            </w:rPrChange>
          </w:rPr>
          <w:delText xml:space="preserve"> under</w:delText>
        </w:r>
        <w:r w:rsidRPr="005173C4" w:rsidDel="005B0F33">
          <w:rPr>
            <w:rFonts w:ascii="Times New Roman" w:eastAsia="Times New Roman" w:hAnsi="Times New Roman" w:cs="Times New Roman"/>
            <w:strike/>
            <w:color w:val="000000"/>
            <w:sz w:val="20"/>
            <w:szCs w:val="20"/>
            <w:rPrChange w:id="307" w:author="Miller, Ryan" w:date="2020-02-20T10:32:00Z">
              <w:rPr>
                <w:rFonts w:ascii="Times New Roman" w:eastAsia="Times New Roman" w:hAnsi="Times New Roman" w:cs="Times New Roman"/>
                <w:color w:val="000000"/>
                <w:sz w:val="20"/>
                <w:szCs w:val="20"/>
              </w:rPr>
            </w:rPrChange>
          </w:rPr>
          <w:delText xml:space="preserve"> active cannabis conditions</w:delText>
        </w:r>
        <w:commentRangeEnd w:id="298"/>
        <w:r w:rsidR="00705D8E" w:rsidRPr="005173C4" w:rsidDel="005B0F33">
          <w:rPr>
            <w:rStyle w:val="CommentReference"/>
            <w:rFonts w:ascii="Times New Roman" w:hAnsi="Times New Roman" w:cs="Times New Roman"/>
            <w:strike/>
            <w:sz w:val="20"/>
            <w:szCs w:val="20"/>
            <w:rPrChange w:id="308" w:author="Miller, Ryan" w:date="2020-02-20T10:32:00Z">
              <w:rPr>
                <w:rStyle w:val="CommentReference"/>
                <w:rFonts w:ascii="Times New Roman" w:hAnsi="Times New Roman" w:cs="Times New Roman"/>
                <w:sz w:val="20"/>
                <w:szCs w:val="20"/>
              </w:rPr>
            </w:rPrChange>
          </w:rPr>
          <w:commentReference w:id="298"/>
        </w:r>
        <w:commentRangeEnd w:id="299"/>
        <w:r w:rsidR="005173C4" w:rsidRPr="005173C4" w:rsidDel="005B0F33">
          <w:rPr>
            <w:rStyle w:val="CommentReference"/>
            <w:strike/>
            <w:rPrChange w:id="309" w:author="Miller, Ryan" w:date="2020-02-20T10:32:00Z">
              <w:rPr>
                <w:rStyle w:val="CommentReference"/>
              </w:rPr>
            </w:rPrChange>
          </w:rPr>
          <w:commentReference w:id="299"/>
        </w:r>
      </w:del>
      <w:ins w:id="310" w:author="Rebecca L Hartman" w:date="2020-02-19T13:24:00Z">
        <w:del w:id="311" w:author="Miller, Ryan" w:date="2020-02-27T10:10:00Z">
          <w:r w:rsidR="00705D8E" w:rsidRPr="005173C4" w:rsidDel="005B0F33">
            <w:rPr>
              <w:rFonts w:ascii="Times New Roman" w:eastAsia="Times New Roman" w:hAnsi="Times New Roman" w:cs="Times New Roman"/>
              <w:strike/>
              <w:color w:val="000000"/>
              <w:sz w:val="20"/>
              <w:szCs w:val="20"/>
              <w:rPrChange w:id="312" w:author="Miller, Ryan" w:date="2020-02-20T10:32:00Z">
                <w:rPr>
                  <w:rFonts w:ascii="Times New Roman" w:eastAsia="Times New Roman" w:hAnsi="Times New Roman" w:cs="Times New Roman"/>
                  <w:color w:val="000000"/>
                  <w:sz w:val="20"/>
                  <w:szCs w:val="20"/>
                </w:rPr>
              </w:rPrChange>
            </w:rPr>
            <w:delText xml:space="preserve"> (with and without alcohol)</w:delText>
          </w:r>
        </w:del>
      </w:ins>
      <w:del w:id="313" w:author="Miller, Ryan" w:date="2020-02-27T10:10:00Z">
        <w:r w:rsidRPr="005173C4" w:rsidDel="005B0F33">
          <w:rPr>
            <w:rFonts w:ascii="Times New Roman" w:eastAsia="Times New Roman" w:hAnsi="Times New Roman" w:cs="Times New Roman"/>
            <w:strike/>
            <w:color w:val="000000"/>
            <w:sz w:val="20"/>
            <w:szCs w:val="20"/>
            <w:rPrChange w:id="314" w:author="Miller, Ryan" w:date="2020-02-20T10:32:00Z">
              <w:rPr>
                <w:rFonts w:ascii="Times New Roman" w:eastAsia="Times New Roman" w:hAnsi="Times New Roman" w:cs="Times New Roman"/>
                <w:color w:val="000000"/>
                <w:sz w:val="20"/>
                <w:szCs w:val="20"/>
              </w:rPr>
            </w:rPrChange>
          </w:rPr>
          <w:delText>.</w:delText>
        </w:r>
      </w:del>
    </w:p>
    <w:p w14:paraId="458D660D" w14:textId="25B12C4B" w:rsidR="00A766FA" w:rsidRPr="00937101" w:rsidRDefault="006E72E9"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Conclusions</w:t>
      </w:r>
      <w:r w:rsidR="00A766FA" w:rsidRPr="00937101">
        <w:rPr>
          <w:rFonts w:ascii="Times New Roman" w:eastAsia="Times New Roman" w:hAnsi="Times New Roman" w:cs="Times New Roman"/>
          <w:b/>
          <w:color w:val="000000"/>
          <w:sz w:val="20"/>
          <w:szCs w:val="20"/>
        </w:rPr>
        <w:t>:</w:t>
      </w:r>
      <w:r w:rsidR="00A766FA" w:rsidRPr="00937101">
        <w:rPr>
          <w:rFonts w:ascii="Times New Roman" w:eastAsia="Times New Roman" w:hAnsi="Times New Roman" w:cs="Times New Roman"/>
          <w:color w:val="000000"/>
          <w:sz w:val="20"/>
          <w:szCs w:val="20"/>
        </w:rPr>
        <w:t xml:space="preserve"> With many states passing </w:t>
      </w:r>
      <w:del w:id="315" w:author="Marilyn Huestis" w:date="2020-02-21T09:56:00Z">
        <w:r w:rsidR="00A766FA" w:rsidRPr="00937101" w:rsidDel="000B0DB2">
          <w:rPr>
            <w:rFonts w:ascii="Times New Roman" w:eastAsia="Times New Roman" w:hAnsi="Times New Roman" w:cs="Times New Roman"/>
            <w:color w:val="000000"/>
            <w:sz w:val="20"/>
            <w:szCs w:val="20"/>
          </w:rPr>
          <w:delText xml:space="preserve">marijuana </w:delText>
        </w:r>
      </w:del>
      <w:ins w:id="316" w:author="Marilyn Huestis" w:date="2020-02-21T09:56:00Z">
        <w:r w:rsidR="000B0DB2">
          <w:rPr>
            <w:rFonts w:ascii="Times New Roman" w:eastAsia="Times New Roman" w:hAnsi="Times New Roman" w:cs="Times New Roman"/>
            <w:color w:val="000000"/>
            <w:sz w:val="20"/>
            <w:szCs w:val="20"/>
          </w:rPr>
          <w:t>cannabis</w:t>
        </w:r>
        <w:r w:rsidR="000B0DB2" w:rsidRPr="00937101">
          <w:rPr>
            <w:rFonts w:ascii="Times New Roman" w:eastAsia="Times New Roman" w:hAnsi="Times New Roman" w:cs="Times New Roman"/>
            <w:color w:val="000000"/>
            <w:sz w:val="20"/>
            <w:szCs w:val="20"/>
          </w:rPr>
          <w:t xml:space="preserve"> </w:t>
        </w:r>
      </w:ins>
      <w:r w:rsidR="00A766FA" w:rsidRPr="00937101">
        <w:rPr>
          <w:rFonts w:ascii="Times New Roman" w:eastAsia="Times New Roman" w:hAnsi="Times New Roman" w:cs="Times New Roman"/>
          <w:color w:val="000000"/>
          <w:sz w:val="20"/>
          <w:szCs w:val="20"/>
        </w:rPr>
        <w:t xml:space="preserve">legislation, it is essential to explore the impacts </w:t>
      </w:r>
      <w:del w:id="317" w:author="Rebecca L Hartman" w:date="2020-02-19T13:25:00Z">
        <w:r w:rsidR="00A766FA" w:rsidRPr="00937101" w:rsidDel="00705D8E">
          <w:rPr>
            <w:rFonts w:ascii="Times New Roman" w:eastAsia="Times New Roman" w:hAnsi="Times New Roman" w:cs="Times New Roman"/>
            <w:color w:val="000000"/>
            <w:sz w:val="20"/>
            <w:szCs w:val="20"/>
          </w:rPr>
          <w:delText xml:space="preserve">that </w:delText>
        </w:r>
      </w:del>
      <w:ins w:id="318" w:author="Rebecca L Hartman" w:date="2020-02-19T13:25:00Z">
        <w:r w:rsidR="00705D8E" w:rsidRPr="00937101">
          <w:rPr>
            <w:rFonts w:ascii="Times New Roman" w:eastAsia="Times New Roman" w:hAnsi="Times New Roman" w:cs="Times New Roman"/>
            <w:color w:val="000000"/>
            <w:sz w:val="20"/>
            <w:szCs w:val="20"/>
          </w:rPr>
          <w:t xml:space="preserve">of </w:t>
        </w:r>
      </w:ins>
      <w:r w:rsidR="00A766FA" w:rsidRPr="00937101">
        <w:rPr>
          <w:rFonts w:ascii="Times New Roman" w:eastAsia="Times New Roman" w:hAnsi="Times New Roman" w:cs="Times New Roman"/>
          <w:color w:val="000000"/>
          <w:sz w:val="20"/>
          <w:szCs w:val="20"/>
        </w:rPr>
        <w:t xml:space="preserve">acute cannabis </w:t>
      </w:r>
      <w:del w:id="319" w:author="Rebecca L Hartman" w:date="2020-02-19T13:26:00Z">
        <w:r w:rsidR="00A766FA" w:rsidRPr="00937101" w:rsidDel="00705D8E">
          <w:rPr>
            <w:rFonts w:ascii="Times New Roman" w:eastAsia="Times New Roman" w:hAnsi="Times New Roman" w:cs="Times New Roman"/>
            <w:color w:val="000000"/>
            <w:sz w:val="20"/>
            <w:szCs w:val="20"/>
          </w:rPr>
          <w:delText xml:space="preserve">use may have </w:delText>
        </w:r>
      </w:del>
      <w:r w:rsidR="00A766FA" w:rsidRPr="00937101">
        <w:rPr>
          <w:rFonts w:ascii="Times New Roman" w:eastAsia="Times New Roman" w:hAnsi="Times New Roman" w:cs="Times New Roman"/>
          <w:color w:val="000000"/>
          <w:sz w:val="20"/>
          <w:szCs w:val="20"/>
        </w:rPr>
        <w:t xml:space="preserve">on various </w:t>
      </w:r>
      <w:del w:id="320" w:author="Rebecca L Hartman" w:date="2020-02-19T14:05:00Z">
        <w:r w:rsidR="00A766FA" w:rsidRPr="00937101" w:rsidDel="005F584B">
          <w:rPr>
            <w:rFonts w:ascii="Times New Roman" w:eastAsia="Times New Roman" w:hAnsi="Times New Roman" w:cs="Times New Roman"/>
            <w:color w:val="000000"/>
            <w:sz w:val="20"/>
            <w:szCs w:val="20"/>
          </w:rPr>
          <w:delText xml:space="preserve">aspects of </w:delText>
        </w:r>
      </w:del>
      <w:r w:rsidR="00A766FA" w:rsidRPr="00937101">
        <w:rPr>
          <w:rFonts w:ascii="Times New Roman" w:eastAsia="Times New Roman" w:hAnsi="Times New Roman" w:cs="Times New Roman"/>
          <w:color w:val="000000"/>
          <w:sz w:val="20"/>
          <w:szCs w:val="20"/>
        </w:rPr>
        <w:t>driving performance</w:t>
      </w:r>
      <w:ins w:id="321" w:author="Rebecca L Hartman" w:date="2020-02-19T14:05:00Z">
        <w:r w:rsidR="005F584B" w:rsidRPr="00937101">
          <w:rPr>
            <w:rFonts w:ascii="Times New Roman" w:eastAsia="Times New Roman" w:hAnsi="Times New Roman" w:cs="Times New Roman"/>
            <w:color w:val="000000"/>
            <w:sz w:val="20"/>
            <w:szCs w:val="20"/>
          </w:rPr>
          <w:t xml:space="preserve"> aspects</w:t>
        </w:r>
      </w:ins>
      <w:r w:rsidR="00A766FA" w:rsidRPr="00937101">
        <w:rPr>
          <w:rFonts w:ascii="Times New Roman" w:eastAsia="Times New Roman" w:hAnsi="Times New Roman" w:cs="Times New Roman"/>
          <w:color w:val="000000"/>
          <w:sz w:val="20"/>
          <w:szCs w:val="20"/>
        </w:rPr>
        <w:t>, including divided</w:t>
      </w:r>
      <w:ins w:id="322" w:author="Rebecca L Hartman" w:date="2020-02-19T14:07:00Z">
        <w:r w:rsidR="00870CF1" w:rsidRPr="00937101">
          <w:rPr>
            <w:rFonts w:ascii="Times New Roman" w:eastAsia="Times New Roman" w:hAnsi="Times New Roman" w:cs="Times New Roman"/>
            <w:color w:val="000000"/>
            <w:sz w:val="20"/>
            <w:szCs w:val="20"/>
          </w:rPr>
          <w:t xml:space="preserve"> </w:t>
        </w:r>
      </w:ins>
      <w:del w:id="323" w:author="Rebecca L Hartman" w:date="2020-02-19T14:07:00Z">
        <w:r w:rsidR="00A766FA" w:rsidRPr="00937101" w:rsidDel="00870CF1">
          <w:rPr>
            <w:rFonts w:ascii="Times New Roman" w:eastAsia="Times New Roman" w:hAnsi="Times New Roman" w:cs="Times New Roman"/>
            <w:color w:val="000000"/>
            <w:sz w:val="20"/>
            <w:szCs w:val="20"/>
          </w:rPr>
          <w:delText>-</w:delText>
        </w:r>
      </w:del>
      <w:r w:rsidR="00A766FA" w:rsidRPr="00937101">
        <w:rPr>
          <w:rFonts w:ascii="Times New Roman" w:eastAsia="Times New Roman" w:hAnsi="Times New Roman" w:cs="Times New Roman"/>
          <w:color w:val="000000"/>
          <w:sz w:val="20"/>
          <w:szCs w:val="20"/>
        </w:rPr>
        <w:t>attention</w:t>
      </w:r>
      <w:del w:id="324" w:author="Miller, Ryan" w:date="2020-02-27T10:30:00Z">
        <w:r w:rsidR="00A766FA" w:rsidRPr="00937101" w:rsidDel="00DC3C2A">
          <w:rPr>
            <w:rFonts w:ascii="Times New Roman" w:eastAsia="Times New Roman" w:hAnsi="Times New Roman" w:cs="Times New Roman"/>
            <w:color w:val="000000"/>
            <w:sz w:val="20"/>
            <w:szCs w:val="20"/>
          </w:rPr>
          <w:delText xml:space="preserve"> </w:delText>
        </w:r>
      </w:del>
      <w:del w:id="325" w:author="Rebecca L Hartman" w:date="2020-02-19T13:26:00Z">
        <w:r w:rsidR="00A766FA" w:rsidRPr="00937101" w:rsidDel="00705D8E">
          <w:rPr>
            <w:rFonts w:ascii="Times New Roman" w:eastAsia="Times New Roman" w:hAnsi="Times New Roman" w:cs="Times New Roman"/>
            <w:color w:val="000000"/>
            <w:sz w:val="20"/>
            <w:szCs w:val="20"/>
          </w:rPr>
          <w:delText>tasks such as those considered in this research</w:delText>
        </w:r>
      </w:del>
      <w:r w:rsidR="00A766FA" w:rsidRPr="00937101">
        <w:rPr>
          <w:rFonts w:ascii="Times New Roman" w:eastAsia="Times New Roman" w:hAnsi="Times New Roman" w:cs="Times New Roman"/>
          <w:color w:val="000000"/>
          <w:sz w:val="20"/>
          <w:szCs w:val="20"/>
        </w:rPr>
        <w:t xml:space="preserve">. This research </w:t>
      </w:r>
      <w:del w:id="326" w:author="Rebecca L Hartman" w:date="2020-02-19T13:48:00Z">
        <w:r w:rsidR="00A766FA" w:rsidRPr="00937101" w:rsidDel="00F662BD">
          <w:rPr>
            <w:rFonts w:ascii="Times New Roman" w:eastAsia="Times New Roman" w:hAnsi="Times New Roman" w:cs="Times New Roman"/>
            <w:color w:val="000000"/>
            <w:sz w:val="20"/>
            <w:szCs w:val="20"/>
          </w:rPr>
          <w:delText>provides evidence</w:delText>
        </w:r>
      </w:del>
      <w:ins w:id="327" w:author="Rebecca L Hartman" w:date="2020-02-19T13:48:00Z">
        <w:r w:rsidR="00F662BD" w:rsidRPr="00937101">
          <w:rPr>
            <w:rFonts w:ascii="Times New Roman" w:eastAsia="Times New Roman" w:hAnsi="Times New Roman" w:cs="Times New Roman"/>
            <w:color w:val="000000"/>
            <w:sz w:val="20"/>
            <w:szCs w:val="20"/>
          </w:rPr>
          <w:t>indicates</w:t>
        </w:r>
      </w:ins>
      <w:r w:rsidR="00A766FA" w:rsidRPr="00937101">
        <w:rPr>
          <w:rFonts w:ascii="Times New Roman" w:eastAsia="Times New Roman" w:hAnsi="Times New Roman" w:cs="Times New Roman"/>
          <w:color w:val="000000"/>
          <w:sz w:val="20"/>
          <w:szCs w:val="20"/>
        </w:rPr>
        <w:t xml:space="preserve"> </w:t>
      </w:r>
      <w:del w:id="328" w:author="Miller, Ryan" w:date="2020-03-02T14:55:00Z">
        <w:r w:rsidR="00A766FA" w:rsidRPr="00937101" w:rsidDel="003C3056">
          <w:rPr>
            <w:rFonts w:ascii="Times New Roman" w:eastAsia="Times New Roman" w:hAnsi="Times New Roman" w:cs="Times New Roman"/>
            <w:color w:val="000000"/>
            <w:sz w:val="20"/>
            <w:szCs w:val="20"/>
          </w:rPr>
          <w:delText xml:space="preserve">that </w:delText>
        </w:r>
      </w:del>
      <w:r w:rsidR="00A766FA" w:rsidRPr="00937101">
        <w:rPr>
          <w:rFonts w:ascii="Times New Roman" w:eastAsia="Times New Roman" w:hAnsi="Times New Roman" w:cs="Times New Roman"/>
          <w:color w:val="000000"/>
          <w:sz w:val="20"/>
          <w:szCs w:val="20"/>
        </w:rPr>
        <w:t>divided attention is an area of concern following acute cannabis</w:t>
      </w:r>
      <w:ins w:id="329" w:author="Rebecca L Hartman" w:date="2020-02-19T13:27:00Z">
        <w:r w:rsidR="00705D8E" w:rsidRPr="00937101">
          <w:rPr>
            <w:rFonts w:ascii="Times New Roman" w:eastAsia="Times New Roman" w:hAnsi="Times New Roman" w:cs="Times New Roman"/>
            <w:color w:val="000000"/>
            <w:sz w:val="20"/>
            <w:szCs w:val="20"/>
          </w:rPr>
          <w:t>,</w:t>
        </w:r>
      </w:ins>
      <w:del w:id="330" w:author="Miller, Ryan" w:date="2020-03-02T14:55:00Z">
        <w:r w:rsidR="00A766FA" w:rsidRPr="00937101" w:rsidDel="003C3056">
          <w:rPr>
            <w:rFonts w:ascii="Times New Roman" w:eastAsia="Times New Roman" w:hAnsi="Times New Roman" w:cs="Times New Roman"/>
            <w:color w:val="000000"/>
            <w:sz w:val="20"/>
            <w:szCs w:val="20"/>
          </w:rPr>
          <w:delText xml:space="preserve"> </w:delText>
        </w:r>
      </w:del>
      <w:del w:id="331" w:author="Rebecca L Hartman" w:date="2020-02-19T13:27:00Z">
        <w:r w:rsidR="00A766FA" w:rsidRPr="00937101" w:rsidDel="00705D8E">
          <w:rPr>
            <w:rFonts w:ascii="Times New Roman" w:eastAsia="Times New Roman" w:hAnsi="Times New Roman" w:cs="Times New Roman"/>
            <w:color w:val="000000"/>
            <w:sz w:val="20"/>
            <w:szCs w:val="20"/>
          </w:rPr>
          <w:delText>use. This raises</w:delText>
        </w:r>
      </w:del>
      <w:ins w:id="332" w:author="Rebecca L Hartman" w:date="2020-02-19T13:27:00Z">
        <w:r w:rsidR="00705D8E" w:rsidRPr="00937101">
          <w:rPr>
            <w:rFonts w:ascii="Times New Roman" w:eastAsia="Times New Roman" w:hAnsi="Times New Roman" w:cs="Times New Roman"/>
            <w:color w:val="000000"/>
            <w:sz w:val="20"/>
            <w:szCs w:val="20"/>
          </w:rPr>
          <w:t xml:space="preserve"> raising</w:t>
        </w:r>
      </w:ins>
      <w:r w:rsidR="00A766FA" w:rsidRPr="00937101">
        <w:rPr>
          <w:rFonts w:ascii="Times New Roman" w:eastAsia="Times New Roman" w:hAnsi="Times New Roman" w:cs="Times New Roman"/>
          <w:color w:val="000000"/>
          <w:sz w:val="20"/>
          <w:szCs w:val="20"/>
        </w:rPr>
        <w:t xml:space="preserve"> </w:t>
      </w:r>
      <w:del w:id="333" w:author="Rebecca L Hartman" w:date="2020-02-19T13:27:00Z">
        <w:r w:rsidR="00A766FA" w:rsidRPr="00937101" w:rsidDel="00705D8E">
          <w:rPr>
            <w:rFonts w:ascii="Times New Roman" w:eastAsia="Times New Roman" w:hAnsi="Times New Roman" w:cs="Times New Roman"/>
            <w:color w:val="000000"/>
            <w:sz w:val="20"/>
            <w:szCs w:val="20"/>
          </w:rPr>
          <w:delText xml:space="preserve">significant </w:delText>
        </w:r>
      </w:del>
      <w:r w:rsidR="00A766FA" w:rsidRPr="00937101">
        <w:rPr>
          <w:rFonts w:ascii="Times New Roman" w:eastAsia="Times New Roman" w:hAnsi="Times New Roman" w:cs="Times New Roman"/>
          <w:color w:val="000000"/>
          <w:sz w:val="20"/>
          <w:szCs w:val="20"/>
        </w:rPr>
        <w:t>safety concerns</w:t>
      </w:r>
      <w:ins w:id="334" w:author="Rebecca L Hartman" w:date="2020-02-19T13:52:00Z">
        <w:r w:rsidR="00200D90" w:rsidRPr="00937101">
          <w:rPr>
            <w:rFonts w:ascii="Times New Roman" w:eastAsia="Times New Roman" w:hAnsi="Times New Roman" w:cs="Times New Roman"/>
            <w:color w:val="000000"/>
            <w:sz w:val="20"/>
            <w:szCs w:val="20"/>
          </w:rPr>
          <w:t>.</w:t>
        </w:r>
      </w:ins>
      <w:del w:id="335" w:author="Rebecca L Hartman" w:date="2020-02-19T13:27:00Z">
        <w:r w:rsidR="00A766FA" w:rsidRPr="00937101" w:rsidDel="00705D8E">
          <w:rPr>
            <w:rFonts w:ascii="Times New Roman" w:eastAsia="Times New Roman" w:hAnsi="Times New Roman" w:cs="Times New Roman"/>
            <w:color w:val="000000"/>
            <w:sz w:val="20"/>
            <w:szCs w:val="20"/>
          </w:rPr>
          <w:delText xml:space="preserve"> as evidenced by increased durations of lane departures during secondary tasks. This work contributes to a growing body of research aimed at quantifying the effects of cannabis on driving.</w:delText>
        </w:r>
      </w:del>
      <w:commentRangeEnd w:id="79"/>
      <w:r w:rsidR="003C3056">
        <w:rPr>
          <w:rStyle w:val="CommentReference"/>
        </w:rPr>
        <w:commentReference w:id="79"/>
      </w:r>
    </w:p>
    <w:p w14:paraId="5C90CECC" w14:textId="77777777" w:rsidR="00A766FA" w:rsidRPr="00937101" w:rsidRDefault="00A766FA" w:rsidP="00937101">
      <w:pPr>
        <w:spacing w:before="100" w:beforeAutospacing="1" w:after="100" w:afterAutospacing="1" w:line="360" w:lineRule="auto"/>
        <w:rPr>
          <w:rFonts w:ascii="Times New Roman" w:eastAsia="Times New Roman" w:hAnsi="Times New Roman" w:cs="Times New Roman"/>
          <w:color w:val="000000"/>
          <w:sz w:val="20"/>
          <w:szCs w:val="20"/>
        </w:rPr>
      </w:pPr>
    </w:p>
    <w:p w14:paraId="3A5A4C4A" w14:textId="77777777" w:rsidR="00A766FA" w:rsidRPr="00937101" w:rsidDel="00EF3351" w:rsidRDefault="00A766FA" w:rsidP="00937101">
      <w:pPr>
        <w:spacing w:before="100" w:beforeAutospacing="1" w:after="100" w:afterAutospacing="1" w:line="360" w:lineRule="auto"/>
        <w:rPr>
          <w:del w:id="336" w:author="Tim Brown" w:date="2020-02-24T16:00:00Z"/>
          <w:rFonts w:ascii="Times New Roman" w:eastAsia="Times New Roman" w:hAnsi="Times New Roman" w:cs="Times New Roman"/>
          <w:color w:val="000000"/>
          <w:sz w:val="20"/>
          <w:szCs w:val="20"/>
        </w:rPr>
      </w:pPr>
      <w:commentRangeStart w:id="337"/>
      <w:r w:rsidRPr="00937101">
        <w:rPr>
          <w:rFonts w:ascii="Times New Roman" w:eastAsia="Times New Roman" w:hAnsi="Times New Roman" w:cs="Times New Roman"/>
          <w:b/>
          <w:color w:val="000000"/>
          <w:sz w:val="20"/>
          <w:szCs w:val="20"/>
        </w:rPr>
        <w:t>Keywords</w:t>
      </w:r>
      <w:r w:rsidRPr="00937101">
        <w:rPr>
          <w:rFonts w:ascii="Times New Roman" w:eastAsia="Times New Roman" w:hAnsi="Times New Roman" w:cs="Times New Roman"/>
          <w:color w:val="000000"/>
          <w:sz w:val="20"/>
          <w:szCs w:val="20"/>
        </w:rPr>
        <w:t>:</w:t>
      </w:r>
      <w:ins w:id="338" w:author="Marilyn Huestis" w:date="2020-02-21T09:57:00Z">
        <w:r w:rsidR="000B0DB2">
          <w:rPr>
            <w:rFonts w:ascii="Times New Roman" w:eastAsia="Times New Roman" w:hAnsi="Times New Roman" w:cs="Times New Roman"/>
            <w:color w:val="000000"/>
            <w:sz w:val="20"/>
            <w:szCs w:val="20"/>
          </w:rPr>
          <w:t xml:space="preserve"> </w:t>
        </w:r>
      </w:ins>
    </w:p>
    <w:p w14:paraId="352D871A" w14:textId="77777777" w:rsidR="00A766FA" w:rsidRPr="00937101" w:rsidDel="00EF3351" w:rsidRDefault="00A766FA" w:rsidP="00937101">
      <w:pPr>
        <w:spacing w:before="100" w:beforeAutospacing="1" w:after="100" w:afterAutospacing="1" w:line="360" w:lineRule="auto"/>
        <w:rPr>
          <w:del w:id="339" w:author="Tim Brown" w:date="2020-02-24T16:00:00Z"/>
          <w:rFonts w:ascii="Times New Roman" w:eastAsia="Times New Roman" w:hAnsi="Times New Roman" w:cs="Times New Roman"/>
          <w:color w:val="000000"/>
          <w:sz w:val="20"/>
          <w:szCs w:val="20"/>
        </w:rPr>
      </w:pPr>
      <w:del w:id="340" w:author="Tim Brown" w:date="2020-02-24T16:00:00Z">
        <w:r w:rsidRPr="00937101" w:rsidDel="00EF3351">
          <w:rPr>
            <w:rFonts w:ascii="Times New Roman" w:eastAsia="Times New Roman" w:hAnsi="Times New Roman" w:cs="Times New Roman"/>
            <w:color w:val="000000"/>
            <w:sz w:val="20"/>
            <w:szCs w:val="20"/>
          </w:rPr>
          <w:delText>ADD UP TO SIX</w:delText>
        </w:r>
        <w:commentRangeEnd w:id="337"/>
        <w:r w:rsidRPr="00937101" w:rsidDel="00EF3351">
          <w:rPr>
            <w:rStyle w:val="CommentReference"/>
            <w:rFonts w:ascii="Times New Roman" w:hAnsi="Times New Roman" w:cs="Times New Roman"/>
            <w:sz w:val="20"/>
            <w:szCs w:val="20"/>
          </w:rPr>
          <w:commentReference w:id="337"/>
        </w:r>
        <w:r w:rsidR="00444F9E" w:rsidRPr="00937101" w:rsidDel="00EF3351">
          <w:rPr>
            <w:rFonts w:ascii="Times New Roman" w:eastAsia="Times New Roman" w:hAnsi="Times New Roman" w:cs="Times New Roman"/>
            <w:color w:val="000000"/>
            <w:sz w:val="20"/>
            <w:szCs w:val="20"/>
          </w:rPr>
          <w:delText xml:space="preserve"> OF THESE</w:delText>
        </w:r>
      </w:del>
    </w:p>
    <w:p w14:paraId="2EA4D094" w14:textId="77777777" w:rsidR="008E2667" w:rsidRPr="00937101" w:rsidRDefault="00D0273B" w:rsidP="00937101">
      <w:pPr>
        <w:spacing w:before="100" w:beforeAutospacing="1" w:after="100" w:afterAutospacing="1" w:line="360" w:lineRule="auto"/>
        <w:rPr>
          <w:rFonts w:ascii="Times New Roman" w:eastAsia="Times New Roman" w:hAnsi="Times New Roman" w:cs="Times New Roman"/>
          <w:color w:val="000000"/>
          <w:sz w:val="20"/>
          <w:szCs w:val="20"/>
        </w:rPr>
      </w:pPr>
      <w:ins w:id="341" w:author="Rebecca L Hartman" w:date="2020-02-18T12:18:00Z">
        <w:r w:rsidRPr="00937101">
          <w:rPr>
            <w:rFonts w:ascii="Times New Roman" w:eastAsia="Times New Roman" w:hAnsi="Times New Roman" w:cs="Times New Roman"/>
            <w:color w:val="000000"/>
            <w:sz w:val="20"/>
            <w:szCs w:val="20"/>
          </w:rPr>
          <w:t>Cannabis, THC, driving, alcohol, divided attention</w:t>
        </w:r>
      </w:ins>
      <w:ins w:id="342" w:author="Marilyn Huestis" w:date="2020-02-21T12:45:00Z">
        <w:r w:rsidR="002F07E9">
          <w:rPr>
            <w:rFonts w:ascii="Times New Roman" w:eastAsia="Times New Roman" w:hAnsi="Times New Roman" w:cs="Times New Roman"/>
            <w:color w:val="000000"/>
            <w:sz w:val="20"/>
            <w:szCs w:val="20"/>
          </w:rPr>
          <w:t xml:space="preserve">, </w:t>
        </w:r>
      </w:ins>
      <w:ins w:id="343" w:author="Marilyn Huestis" w:date="2020-02-21T12:46:00Z">
        <w:r w:rsidR="002F07E9">
          <w:rPr>
            <w:rFonts w:ascii="Times New Roman" w:eastAsia="Times New Roman" w:hAnsi="Times New Roman" w:cs="Times New Roman"/>
            <w:color w:val="000000"/>
            <w:sz w:val="20"/>
            <w:szCs w:val="20"/>
          </w:rPr>
          <w:t>Marijuana</w:t>
        </w:r>
      </w:ins>
    </w:p>
    <w:p w14:paraId="03E29955" w14:textId="77777777"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commentRangeStart w:id="344"/>
      <w:commentRangeStart w:id="345"/>
      <w:commentRangeStart w:id="346"/>
      <w:commentRangeStart w:id="347"/>
      <w:commentRangeStart w:id="348"/>
      <w:r w:rsidRPr="00937101">
        <w:rPr>
          <w:rFonts w:ascii="Times New Roman" w:eastAsia="Times New Roman" w:hAnsi="Times New Roman" w:cs="Times New Roman"/>
          <w:b/>
          <w:color w:val="000000"/>
          <w:sz w:val="20"/>
          <w:szCs w:val="20"/>
        </w:rPr>
        <w:t>INTRODUCTION</w:t>
      </w:r>
      <w:commentRangeEnd w:id="344"/>
      <w:r w:rsidR="008E2667" w:rsidRPr="00937101">
        <w:rPr>
          <w:rStyle w:val="CommentReference"/>
          <w:rFonts w:ascii="Times New Roman" w:hAnsi="Times New Roman" w:cs="Times New Roman"/>
          <w:sz w:val="20"/>
          <w:szCs w:val="20"/>
        </w:rPr>
        <w:commentReference w:id="344"/>
      </w:r>
      <w:commentRangeEnd w:id="345"/>
      <w:commentRangeEnd w:id="346"/>
      <w:commentRangeEnd w:id="348"/>
      <w:r w:rsidR="00F0233C">
        <w:rPr>
          <w:rStyle w:val="CommentReference"/>
        </w:rPr>
        <w:commentReference w:id="345"/>
      </w:r>
      <w:r w:rsidR="003E675E" w:rsidRPr="00937101">
        <w:rPr>
          <w:rStyle w:val="CommentReference"/>
          <w:rFonts w:ascii="Times New Roman" w:hAnsi="Times New Roman" w:cs="Times New Roman"/>
          <w:sz w:val="20"/>
          <w:szCs w:val="20"/>
        </w:rPr>
        <w:commentReference w:id="346"/>
      </w:r>
      <w:commentRangeEnd w:id="347"/>
      <w:r w:rsidR="005D494D">
        <w:rPr>
          <w:rStyle w:val="CommentReference"/>
        </w:rPr>
        <w:commentReference w:id="348"/>
      </w:r>
      <w:r w:rsidR="009447F6">
        <w:rPr>
          <w:rStyle w:val="CommentReference"/>
        </w:rPr>
        <w:commentReference w:id="347"/>
      </w:r>
    </w:p>
    <w:p w14:paraId="27210402" w14:textId="30CC6B8D" w:rsidR="006E72E9" w:rsidRPr="00937101" w:rsidRDefault="006E72E9" w:rsidP="00937101">
      <w:pPr>
        <w:spacing w:line="360" w:lineRule="auto"/>
        <w:rPr>
          <w:rFonts w:ascii="Times New Roman" w:hAnsi="Times New Roman" w:cs="Times New Roman"/>
          <w:sz w:val="20"/>
          <w:szCs w:val="20"/>
        </w:rPr>
      </w:pPr>
      <w:commentRangeStart w:id="349"/>
      <w:commentRangeStart w:id="350"/>
      <w:commentRangeStart w:id="351"/>
      <w:r w:rsidRPr="00937101">
        <w:rPr>
          <w:rFonts w:ascii="Times New Roman" w:hAnsi="Times New Roman" w:cs="Times New Roman"/>
          <w:sz w:val="20"/>
          <w:szCs w:val="20"/>
        </w:rPr>
        <w:t>Alcohol and cannabis are the most common legal and illegal drug</w:t>
      </w:r>
      <w:r w:rsidR="008E2667" w:rsidRPr="00937101">
        <w:rPr>
          <w:rFonts w:ascii="Times New Roman" w:hAnsi="Times New Roman" w:cs="Times New Roman"/>
          <w:sz w:val="20"/>
          <w:szCs w:val="20"/>
        </w:rPr>
        <w:t>s detected in drivers worldwide</w:t>
      </w:r>
      <w:r w:rsidR="00EA0200" w:rsidRPr="00937101">
        <w:rPr>
          <w:rFonts w:ascii="Times New Roman" w:hAnsi="Times New Roman" w:cs="Times New Roman"/>
          <w:sz w:val="20"/>
          <w:szCs w:val="20"/>
        </w:rPr>
        <w:t xml:space="preserve">. </w:t>
      </w:r>
      <w:r w:rsidRPr="00937101">
        <w:rPr>
          <w:rFonts w:ascii="Times New Roman" w:hAnsi="Times New Roman" w:cs="Times New Roman"/>
          <w:sz w:val="20"/>
          <w:szCs w:val="20"/>
        </w:rPr>
        <w:t>The detrimental effects</w:t>
      </w:r>
      <w:r w:rsidR="00EA0200" w:rsidRPr="00937101">
        <w:rPr>
          <w:rFonts w:ascii="Times New Roman" w:hAnsi="Times New Roman" w:cs="Times New Roman"/>
          <w:sz w:val="20"/>
          <w:szCs w:val="20"/>
        </w:rPr>
        <w:t xml:space="preserve"> of alcohol are well-documented and </w:t>
      </w:r>
      <w:r w:rsidRPr="00937101">
        <w:rPr>
          <w:rFonts w:ascii="Times New Roman" w:hAnsi="Times New Roman" w:cs="Times New Roman"/>
          <w:sz w:val="20"/>
          <w:szCs w:val="20"/>
        </w:rPr>
        <w:t xml:space="preserve">include: </w:t>
      </w:r>
      <w:commentRangeStart w:id="352"/>
      <w:r w:rsidRPr="00937101">
        <w:rPr>
          <w:rFonts w:ascii="Times New Roman" w:hAnsi="Times New Roman" w:cs="Times New Roman"/>
          <w:sz w:val="20"/>
          <w:szCs w:val="20"/>
        </w:rPr>
        <w:t xml:space="preserve">delayed reaction times, impaired visual </w:t>
      </w:r>
      <w:r w:rsidR="008E2667" w:rsidRPr="00937101">
        <w:rPr>
          <w:rFonts w:ascii="Times New Roman" w:hAnsi="Times New Roman" w:cs="Times New Roman"/>
          <w:sz w:val="20"/>
          <w:szCs w:val="20"/>
        </w:rPr>
        <w:t xml:space="preserve">function, </w:t>
      </w:r>
      <w:r w:rsidRPr="00937101">
        <w:rPr>
          <w:rFonts w:ascii="Times New Roman" w:hAnsi="Times New Roman" w:cs="Times New Roman"/>
          <w:sz w:val="20"/>
          <w:szCs w:val="20"/>
        </w:rPr>
        <w:t>and</w:t>
      </w:r>
      <w:r w:rsidR="008E2667" w:rsidRPr="00937101">
        <w:rPr>
          <w:rFonts w:ascii="Times New Roman" w:hAnsi="Times New Roman" w:cs="Times New Roman"/>
          <w:sz w:val="20"/>
          <w:szCs w:val="20"/>
        </w:rPr>
        <w:t xml:space="preserve"> slower information processing.  </w:t>
      </w:r>
      <w:r w:rsidRPr="00937101">
        <w:rPr>
          <w:rFonts w:ascii="Times New Roman" w:hAnsi="Times New Roman" w:cs="Times New Roman"/>
          <w:sz w:val="20"/>
          <w:szCs w:val="20"/>
        </w:rPr>
        <w:t xml:space="preserve">Alcohol </w:t>
      </w:r>
      <w:del w:id="353" w:author="Marilyn Huestis" w:date="2020-02-21T12:48:00Z">
        <w:r w:rsidRPr="00937101" w:rsidDel="002F07E9">
          <w:rPr>
            <w:rFonts w:ascii="Times New Roman" w:hAnsi="Times New Roman" w:cs="Times New Roman"/>
            <w:sz w:val="20"/>
            <w:szCs w:val="20"/>
          </w:rPr>
          <w:delText>has been</w:delText>
        </w:r>
      </w:del>
      <w:del w:id="354" w:author="Marilyn Huestis" w:date="2020-02-21T12:49:00Z">
        <w:r w:rsidRPr="00937101" w:rsidDel="00B4465A">
          <w:rPr>
            <w:rFonts w:ascii="Times New Roman" w:hAnsi="Times New Roman" w:cs="Times New Roman"/>
            <w:sz w:val="20"/>
            <w:szCs w:val="20"/>
          </w:rPr>
          <w:delText xml:space="preserve"> shown to </w:delText>
        </w:r>
      </w:del>
      <w:r w:rsidR="00EA0200" w:rsidRPr="00937101">
        <w:rPr>
          <w:rFonts w:ascii="Times New Roman" w:hAnsi="Times New Roman" w:cs="Times New Roman"/>
          <w:sz w:val="20"/>
          <w:szCs w:val="20"/>
        </w:rPr>
        <w:t>slow</w:t>
      </w:r>
      <w:ins w:id="355" w:author="Miller, Ryan" w:date="2020-02-27T09:50:00Z">
        <w:r w:rsidR="002935CB">
          <w:rPr>
            <w:rFonts w:ascii="Times New Roman" w:hAnsi="Times New Roman" w:cs="Times New Roman"/>
            <w:sz w:val="20"/>
            <w:szCs w:val="20"/>
          </w:rPr>
          <w:t>s</w:t>
        </w:r>
      </w:ins>
      <w:ins w:id="356" w:author="Marilyn Huestis" w:date="2020-02-21T12:49:00Z">
        <w:del w:id="357" w:author="Miller, Ryan" w:date="2020-02-27T09:50:00Z">
          <w:r w:rsidR="00B4465A" w:rsidDel="002935CB">
            <w:rPr>
              <w:rFonts w:ascii="Times New Roman" w:hAnsi="Times New Roman" w:cs="Times New Roman"/>
              <w:sz w:val="20"/>
              <w:szCs w:val="20"/>
            </w:rPr>
            <w:delText>ed</w:delText>
          </w:r>
        </w:del>
      </w:ins>
      <w:r w:rsidR="00EA0200" w:rsidRPr="00937101">
        <w:rPr>
          <w:rFonts w:ascii="Times New Roman" w:hAnsi="Times New Roman" w:cs="Times New Roman"/>
          <w:sz w:val="20"/>
          <w:szCs w:val="20"/>
        </w:rPr>
        <w:t xml:space="preserve"> breaking times, </w:t>
      </w:r>
      <w:r w:rsidRPr="00937101">
        <w:rPr>
          <w:rFonts w:ascii="Times New Roman" w:hAnsi="Times New Roman" w:cs="Times New Roman"/>
          <w:sz w:val="20"/>
          <w:szCs w:val="20"/>
        </w:rPr>
        <w:t>impair</w:t>
      </w:r>
      <w:ins w:id="358" w:author="Marilyn Huestis" w:date="2020-02-21T12:49:00Z">
        <w:del w:id="359" w:author="Miller, Ryan" w:date="2020-02-27T09:50:00Z">
          <w:r w:rsidR="00B4465A" w:rsidDel="002935CB">
            <w:rPr>
              <w:rFonts w:ascii="Times New Roman" w:hAnsi="Times New Roman" w:cs="Times New Roman"/>
              <w:sz w:val="20"/>
              <w:szCs w:val="20"/>
            </w:rPr>
            <w:delText>ed</w:delText>
          </w:r>
        </w:del>
      </w:ins>
      <w:del w:id="360" w:author="Miller, Ryan" w:date="2020-02-27T09:50:00Z">
        <w:r w:rsidRPr="00937101" w:rsidDel="002935CB">
          <w:rPr>
            <w:rFonts w:ascii="Times New Roman" w:hAnsi="Times New Roman" w:cs="Times New Roman"/>
            <w:sz w:val="20"/>
            <w:szCs w:val="20"/>
          </w:rPr>
          <w:delText xml:space="preserve"> </w:delText>
        </w:r>
      </w:del>
      <w:ins w:id="361" w:author="Miller, Ryan" w:date="2020-02-27T09:50:00Z">
        <w:r w:rsidR="002935CB">
          <w:rPr>
            <w:rFonts w:ascii="Times New Roman" w:hAnsi="Times New Roman" w:cs="Times New Roman"/>
            <w:sz w:val="20"/>
            <w:szCs w:val="20"/>
          </w:rPr>
          <w:t xml:space="preserve">s </w:t>
        </w:r>
      </w:ins>
      <w:del w:id="362" w:author="Rebecca L Hartman" w:date="2020-02-19T15:03:00Z">
        <w:r w:rsidRPr="00937101" w:rsidDel="00937101">
          <w:rPr>
            <w:rFonts w:ascii="Times New Roman" w:hAnsi="Times New Roman" w:cs="Times New Roman"/>
            <w:sz w:val="20"/>
            <w:szCs w:val="20"/>
          </w:rPr>
          <w:delText xml:space="preserve">the </w:delText>
        </w:r>
      </w:del>
      <w:ins w:id="363" w:author="Rebecca L Hartman" w:date="2020-02-19T15:03:00Z">
        <w:r w:rsidR="00937101" w:rsidRPr="00937101">
          <w:rPr>
            <w:rFonts w:ascii="Times New Roman" w:hAnsi="Times New Roman" w:cs="Times New Roman"/>
            <w:sz w:val="20"/>
            <w:szCs w:val="20"/>
          </w:rPr>
          <w:t xml:space="preserve">drivers’ </w:t>
        </w:r>
      </w:ins>
      <w:r w:rsidRPr="00937101">
        <w:rPr>
          <w:rFonts w:ascii="Times New Roman" w:hAnsi="Times New Roman" w:cs="Times New Roman"/>
          <w:sz w:val="20"/>
          <w:szCs w:val="20"/>
        </w:rPr>
        <w:t xml:space="preserve">ability </w:t>
      </w:r>
      <w:del w:id="364" w:author="Rebecca L Hartman" w:date="2020-02-19T15:03:00Z">
        <w:r w:rsidRPr="00937101" w:rsidDel="00937101">
          <w:rPr>
            <w:rFonts w:ascii="Times New Roman" w:hAnsi="Times New Roman" w:cs="Times New Roman"/>
            <w:sz w:val="20"/>
            <w:szCs w:val="20"/>
          </w:rPr>
          <w:delText xml:space="preserve">of drivers </w:delText>
        </w:r>
      </w:del>
      <w:r w:rsidRPr="00937101">
        <w:rPr>
          <w:rFonts w:ascii="Times New Roman" w:hAnsi="Times New Roman" w:cs="Times New Roman"/>
          <w:sz w:val="20"/>
          <w:szCs w:val="20"/>
        </w:rPr>
        <w:t>to</w:t>
      </w:r>
      <w:r w:rsidR="00EA0200" w:rsidRPr="00937101">
        <w:rPr>
          <w:rFonts w:ascii="Times New Roman" w:hAnsi="Times New Roman" w:cs="Times New Roman"/>
          <w:sz w:val="20"/>
          <w:szCs w:val="20"/>
        </w:rPr>
        <w:t xml:space="preserve"> maintain lane positions, </w:t>
      </w:r>
      <w:r w:rsidRPr="00937101">
        <w:rPr>
          <w:rFonts w:ascii="Times New Roman" w:hAnsi="Times New Roman" w:cs="Times New Roman"/>
          <w:sz w:val="20"/>
          <w:szCs w:val="20"/>
        </w:rPr>
        <w:t xml:space="preserve">and </w:t>
      </w:r>
      <w:r w:rsidR="00EA0200" w:rsidRPr="00937101">
        <w:rPr>
          <w:rFonts w:ascii="Times New Roman" w:hAnsi="Times New Roman" w:cs="Times New Roman"/>
          <w:sz w:val="20"/>
          <w:szCs w:val="20"/>
        </w:rPr>
        <w:lastRenderedPageBreak/>
        <w:t>decrease</w:t>
      </w:r>
      <w:ins w:id="365" w:author="Marilyn Huestis" w:date="2020-02-21T12:50:00Z">
        <w:del w:id="366" w:author="Miller, Ryan" w:date="2020-02-27T09:50:00Z">
          <w:r w:rsidR="00B4465A" w:rsidDel="002935CB">
            <w:rPr>
              <w:rFonts w:ascii="Times New Roman" w:hAnsi="Times New Roman" w:cs="Times New Roman"/>
              <w:sz w:val="20"/>
              <w:szCs w:val="20"/>
            </w:rPr>
            <w:delText>d</w:delText>
          </w:r>
        </w:del>
      </w:ins>
      <w:ins w:id="367" w:author="Miller, Ryan" w:date="2020-02-27T09:50:00Z">
        <w:r w:rsidR="002935CB">
          <w:rPr>
            <w:rFonts w:ascii="Times New Roman" w:hAnsi="Times New Roman" w:cs="Times New Roman"/>
            <w:sz w:val="20"/>
            <w:szCs w:val="20"/>
          </w:rPr>
          <w:t>s</w:t>
        </w:r>
      </w:ins>
      <w:r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the</w:t>
      </w:r>
      <w:r w:rsidRPr="00937101">
        <w:rPr>
          <w:rFonts w:ascii="Times New Roman" w:hAnsi="Times New Roman" w:cs="Times New Roman"/>
          <w:sz w:val="20"/>
          <w:szCs w:val="20"/>
        </w:rPr>
        <w:t xml:space="preserve"> </w:t>
      </w:r>
      <w:del w:id="368" w:author="Marilyn Huestis" w:date="2020-02-21T12:50:00Z">
        <w:r w:rsidRPr="00937101" w:rsidDel="00B4465A">
          <w:rPr>
            <w:rFonts w:ascii="Times New Roman" w:hAnsi="Times New Roman" w:cs="Times New Roman"/>
            <w:sz w:val="20"/>
            <w:szCs w:val="20"/>
          </w:rPr>
          <w:delText xml:space="preserve">ability to </w:delText>
        </w:r>
      </w:del>
      <w:r w:rsidRPr="00937101">
        <w:rPr>
          <w:rFonts w:ascii="Times New Roman" w:hAnsi="Times New Roman" w:cs="Times New Roman"/>
          <w:sz w:val="20"/>
          <w:szCs w:val="20"/>
        </w:rPr>
        <w:t>detect</w:t>
      </w:r>
      <w:ins w:id="369" w:author="Marilyn Huestis" w:date="2020-02-21T12:50:00Z">
        <w:r w:rsidR="00B4465A">
          <w:rPr>
            <w:rFonts w:ascii="Times New Roman" w:hAnsi="Times New Roman" w:cs="Times New Roman"/>
            <w:sz w:val="20"/>
            <w:szCs w:val="20"/>
          </w:rPr>
          <w:t>ion of</w:t>
        </w:r>
      </w:ins>
      <w:r w:rsidRPr="00937101">
        <w:rPr>
          <w:rFonts w:ascii="Times New Roman" w:hAnsi="Times New Roman" w:cs="Times New Roman"/>
          <w:sz w:val="20"/>
          <w:szCs w:val="20"/>
        </w:rPr>
        <w:t xml:space="preserve"> potential hazards on the roadway</w:t>
      </w:r>
      <w:commentRangeEnd w:id="352"/>
      <w:r w:rsidR="00A87C1B" w:rsidRPr="00937101">
        <w:rPr>
          <w:rStyle w:val="CommentReference"/>
          <w:rFonts w:ascii="Times New Roman" w:hAnsi="Times New Roman" w:cs="Times New Roman"/>
          <w:sz w:val="20"/>
          <w:szCs w:val="20"/>
        </w:rPr>
        <w:commentReference w:id="352"/>
      </w:r>
      <w:ins w:id="370" w:author="Miller, Ryan" w:date="2020-02-28T15:04:00Z">
        <w:r w:rsidR="008B1A34">
          <w:rPr>
            <w:rFonts w:ascii="Times New Roman" w:hAnsi="Times New Roman" w:cs="Times New Roman"/>
            <w:sz w:val="20"/>
            <w:szCs w:val="20"/>
          </w:rPr>
          <w:t xml:space="preserve"> (</w:t>
        </w:r>
      </w:ins>
      <w:ins w:id="371" w:author="Miller, Ryan" w:date="2020-02-28T15:20:00Z">
        <w:r w:rsidR="00435B0F">
          <w:rPr>
            <w:rFonts w:ascii="Times New Roman" w:hAnsi="Times New Roman" w:cs="Times New Roman"/>
            <w:sz w:val="20"/>
            <w:szCs w:val="20"/>
          </w:rPr>
          <w:t>Martin et al. 2013)</w:t>
        </w:r>
      </w:ins>
      <w:r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 xml:space="preserve"> </w:t>
      </w:r>
      <w:r w:rsidR="008E2667" w:rsidRPr="00937101">
        <w:rPr>
          <w:rFonts w:ascii="Times New Roman" w:hAnsi="Times New Roman" w:cs="Times New Roman"/>
          <w:sz w:val="20"/>
          <w:szCs w:val="20"/>
        </w:rPr>
        <w:t xml:space="preserve">Recent meta-analyses </w:t>
      </w:r>
      <w:del w:id="372" w:author="Marilyn Huestis" w:date="2020-02-21T12:48:00Z">
        <w:r w:rsidR="008E2667" w:rsidRPr="00937101" w:rsidDel="00B4465A">
          <w:rPr>
            <w:rFonts w:ascii="Times New Roman" w:hAnsi="Times New Roman" w:cs="Times New Roman"/>
            <w:sz w:val="20"/>
            <w:szCs w:val="20"/>
          </w:rPr>
          <w:delText xml:space="preserve">have </w:delText>
        </w:r>
      </w:del>
      <w:del w:id="373" w:author="Marilyn Huestis" w:date="2020-02-21T12:49:00Z">
        <w:r w:rsidRPr="00937101" w:rsidDel="00B4465A">
          <w:rPr>
            <w:rFonts w:ascii="Times New Roman" w:hAnsi="Times New Roman" w:cs="Times New Roman"/>
            <w:sz w:val="20"/>
            <w:szCs w:val="20"/>
          </w:rPr>
          <w:delText>found</w:delText>
        </w:r>
      </w:del>
      <w:ins w:id="374" w:author="Marilyn Huestis" w:date="2020-02-21T12:49:00Z">
        <w:r w:rsidR="00B4465A">
          <w:rPr>
            <w:rFonts w:ascii="Times New Roman" w:hAnsi="Times New Roman" w:cs="Times New Roman"/>
            <w:sz w:val="20"/>
            <w:szCs w:val="20"/>
          </w:rPr>
          <w:t>showed</w:t>
        </w:r>
      </w:ins>
      <w:r w:rsidRPr="00937101">
        <w:rPr>
          <w:rFonts w:ascii="Times New Roman" w:hAnsi="Times New Roman" w:cs="Times New Roman"/>
          <w:sz w:val="20"/>
          <w:szCs w:val="20"/>
        </w:rPr>
        <w:t xml:space="preserve"> blood alcohol concentration</w:t>
      </w:r>
      <w:r w:rsidR="00EA0200" w:rsidRPr="00937101">
        <w:rPr>
          <w:rFonts w:ascii="Times New Roman" w:hAnsi="Times New Roman" w:cs="Times New Roman"/>
          <w:sz w:val="20"/>
          <w:szCs w:val="20"/>
        </w:rPr>
        <w:t xml:space="preserve"> </w:t>
      </w:r>
      <w:del w:id="375" w:author="Marilyn Huestis" w:date="2020-02-21T12:50:00Z">
        <w:r w:rsidR="00EA0200" w:rsidRPr="00937101" w:rsidDel="00B4465A">
          <w:rPr>
            <w:rFonts w:ascii="Times New Roman" w:hAnsi="Times New Roman" w:cs="Times New Roman"/>
            <w:sz w:val="20"/>
            <w:szCs w:val="20"/>
          </w:rPr>
          <w:delText>to be</w:delText>
        </w:r>
      </w:del>
      <w:ins w:id="376" w:author="Marilyn Huestis" w:date="2020-02-21T12:50:00Z">
        <w:r w:rsidR="00B4465A">
          <w:rPr>
            <w:rFonts w:ascii="Times New Roman" w:hAnsi="Times New Roman" w:cs="Times New Roman"/>
            <w:sz w:val="20"/>
            <w:szCs w:val="20"/>
          </w:rPr>
          <w:t>was</w:t>
        </w:r>
      </w:ins>
      <w:r w:rsidR="00EA0200" w:rsidRPr="00937101">
        <w:rPr>
          <w:rFonts w:ascii="Times New Roman" w:hAnsi="Times New Roman" w:cs="Times New Roman"/>
          <w:sz w:val="20"/>
          <w:szCs w:val="20"/>
        </w:rPr>
        <w:t xml:space="preserve"> associated with increased</w:t>
      </w:r>
      <w:r w:rsidRPr="00937101">
        <w:rPr>
          <w:rFonts w:ascii="Times New Roman" w:hAnsi="Times New Roman" w:cs="Times New Roman"/>
          <w:sz w:val="20"/>
          <w:szCs w:val="20"/>
        </w:rPr>
        <w:t xml:space="preserve"> standard deviation of lane position and standard deviation of speed</w:t>
      </w:r>
      <w:r w:rsidR="00EA0200" w:rsidRPr="00937101">
        <w:rPr>
          <w:rFonts w:ascii="Times New Roman" w:hAnsi="Times New Roman" w:cs="Times New Roman"/>
          <w:sz w:val="20"/>
          <w:szCs w:val="20"/>
        </w:rPr>
        <w:t>, two established measures of lateral and longitudinal control</w:t>
      </w:r>
      <w:r w:rsidR="00A326C0"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 xml:space="preserve">respectively </w:t>
      </w:r>
      <w:r w:rsidR="00A326C0" w:rsidRPr="00937101">
        <w:rPr>
          <w:rFonts w:ascii="Times New Roman" w:hAnsi="Times New Roman" w:cs="Times New Roman"/>
          <w:sz w:val="20"/>
          <w:szCs w:val="20"/>
        </w:rPr>
        <w:t>(Irwin et al. 2017</w:t>
      </w:r>
      <w:ins w:id="377" w:author="Marilyn Huestis" w:date="2020-02-21T12:51:00Z">
        <w:r w:rsidR="00B4465A">
          <w:rPr>
            <w:rFonts w:ascii="Times New Roman" w:hAnsi="Times New Roman" w:cs="Times New Roman"/>
            <w:sz w:val="20"/>
            <w:szCs w:val="20"/>
          </w:rPr>
          <w:t>, Hartman</w:t>
        </w:r>
      </w:ins>
      <w:ins w:id="378" w:author="Marilyn Huestis" w:date="2020-02-21T12:52:00Z">
        <w:r w:rsidR="00535681">
          <w:rPr>
            <w:rFonts w:ascii="Times New Roman" w:hAnsi="Times New Roman" w:cs="Times New Roman"/>
            <w:sz w:val="20"/>
            <w:szCs w:val="20"/>
          </w:rPr>
          <w:t xml:space="preserve"> et al.</w:t>
        </w:r>
      </w:ins>
      <w:ins w:id="379" w:author="Miller, Ryan" w:date="2020-02-27T10:33:00Z">
        <w:r w:rsidR="00DC3C2A">
          <w:rPr>
            <w:rFonts w:ascii="Times New Roman" w:hAnsi="Times New Roman" w:cs="Times New Roman"/>
            <w:sz w:val="20"/>
            <w:szCs w:val="20"/>
          </w:rPr>
          <w:t xml:space="preserve"> </w:t>
        </w:r>
      </w:ins>
      <w:ins w:id="380" w:author="Marilyn Huestis" w:date="2020-02-21T12:53:00Z">
        <w:r w:rsidR="00535681">
          <w:rPr>
            <w:rFonts w:ascii="Times New Roman" w:hAnsi="Times New Roman" w:cs="Times New Roman"/>
            <w:sz w:val="20"/>
            <w:szCs w:val="20"/>
          </w:rPr>
          <w:t xml:space="preserve">2015, </w:t>
        </w:r>
        <w:proofErr w:type="gramStart"/>
        <w:r w:rsidR="00535681">
          <w:rPr>
            <w:rFonts w:ascii="Times New Roman" w:hAnsi="Times New Roman" w:cs="Times New Roman"/>
            <w:sz w:val="20"/>
            <w:szCs w:val="20"/>
          </w:rPr>
          <w:t>Hartm</w:t>
        </w:r>
      </w:ins>
      <w:ins w:id="381" w:author="Marilyn Huestis" w:date="2020-02-21T12:54:00Z">
        <w:r w:rsidR="00535681">
          <w:rPr>
            <w:rFonts w:ascii="Times New Roman" w:hAnsi="Times New Roman" w:cs="Times New Roman"/>
            <w:sz w:val="20"/>
            <w:szCs w:val="20"/>
          </w:rPr>
          <w:t>an et al</w:t>
        </w:r>
      </w:ins>
      <w:ins w:id="382" w:author="Miller, Ryan" w:date="2020-02-27T10:33:00Z">
        <w:r w:rsidR="00DC3C2A">
          <w:rPr>
            <w:rFonts w:ascii="Times New Roman" w:hAnsi="Times New Roman" w:cs="Times New Roman"/>
            <w:sz w:val="20"/>
            <w:szCs w:val="20"/>
          </w:rPr>
          <w:t xml:space="preserve">. </w:t>
        </w:r>
      </w:ins>
      <w:ins w:id="383" w:author="Marilyn Huestis" w:date="2020-02-21T12:54:00Z">
        <w:del w:id="384" w:author="Miller, Ryan" w:date="2020-02-27T10:33:00Z">
          <w:r w:rsidR="00535681" w:rsidDel="00DC3C2A">
            <w:rPr>
              <w:rFonts w:ascii="Times New Roman" w:hAnsi="Times New Roman" w:cs="Times New Roman"/>
              <w:sz w:val="20"/>
              <w:szCs w:val="20"/>
            </w:rPr>
            <w:delText xml:space="preserve"> </w:delText>
          </w:r>
        </w:del>
      </w:ins>
      <w:ins w:id="385" w:author="Marilyn Huestis" w:date="2020-02-21T12:52:00Z">
        <w:del w:id="386" w:author="Miller, Ryan" w:date="2020-02-27T10:33:00Z">
          <w:r w:rsidR="00535681" w:rsidDel="00DC3C2A">
            <w:rPr>
              <w:rFonts w:ascii="Times New Roman" w:hAnsi="Times New Roman" w:cs="Times New Roman"/>
              <w:sz w:val="20"/>
              <w:szCs w:val="20"/>
            </w:rPr>
            <w:delText xml:space="preserve"> </w:delText>
          </w:r>
        </w:del>
        <w:commentRangeStart w:id="387"/>
        <w:commentRangeStart w:id="388"/>
        <w:r w:rsidR="00535681">
          <w:rPr>
            <w:rFonts w:ascii="Times New Roman" w:hAnsi="Times New Roman" w:cs="Times New Roman"/>
            <w:sz w:val="20"/>
            <w:szCs w:val="20"/>
          </w:rPr>
          <w:t>2016</w:t>
        </w:r>
        <w:commentRangeEnd w:id="387"/>
        <w:proofErr w:type="gramEnd"/>
        <w:r w:rsidR="00535681">
          <w:rPr>
            <w:rStyle w:val="CommentReference"/>
          </w:rPr>
          <w:commentReference w:id="387"/>
        </w:r>
      </w:ins>
      <w:commentRangeEnd w:id="388"/>
      <w:ins w:id="389" w:author="Marilyn Huestis" w:date="2020-02-21T12:54:00Z">
        <w:r w:rsidR="00535681">
          <w:rPr>
            <w:rStyle w:val="CommentReference"/>
          </w:rPr>
          <w:commentReference w:id="388"/>
        </w:r>
      </w:ins>
      <w:ins w:id="390" w:author="Marilyn Huestis" w:date="2020-02-21T12:52:00Z">
        <w:del w:id="391" w:author="Miller, Ryan" w:date="2020-02-27T10:33:00Z">
          <w:r w:rsidR="00535681" w:rsidDel="00DC3C2A">
            <w:rPr>
              <w:rFonts w:ascii="Times New Roman" w:hAnsi="Times New Roman" w:cs="Times New Roman"/>
              <w:sz w:val="20"/>
              <w:szCs w:val="20"/>
            </w:rPr>
            <w:delText xml:space="preserve"> </w:delText>
          </w:r>
        </w:del>
      </w:ins>
      <w:r w:rsidR="00A326C0"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p>
    <w:p w14:paraId="38A3880F" w14:textId="575659AC" w:rsidR="006E72E9" w:rsidRPr="00937101" w:rsidRDefault="00EA020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The</w:t>
      </w:r>
      <w:r w:rsidR="006E72E9" w:rsidRPr="00937101">
        <w:rPr>
          <w:rFonts w:ascii="Times New Roman" w:hAnsi="Times New Roman" w:cs="Times New Roman"/>
          <w:sz w:val="20"/>
          <w:szCs w:val="20"/>
        </w:rPr>
        <w:t xml:space="preserve"> effects of cannabis are less clear.  The principal </w:t>
      </w:r>
      <w:ins w:id="392" w:author="Rebecca L Hartman" w:date="2020-02-18T12:23:00Z">
        <w:r w:rsidR="00A87C1B" w:rsidRPr="00937101">
          <w:rPr>
            <w:rFonts w:ascii="Times New Roman" w:hAnsi="Times New Roman" w:cs="Times New Roman"/>
            <w:sz w:val="20"/>
            <w:szCs w:val="20"/>
          </w:rPr>
          <w:t>psycho</w:t>
        </w:r>
      </w:ins>
      <w:r w:rsidR="006E72E9" w:rsidRPr="00937101">
        <w:rPr>
          <w:rFonts w:ascii="Times New Roman" w:hAnsi="Times New Roman" w:cs="Times New Roman"/>
          <w:sz w:val="20"/>
          <w:szCs w:val="20"/>
        </w:rPr>
        <w:t xml:space="preserve">active compound </w:t>
      </w:r>
      <w:r w:rsidRPr="00937101">
        <w:rPr>
          <w:rFonts w:ascii="Times New Roman" w:hAnsi="Times New Roman" w:cs="Times New Roman"/>
          <w:sz w:val="20"/>
          <w:szCs w:val="20"/>
        </w:rPr>
        <w:t xml:space="preserve">found </w:t>
      </w:r>
      <w:r w:rsidR="006E72E9" w:rsidRPr="00937101">
        <w:rPr>
          <w:rFonts w:ascii="Times New Roman" w:hAnsi="Times New Roman" w:cs="Times New Roman"/>
          <w:sz w:val="20"/>
          <w:szCs w:val="20"/>
        </w:rPr>
        <w:t xml:space="preserve">in cannabis, </w:t>
      </w:r>
      <w:ins w:id="393" w:author="Rebecca L Hartman" w:date="2020-02-18T12:23:00Z">
        <w:r w:rsidR="00A87C1B" w:rsidRPr="00937101">
          <w:rPr>
            <w:rFonts w:ascii="Times New Roman" w:hAnsi="Times New Roman" w:cs="Times New Roman"/>
            <w:sz w:val="20"/>
            <w:szCs w:val="20"/>
          </w:rPr>
          <w:t>Δ</w:t>
        </w:r>
      </w:ins>
      <w:r w:rsidR="006E72E9" w:rsidRPr="00937101">
        <w:rPr>
          <w:rFonts w:ascii="Times New Roman" w:hAnsi="Times New Roman" w:cs="Times New Roman"/>
          <w:sz w:val="20"/>
          <w:szCs w:val="20"/>
          <w:vertAlign w:val="superscript"/>
          <w:rPrChange w:id="394" w:author="Rebecca L Hartman" w:date="2020-02-18T12:23:00Z">
            <w:rPr/>
          </w:rPrChange>
        </w:rPr>
        <w:t>9</w:t>
      </w:r>
      <w:r w:rsidR="006E72E9" w:rsidRPr="00937101">
        <w:rPr>
          <w:rFonts w:ascii="Times New Roman" w:hAnsi="Times New Roman" w:cs="Times New Roman"/>
          <w:sz w:val="20"/>
          <w:szCs w:val="20"/>
        </w:rPr>
        <w:t>-</w:t>
      </w:r>
      <w:ins w:id="395" w:author="Rebecca L Hartman" w:date="2020-02-18T12:23:00Z">
        <w:r w:rsidR="00A87C1B" w:rsidRPr="00937101">
          <w:rPr>
            <w:rFonts w:ascii="Times New Roman" w:hAnsi="Times New Roman" w:cs="Times New Roman"/>
            <w:sz w:val="20"/>
            <w:szCs w:val="20"/>
          </w:rPr>
          <w:t>t</w:t>
        </w:r>
      </w:ins>
      <w:del w:id="396" w:author="Rebecca L Hartman" w:date="2020-02-18T12:23:00Z">
        <w:r w:rsidR="006E72E9" w:rsidRPr="00937101" w:rsidDel="00A87C1B">
          <w:rPr>
            <w:rFonts w:ascii="Times New Roman" w:hAnsi="Times New Roman" w:cs="Times New Roman"/>
            <w:sz w:val="20"/>
            <w:szCs w:val="20"/>
          </w:rPr>
          <w:delText>T</w:delText>
        </w:r>
      </w:del>
      <w:r w:rsidR="006E72E9" w:rsidRPr="00937101">
        <w:rPr>
          <w:rFonts w:ascii="Times New Roman" w:hAnsi="Times New Roman" w:cs="Times New Roman"/>
          <w:sz w:val="20"/>
          <w:szCs w:val="20"/>
        </w:rPr>
        <w:t xml:space="preserve">etrahydrocannabinol (THC), </w:t>
      </w:r>
      <w:commentRangeStart w:id="397"/>
      <w:commentRangeStart w:id="398"/>
      <w:commentRangeStart w:id="399"/>
      <w:del w:id="400" w:author="Marilyn Huestis" w:date="2020-02-21T12:54:00Z">
        <w:r w:rsidR="006E72E9" w:rsidRPr="00937101" w:rsidDel="00535681">
          <w:rPr>
            <w:rFonts w:ascii="Times New Roman" w:hAnsi="Times New Roman" w:cs="Times New Roman"/>
            <w:sz w:val="20"/>
            <w:szCs w:val="20"/>
          </w:rPr>
          <w:delText>has been</w:delText>
        </w:r>
      </w:del>
      <w:ins w:id="401" w:author="Marilyn Huestis" w:date="2020-02-21T12:54:00Z">
        <w:del w:id="402" w:author="Miller, Ryan" w:date="2020-02-27T09:49:00Z">
          <w:r w:rsidR="00535681" w:rsidDel="002935CB">
            <w:rPr>
              <w:rFonts w:ascii="Times New Roman" w:hAnsi="Times New Roman" w:cs="Times New Roman"/>
              <w:sz w:val="20"/>
              <w:szCs w:val="20"/>
            </w:rPr>
            <w:delText>was</w:delText>
          </w:r>
        </w:del>
      </w:ins>
      <w:commentRangeEnd w:id="397"/>
      <w:ins w:id="403" w:author="Marilyn Huestis" w:date="2020-02-21T12:55:00Z">
        <w:del w:id="404" w:author="Miller, Ryan" w:date="2020-02-27T09:49:00Z">
          <w:r w:rsidR="00535681" w:rsidDel="002935CB">
            <w:rPr>
              <w:rStyle w:val="CommentReference"/>
            </w:rPr>
            <w:commentReference w:id="397"/>
          </w:r>
        </w:del>
      </w:ins>
      <w:del w:id="405" w:author="Miller, Ryan" w:date="2020-02-27T09:49:00Z">
        <w:r w:rsidR="006E72E9" w:rsidRPr="00937101" w:rsidDel="002935CB">
          <w:rPr>
            <w:rFonts w:ascii="Times New Roman" w:hAnsi="Times New Roman" w:cs="Times New Roman"/>
            <w:sz w:val="20"/>
            <w:szCs w:val="20"/>
          </w:rPr>
          <w:delText xml:space="preserve"> shown to impair</w:delText>
        </w:r>
      </w:del>
      <w:ins w:id="406" w:author="Miller, Ryan" w:date="2020-02-27T09:49:00Z">
        <w:r w:rsidR="002935CB">
          <w:rPr>
            <w:rFonts w:ascii="Times New Roman" w:hAnsi="Times New Roman" w:cs="Times New Roman"/>
            <w:sz w:val="20"/>
            <w:szCs w:val="20"/>
          </w:rPr>
          <w:t>impairs</w:t>
        </w:r>
      </w:ins>
      <w:r w:rsidR="006E72E9" w:rsidRPr="00937101">
        <w:rPr>
          <w:rFonts w:ascii="Times New Roman" w:hAnsi="Times New Roman" w:cs="Times New Roman"/>
          <w:sz w:val="20"/>
          <w:szCs w:val="20"/>
        </w:rPr>
        <w:t xml:space="preserve"> executive function and decision making, decrease</w:t>
      </w:r>
      <w:ins w:id="407" w:author="Miller, Ryan" w:date="2020-02-27T09:49:00Z">
        <w:r w:rsidR="002935CB">
          <w:rPr>
            <w:rFonts w:ascii="Times New Roman" w:hAnsi="Times New Roman" w:cs="Times New Roman"/>
            <w:sz w:val="20"/>
            <w:szCs w:val="20"/>
          </w:rPr>
          <w:t>s</w:t>
        </w:r>
      </w:ins>
      <w:r w:rsidR="006E72E9" w:rsidRPr="00937101">
        <w:rPr>
          <w:rFonts w:ascii="Times New Roman" w:hAnsi="Times New Roman" w:cs="Times New Roman"/>
          <w:sz w:val="20"/>
          <w:szCs w:val="20"/>
        </w:rPr>
        <w:t xml:space="preserve"> perceptual motor speed and accu</w:t>
      </w:r>
      <w:r w:rsidR="0016695F" w:rsidRPr="00937101">
        <w:rPr>
          <w:rFonts w:ascii="Times New Roman" w:hAnsi="Times New Roman" w:cs="Times New Roman"/>
          <w:sz w:val="20"/>
          <w:szCs w:val="20"/>
        </w:rPr>
        <w:t xml:space="preserve">racy, </w:t>
      </w:r>
      <w:del w:id="408" w:author="Rebecca L Hartman" w:date="2020-02-18T12:23:00Z">
        <w:r w:rsidR="0016695F" w:rsidRPr="00937101" w:rsidDel="00A87C1B">
          <w:rPr>
            <w:rFonts w:ascii="Times New Roman" w:hAnsi="Times New Roman" w:cs="Times New Roman"/>
            <w:sz w:val="20"/>
            <w:szCs w:val="20"/>
          </w:rPr>
          <w:delText>and</w:delText>
        </w:r>
      </w:del>
      <w:del w:id="409" w:author="Rebecca L Hartman" w:date="2020-02-18T12:24:00Z">
        <w:r w:rsidR="0016695F" w:rsidRPr="00937101" w:rsidDel="00A87C1B">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worsen</w:t>
      </w:r>
      <w:ins w:id="410" w:author="Miller, Ryan" w:date="2020-02-27T09:49:00Z">
        <w:r w:rsidR="002935CB">
          <w:rPr>
            <w:rFonts w:ascii="Times New Roman" w:hAnsi="Times New Roman" w:cs="Times New Roman"/>
            <w:sz w:val="20"/>
            <w:szCs w:val="20"/>
          </w:rPr>
          <w:t>s</w:t>
        </w:r>
      </w:ins>
      <w:r w:rsidR="0016695F" w:rsidRPr="00937101">
        <w:rPr>
          <w:rFonts w:ascii="Times New Roman" w:hAnsi="Times New Roman" w:cs="Times New Roman"/>
          <w:sz w:val="20"/>
          <w:szCs w:val="20"/>
        </w:rPr>
        <w:t xml:space="preserve"> concentration, </w:t>
      </w:r>
      <w:r w:rsidR="006E72E9" w:rsidRPr="00937101">
        <w:rPr>
          <w:rFonts w:ascii="Times New Roman" w:hAnsi="Times New Roman" w:cs="Times New Roman"/>
          <w:sz w:val="20"/>
          <w:szCs w:val="20"/>
        </w:rPr>
        <w:t>and alter</w:t>
      </w:r>
      <w:ins w:id="411" w:author="Miller, Ryan" w:date="2020-02-27T09:49:00Z">
        <w:r w:rsidR="002935CB">
          <w:rPr>
            <w:rFonts w:ascii="Times New Roman" w:hAnsi="Times New Roman" w:cs="Times New Roman"/>
            <w:sz w:val="20"/>
            <w:szCs w:val="20"/>
          </w:rPr>
          <w:t>s</w:t>
        </w:r>
      </w:ins>
      <w:r w:rsidR="006E72E9" w:rsidRPr="00937101">
        <w:rPr>
          <w:rFonts w:ascii="Times New Roman" w:hAnsi="Times New Roman" w:cs="Times New Roman"/>
          <w:sz w:val="20"/>
          <w:szCs w:val="20"/>
        </w:rPr>
        <w:t xml:space="preserve"> the activity of the brain </w:t>
      </w:r>
      <w:r w:rsidR="0016695F" w:rsidRPr="00937101">
        <w:rPr>
          <w:rFonts w:ascii="Times New Roman" w:hAnsi="Times New Roman" w:cs="Times New Roman"/>
          <w:sz w:val="20"/>
          <w:szCs w:val="20"/>
        </w:rPr>
        <w:t>networks involved in cognition</w:t>
      </w:r>
      <w:ins w:id="412" w:author="Miller, Ryan" w:date="2020-02-28T15:06:00Z">
        <w:r w:rsidR="008B1A34">
          <w:rPr>
            <w:rFonts w:ascii="Times New Roman" w:hAnsi="Times New Roman" w:cs="Times New Roman"/>
            <w:sz w:val="20"/>
            <w:szCs w:val="20"/>
          </w:rPr>
          <w:t xml:space="preserve"> (</w:t>
        </w:r>
        <w:proofErr w:type="spellStart"/>
        <w:r w:rsidR="008B1A34">
          <w:rPr>
            <w:rFonts w:ascii="Times New Roman" w:hAnsi="Times New Roman" w:cs="Times New Roman"/>
            <w:sz w:val="20"/>
            <w:szCs w:val="20"/>
          </w:rPr>
          <w:t>Ramaeker</w:t>
        </w:r>
      </w:ins>
      <w:ins w:id="413" w:author="Miller, Ryan" w:date="2020-02-28T15:07:00Z">
        <w:r w:rsidR="008B1A34">
          <w:rPr>
            <w:rFonts w:ascii="Times New Roman" w:hAnsi="Times New Roman" w:cs="Times New Roman"/>
            <w:sz w:val="20"/>
            <w:szCs w:val="20"/>
          </w:rPr>
          <w:t>s</w:t>
        </w:r>
      </w:ins>
      <w:proofErr w:type="spellEnd"/>
      <w:ins w:id="414" w:author="Miller, Ryan" w:date="2020-02-28T15:06:00Z">
        <w:r w:rsidR="008B1A34">
          <w:rPr>
            <w:rFonts w:ascii="Times New Roman" w:hAnsi="Times New Roman" w:cs="Times New Roman"/>
            <w:sz w:val="20"/>
            <w:szCs w:val="20"/>
          </w:rPr>
          <w:t xml:space="preserve"> et al. 2009)</w:t>
        </w:r>
      </w:ins>
      <w:r w:rsidR="0016695F"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Previous research </w:t>
      </w:r>
      <w:del w:id="415" w:author="Marilyn Huestis" w:date="2020-02-21T12:56:00Z">
        <w:r w:rsidR="006E72E9" w:rsidRPr="00937101" w:rsidDel="009F5C8D">
          <w:rPr>
            <w:rFonts w:ascii="Times New Roman" w:hAnsi="Times New Roman" w:cs="Times New Roman"/>
            <w:sz w:val="20"/>
            <w:szCs w:val="20"/>
          </w:rPr>
          <w:delText>has found</w:delText>
        </w:r>
      </w:del>
      <w:ins w:id="416" w:author="Marilyn Huestis" w:date="2020-02-21T12:56:00Z">
        <w:r w:rsidR="009F5C8D">
          <w:rPr>
            <w:rFonts w:ascii="Times New Roman" w:hAnsi="Times New Roman" w:cs="Times New Roman"/>
            <w:sz w:val="20"/>
            <w:szCs w:val="20"/>
          </w:rPr>
          <w:t>observed that</w:t>
        </w:r>
      </w:ins>
      <w:r w:rsidR="006E72E9" w:rsidRPr="00937101">
        <w:rPr>
          <w:rFonts w:ascii="Times New Roman" w:hAnsi="Times New Roman" w:cs="Times New Roman"/>
          <w:sz w:val="20"/>
          <w:szCs w:val="20"/>
        </w:rPr>
        <w:t xml:space="preserve"> cannabis </w:t>
      </w:r>
      <w:r w:rsidRPr="00937101">
        <w:rPr>
          <w:rFonts w:ascii="Times New Roman" w:hAnsi="Times New Roman" w:cs="Times New Roman"/>
          <w:sz w:val="20"/>
          <w:szCs w:val="20"/>
        </w:rPr>
        <w:t xml:space="preserve">use increases </w:t>
      </w:r>
      <w:r w:rsidR="006E72E9" w:rsidRPr="00937101">
        <w:rPr>
          <w:rFonts w:ascii="Times New Roman" w:hAnsi="Times New Roman" w:cs="Times New Roman"/>
          <w:sz w:val="20"/>
          <w:szCs w:val="20"/>
        </w:rPr>
        <w:t>lane weaving, decreases driving speed, and increases variability in headways and lane position</w:t>
      </w:r>
      <w:r w:rsidRPr="00937101">
        <w:rPr>
          <w:rFonts w:ascii="Times New Roman" w:hAnsi="Times New Roman" w:cs="Times New Roman"/>
          <w:sz w:val="20"/>
          <w:szCs w:val="20"/>
        </w:rPr>
        <w:t>ing</w:t>
      </w:r>
      <w:ins w:id="417" w:author="Miller, Ryan" w:date="2020-02-28T15:07:00Z">
        <w:r w:rsidR="008B1A34">
          <w:rPr>
            <w:rFonts w:ascii="Times New Roman" w:hAnsi="Times New Roman" w:cs="Times New Roman"/>
            <w:sz w:val="20"/>
            <w:szCs w:val="20"/>
          </w:rPr>
          <w:t xml:space="preserve"> (Anderson et. al 2010, </w:t>
        </w:r>
      </w:ins>
      <w:ins w:id="418" w:author="Miller, Ryan" w:date="2020-02-28T15:08:00Z">
        <w:r w:rsidR="008B1A34">
          <w:rPr>
            <w:rFonts w:ascii="Times New Roman" w:hAnsi="Times New Roman" w:cs="Times New Roman"/>
            <w:sz w:val="20"/>
            <w:szCs w:val="20"/>
          </w:rPr>
          <w:t>Downey et al. 2013)</w:t>
        </w:r>
      </w:ins>
      <w:r w:rsidR="0016695F"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While many studies </w:t>
      </w:r>
      <w:del w:id="419" w:author="Marilyn Huestis" w:date="2020-02-21T12:56:00Z">
        <w:r w:rsidR="006E72E9" w:rsidRPr="00937101" w:rsidDel="009F5C8D">
          <w:rPr>
            <w:rFonts w:ascii="Times New Roman" w:hAnsi="Times New Roman" w:cs="Times New Roman"/>
            <w:sz w:val="20"/>
            <w:szCs w:val="20"/>
          </w:rPr>
          <w:delText xml:space="preserve">have </w:delText>
        </w:r>
      </w:del>
      <w:r w:rsidR="006E72E9" w:rsidRPr="00937101">
        <w:rPr>
          <w:rFonts w:ascii="Times New Roman" w:hAnsi="Times New Roman" w:cs="Times New Roman"/>
          <w:sz w:val="20"/>
          <w:szCs w:val="20"/>
        </w:rPr>
        <w:t>linked blood THC concentration with increased cr</w:t>
      </w:r>
      <w:r w:rsidR="0016695F" w:rsidRPr="00937101">
        <w:rPr>
          <w:rFonts w:ascii="Times New Roman" w:hAnsi="Times New Roman" w:cs="Times New Roman"/>
          <w:sz w:val="20"/>
          <w:szCs w:val="20"/>
        </w:rPr>
        <w:t xml:space="preserve">ash risk and driver culpability, </w:t>
      </w:r>
      <w:r w:rsidR="006E72E9" w:rsidRPr="00937101">
        <w:rPr>
          <w:rFonts w:ascii="Times New Roman" w:hAnsi="Times New Roman" w:cs="Times New Roman"/>
          <w:sz w:val="20"/>
          <w:szCs w:val="20"/>
        </w:rPr>
        <w:t>the degree to which cannabis use increases crash risk is less clear, with recent meta-a</w:t>
      </w:r>
      <w:r w:rsidRPr="00937101">
        <w:rPr>
          <w:rFonts w:ascii="Times New Roman" w:hAnsi="Times New Roman" w:cs="Times New Roman"/>
          <w:sz w:val="20"/>
          <w:szCs w:val="20"/>
        </w:rPr>
        <w:t xml:space="preserve">nalyses finding highly variable and sometimes </w:t>
      </w:r>
      <w:r w:rsidR="006E72E9" w:rsidRPr="00937101">
        <w:rPr>
          <w:rFonts w:ascii="Times New Roman" w:hAnsi="Times New Roman" w:cs="Times New Roman"/>
          <w:sz w:val="20"/>
          <w:szCs w:val="20"/>
        </w:rPr>
        <w:t>c</w:t>
      </w:r>
      <w:r w:rsidRPr="00937101">
        <w:rPr>
          <w:rFonts w:ascii="Times New Roman" w:hAnsi="Times New Roman" w:cs="Times New Roman"/>
          <w:sz w:val="20"/>
          <w:szCs w:val="20"/>
        </w:rPr>
        <w:t xml:space="preserve">ontradictory </w:t>
      </w:r>
      <w:r w:rsidR="006E72E9" w:rsidRPr="00937101">
        <w:rPr>
          <w:rFonts w:ascii="Times New Roman" w:hAnsi="Times New Roman" w:cs="Times New Roman"/>
          <w:sz w:val="20"/>
          <w:szCs w:val="20"/>
        </w:rPr>
        <w:t>re</w:t>
      </w:r>
      <w:r w:rsidR="00E8045E" w:rsidRPr="00937101">
        <w:rPr>
          <w:rFonts w:ascii="Times New Roman" w:hAnsi="Times New Roman" w:cs="Times New Roman"/>
          <w:sz w:val="20"/>
          <w:szCs w:val="20"/>
        </w:rPr>
        <w:t>sult</w:t>
      </w:r>
      <w:r w:rsidR="00E8045E" w:rsidRPr="009709BA">
        <w:rPr>
          <w:rFonts w:ascii="Times New Roman" w:hAnsi="Times New Roman" w:cs="Times New Roman"/>
          <w:sz w:val="20"/>
          <w:szCs w:val="20"/>
        </w:rPr>
        <w:t>s</w:t>
      </w:r>
      <w:ins w:id="420" w:author="Miller, Ryan" w:date="2020-02-20T10:37:00Z">
        <w:del w:id="421" w:author="Marilyn Huestis" w:date="2020-02-21T12:58:00Z">
          <w:r w:rsidR="004E03C7" w:rsidRPr="009709BA" w:rsidDel="009F5C8D">
            <w:rPr>
              <w:rFonts w:ascii="Times New Roman" w:hAnsi="Times New Roman" w:cs="Times New Roman"/>
              <w:sz w:val="20"/>
              <w:szCs w:val="20"/>
            </w:rPr>
            <w:delText xml:space="preserve"> </w:delText>
          </w:r>
          <w:r w:rsidR="004E03C7" w:rsidRPr="009709BA" w:rsidDel="009F5C8D">
            <w:rPr>
              <w:rFonts w:ascii="Times New Roman" w:hAnsi="Times New Roman" w:cs="Times New Roman"/>
              <w:sz w:val="20"/>
              <w:szCs w:val="20"/>
              <w:rPrChange w:id="422" w:author="Miller, Ryan" w:date="2020-02-28T15:33:00Z">
                <w:rPr/>
              </w:rPrChange>
            </w:rPr>
            <w:delText>(Romano et al., 2017)</w:delText>
          </w:r>
        </w:del>
      </w:ins>
      <w:r w:rsidR="00E8045E" w:rsidRPr="009709BA">
        <w:rPr>
          <w:rFonts w:ascii="Times New Roman" w:hAnsi="Times New Roman" w:cs="Times New Roman"/>
          <w:sz w:val="20"/>
          <w:szCs w:val="20"/>
        </w:rPr>
        <w:t>.</w:t>
      </w:r>
      <w:commentRangeEnd w:id="398"/>
      <w:r w:rsidR="00A87C1B" w:rsidRPr="009709BA">
        <w:rPr>
          <w:rStyle w:val="CommentReference"/>
          <w:rFonts w:ascii="Times New Roman" w:hAnsi="Times New Roman" w:cs="Times New Roman"/>
          <w:sz w:val="20"/>
          <w:szCs w:val="20"/>
        </w:rPr>
        <w:commentReference w:id="398"/>
      </w:r>
      <w:commentRangeEnd w:id="399"/>
      <w:ins w:id="423" w:author="Miller, Ryan" w:date="2020-02-20T10:38:00Z">
        <w:r w:rsidR="004E03C7" w:rsidRPr="009709BA">
          <w:rPr>
            <w:rFonts w:ascii="Times New Roman" w:hAnsi="Times New Roman" w:cs="Times New Roman"/>
            <w:sz w:val="20"/>
            <w:szCs w:val="20"/>
          </w:rPr>
          <w:t xml:space="preserve"> </w:t>
        </w:r>
      </w:ins>
      <w:r w:rsidR="004E03C7" w:rsidRPr="009709BA">
        <w:rPr>
          <w:rStyle w:val="CommentReference"/>
          <w:rFonts w:ascii="Times New Roman" w:hAnsi="Times New Roman" w:cs="Times New Roman"/>
          <w:sz w:val="20"/>
          <w:szCs w:val="20"/>
          <w:rPrChange w:id="424" w:author="Miller, Ryan" w:date="2020-02-28T15:33:00Z">
            <w:rPr>
              <w:rStyle w:val="CommentReference"/>
            </w:rPr>
          </w:rPrChange>
        </w:rPr>
        <w:commentReference w:id="399"/>
      </w:r>
      <w:r w:rsidR="00E8045E" w:rsidRPr="00937101">
        <w:rPr>
          <w:rFonts w:ascii="Times New Roman" w:hAnsi="Times New Roman" w:cs="Times New Roman"/>
          <w:sz w:val="20"/>
          <w:szCs w:val="20"/>
        </w:rPr>
        <w:t xml:space="preserve"> </w:t>
      </w:r>
      <w:r w:rsidR="0016695F" w:rsidRPr="00937101">
        <w:rPr>
          <w:rFonts w:ascii="Times New Roman" w:hAnsi="Times New Roman" w:cs="Times New Roman"/>
          <w:sz w:val="20"/>
          <w:szCs w:val="20"/>
        </w:rPr>
        <w:t>Additionally, c</w:t>
      </w:r>
      <w:r w:rsidR="006E72E9" w:rsidRPr="00937101">
        <w:rPr>
          <w:rFonts w:ascii="Times New Roman" w:hAnsi="Times New Roman" w:cs="Times New Roman"/>
          <w:sz w:val="20"/>
          <w:szCs w:val="20"/>
        </w:rPr>
        <w:t xml:space="preserve">annabis is frequently used in tandem with other drugs, complicating risk attribution.  Li et al. (2013) </w:t>
      </w:r>
      <w:ins w:id="425" w:author="Marilyn Huestis" w:date="2020-02-21T12:57:00Z">
        <w:r w:rsidR="009F5C8D">
          <w:rPr>
            <w:rFonts w:ascii="Times New Roman" w:hAnsi="Times New Roman" w:cs="Times New Roman"/>
            <w:sz w:val="20"/>
            <w:szCs w:val="20"/>
          </w:rPr>
          <w:t xml:space="preserve">and </w:t>
        </w:r>
        <w:proofErr w:type="spellStart"/>
        <w:r w:rsidR="009F5C8D">
          <w:rPr>
            <w:rFonts w:ascii="Times New Roman" w:hAnsi="Times New Roman" w:cs="Times New Roman"/>
            <w:sz w:val="20"/>
            <w:szCs w:val="20"/>
          </w:rPr>
          <w:t>Asbridge</w:t>
        </w:r>
        <w:proofErr w:type="spellEnd"/>
        <w:r w:rsidR="009F5C8D">
          <w:rPr>
            <w:rFonts w:ascii="Times New Roman" w:hAnsi="Times New Roman" w:cs="Times New Roman"/>
            <w:sz w:val="20"/>
            <w:szCs w:val="20"/>
          </w:rPr>
          <w:t xml:space="preserve"> et al</w:t>
        </w:r>
      </w:ins>
      <w:ins w:id="426" w:author="Miller, Ryan" w:date="2020-02-28T15:06:00Z">
        <w:r w:rsidR="008B1A34">
          <w:rPr>
            <w:rFonts w:ascii="Times New Roman" w:hAnsi="Times New Roman" w:cs="Times New Roman"/>
            <w:sz w:val="20"/>
            <w:szCs w:val="20"/>
          </w:rPr>
          <w:t>.</w:t>
        </w:r>
      </w:ins>
      <w:ins w:id="427" w:author="Marilyn Huestis" w:date="2020-02-21T12:57:00Z">
        <w:r w:rsidR="009F5C8D">
          <w:rPr>
            <w:rFonts w:ascii="Times New Roman" w:hAnsi="Times New Roman" w:cs="Times New Roman"/>
            <w:sz w:val="20"/>
            <w:szCs w:val="20"/>
          </w:rPr>
          <w:t xml:space="preserve"> (201</w:t>
        </w:r>
      </w:ins>
      <w:ins w:id="428" w:author="Marilyn Huestis" w:date="2020-02-21T12:58:00Z">
        <w:r w:rsidR="009F5C8D">
          <w:rPr>
            <w:rFonts w:ascii="Times New Roman" w:hAnsi="Times New Roman" w:cs="Times New Roman"/>
            <w:sz w:val="20"/>
            <w:szCs w:val="20"/>
          </w:rPr>
          <w:t xml:space="preserve">2) </w:t>
        </w:r>
      </w:ins>
      <w:r w:rsidR="006E72E9" w:rsidRPr="00937101">
        <w:rPr>
          <w:rFonts w:ascii="Times New Roman" w:hAnsi="Times New Roman" w:cs="Times New Roman"/>
          <w:sz w:val="20"/>
          <w:szCs w:val="20"/>
        </w:rPr>
        <w:t xml:space="preserve">reported that marijuana was a significant contributor to fatal crash risk, regardless of the presence of alcohol or other drugs. </w:t>
      </w:r>
      <w:del w:id="429" w:author="Miller, Ryan" w:date="2020-02-28T10:46:00Z">
        <w:r w:rsidR="006E72E9" w:rsidRPr="00937101" w:rsidDel="00950BCD">
          <w:rPr>
            <w:rFonts w:ascii="Times New Roman" w:hAnsi="Times New Roman" w:cs="Times New Roman"/>
            <w:sz w:val="20"/>
            <w:szCs w:val="20"/>
          </w:rPr>
          <w:delText>However, Romano et al. (2014</w:delText>
        </w:r>
      </w:del>
      <w:ins w:id="430" w:author="Marilyn Huestis" w:date="2020-02-21T12:58:00Z">
        <w:del w:id="431" w:author="Miller, Ryan" w:date="2020-02-28T10:46:00Z">
          <w:r w:rsidR="00A51274" w:rsidRPr="00937101" w:rsidDel="00950BCD">
            <w:rPr>
              <w:rFonts w:ascii="Times New Roman" w:hAnsi="Times New Roman" w:cs="Times New Roman"/>
              <w:sz w:val="20"/>
              <w:szCs w:val="20"/>
            </w:rPr>
            <w:delText>201</w:delText>
          </w:r>
          <w:r w:rsidR="00A51274" w:rsidDel="00950BCD">
            <w:rPr>
              <w:rFonts w:ascii="Times New Roman" w:hAnsi="Times New Roman" w:cs="Times New Roman"/>
              <w:sz w:val="20"/>
              <w:szCs w:val="20"/>
            </w:rPr>
            <w:delText>7</w:delText>
          </w:r>
        </w:del>
      </w:ins>
      <w:del w:id="432" w:author="Miller, Ryan" w:date="2020-02-28T10:46:00Z">
        <w:r w:rsidR="006E72E9" w:rsidRPr="00937101" w:rsidDel="00950BCD">
          <w:rPr>
            <w:rFonts w:ascii="Times New Roman" w:hAnsi="Times New Roman" w:cs="Times New Roman"/>
            <w:sz w:val="20"/>
            <w:szCs w:val="20"/>
          </w:rPr>
          <w:delText xml:space="preserve">) found a non-significant contribution of marijuana </w:delText>
        </w:r>
      </w:del>
      <w:ins w:id="433" w:author="Marilyn Huestis" w:date="2020-02-21T12:58:00Z">
        <w:del w:id="434" w:author="Miller, Ryan" w:date="2020-02-28T10:46:00Z">
          <w:r w:rsidR="00A51274" w:rsidDel="00950BCD">
            <w:rPr>
              <w:rFonts w:ascii="Times New Roman" w:hAnsi="Times New Roman" w:cs="Times New Roman"/>
              <w:sz w:val="20"/>
              <w:szCs w:val="20"/>
            </w:rPr>
            <w:delText>cannabis</w:delText>
          </w:r>
          <w:r w:rsidR="00A51274" w:rsidRPr="00937101" w:rsidDel="00950BCD">
            <w:rPr>
              <w:rFonts w:ascii="Times New Roman" w:hAnsi="Times New Roman" w:cs="Times New Roman"/>
              <w:sz w:val="20"/>
              <w:szCs w:val="20"/>
            </w:rPr>
            <w:delText xml:space="preserve"> </w:delText>
          </w:r>
        </w:del>
      </w:ins>
      <w:del w:id="435" w:author="Miller, Ryan" w:date="2020-02-28T10:46:00Z">
        <w:r w:rsidR="006E72E9" w:rsidRPr="00937101" w:rsidDel="00950BCD">
          <w:rPr>
            <w:rFonts w:ascii="Times New Roman" w:hAnsi="Times New Roman" w:cs="Times New Roman"/>
            <w:sz w:val="20"/>
            <w:szCs w:val="20"/>
          </w:rPr>
          <w:delText xml:space="preserve">to crash risk after accounting for the presence of other drugs. </w:delText>
        </w:r>
      </w:del>
    </w:p>
    <w:p w14:paraId="74A77E4A" w14:textId="77777777" w:rsidR="004E03C7" w:rsidRDefault="00EA0200" w:rsidP="00F64D09">
      <w:pPr>
        <w:spacing w:before="100" w:beforeAutospacing="1" w:after="100" w:afterAutospacing="1" w:line="360" w:lineRule="auto"/>
        <w:rPr>
          <w:ins w:id="436" w:author="Miller, Ryan" w:date="2020-02-20T10:39:00Z"/>
          <w:rFonts w:ascii="Times New Roman" w:hAnsi="Times New Roman" w:cs="Times New Roman"/>
          <w:sz w:val="20"/>
          <w:szCs w:val="20"/>
        </w:rPr>
      </w:pPr>
      <w:r w:rsidRPr="00937101">
        <w:rPr>
          <w:rFonts w:ascii="Times New Roman" w:hAnsi="Times New Roman" w:cs="Times New Roman"/>
          <w:sz w:val="20"/>
          <w:szCs w:val="20"/>
        </w:rPr>
        <w:t>The present study</w:t>
      </w:r>
      <w:r w:rsidR="006E72E9" w:rsidRPr="00937101">
        <w:rPr>
          <w:rFonts w:ascii="Times New Roman" w:hAnsi="Times New Roman" w:cs="Times New Roman"/>
          <w:sz w:val="20"/>
          <w:szCs w:val="20"/>
        </w:rPr>
        <w:t xml:space="preserve"> examines the influence of cannabis, with and without alcohol, on </w:t>
      </w:r>
      <w:r w:rsidR="0016695F" w:rsidRPr="00937101">
        <w:rPr>
          <w:rFonts w:ascii="Times New Roman" w:hAnsi="Times New Roman" w:cs="Times New Roman"/>
          <w:sz w:val="20"/>
          <w:szCs w:val="20"/>
        </w:rPr>
        <w:t xml:space="preserve">the performance of </w:t>
      </w:r>
      <w:r w:rsidR="006E72E9" w:rsidRPr="00937101">
        <w:rPr>
          <w:rFonts w:ascii="Times New Roman" w:hAnsi="Times New Roman" w:cs="Times New Roman"/>
          <w:sz w:val="20"/>
          <w:szCs w:val="20"/>
        </w:rPr>
        <w:t xml:space="preserve">drivers </w:t>
      </w:r>
      <w:r w:rsidR="0016695F" w:rsidRPr="00937101">
        <w:rPr>
          <w:rFonts w:ascii="Times New Roman" w:hAnsi="Times New Roman" w:cs="Times New Roman"/>
          <w:sz w:val="20"/>
          <w:szCs w:val="20"/>
        </w:rPr>
        <w:t xml:space="preserve">engaged in </w:t>
      </w:r>
      <w:del w:id="437" w:author="Marilyn Huestis" w:date="2020-02-21T12:59:00Z">
        <w:r w:rsidR="006E72E9" w:rsidRPr="00937101" w:rsidDel="00A51274">
          <w:rPr>
            <w:rFonts w:ascii="Times New Roman" w:hAnsi="Times New Roman" w:cs="Times New Roman"/>
            <w:sz w:val="20"/>
            <w:szCs w:val="20"/>
          </w:rPr>
          <w:delText>secondary task</w:delText>
        </w:r>
        <w:r w:rsidR="0016695F" w:rsidRPr="00937101" w:rsidDel="00A51274">
          <w:rPr>
            <w:rFonts w:ascii="Times New Roman" w:hAnsi="Times New Roman" w:cs="Times New Roman"/>
            <w:sz w:val="20"/>
            <w:szCs w:val="20"/>
          </w:rPr>
          <w:delText>s</w:delText>
        </w:r>
      </w:del>
      <w:ins w:id="438" w:author="Marilyn Huestis" w:date="2020-02-21T12:59:00Z">
        <w:r w:rsidR="00A51274">
          <w:rPr>
            <w:rFonts w:ascii="Times New Roman" w:hAnsi="Times New Roman" w:cs="Times New Roman"/>
            <w:sz w:val="20"/>
            <w:szCs w:val="20"/>
          </w:rPr>
          <w:t xml:space="preserve">divided attention tasks, including </w:t>
        </w:r>
      </w:ins>
      <w:del w:id="439" w:author="Marilyn Huestis" w:date="2020-02-21T12:59:00Z">
        <w:r w:rsidR="006E72E9" w:rsidRPr="00937101" w:rsidDel="00A51274">
          <w:rPr>
            <w:rFonts w:ascii="Times New Roman" w:hAnsi="Times New Roman" w:cs="Times New Roman"/>
            <w:sz w:val="20"/>
            <w:szCs w:val="20"/>
          </w:rPr>
          <w:delText>. These</w:delText>
        </w:r>
        <w:r w:rsidR="0016695F" w:rsidRPr="00937101" w:rsidDel="00A51274">
          <w:rPr>
            <w:rFonts w:ascii="Times New Roman" w:hAnsi="Times New Roman" w:cs="Times New Roman"/>
            <w:sz w:val="20"/>
            <w:szCs w:val="20"/>
          </w:rPr>
          <w:delText xml:space="preserve"> divided-attention</w:delText>
        </w:r>
        <w:r w:rsidR="006E72E9" w:rsidRPr="00937101" w:rsidDel="00A51274">
          <w:rPr>
            <w:rFonts w:ascii="Times New Roman" w:hAnsi="Times New Roman" w:cs="Times New Roman"/>
            <w:sz w:val="20"/>
            <w:szCs w:val="20"/>
          </w:rPr>
          <w:delText xml:space="preserve"> tasks, such as </w:delText>
        </w:r>
      </w:del>
      <w:r w:rsidR="006E72E9" w:rsidRPr="00937101">
        <w:rPr>
          <w:rFonts w:ascii="Times New Roman" w:hAnsi="Times New Roman" w:cs="Times New Roman"/>
          <w:sz w:val="20"/>
          <w:szCs w:val="20"/>
        </w:rPr>
        <w:t>tuning the radio or using navigation maps</w:t>
      </w:r>
      <w:ins w:id="440" w:author="Marilyn Huestis" w:date="2020-02-21T12:59:00Z">
        <w:r w:rsidR="00A51274">
          <w:rPr>
            <w:rFonts w:ascii="Times New Roman" w:hAnsi="Times New Roman" w:cs="Times New Roman"/>
            <w:sz w:val="20"/>
            <w:szCs w:val="20"/>
          </w:rPr>
          <w:t>, as is</w:t>
        </w:r>
      </w:ins>
      <w:del w:id="441" w:author="Marilyn Huestis" w:date="2020-02-21T12:59:00Z">
        <w:r w:rsidR="006E72E9" w:rsidRPr="00937101" w:rsidDel="00A51274">
          <w:rPr>
            <w:rFonts w:ascii="Times New Roman" w:hAnsi="Times New Roman" w:cs="Times New Roman"/>
            <w:sz w:val="20"/>
            <w:szCs w:val="20"/>
          </w:rPr>
          <w:delText>,</w:delText>
        </w:r>
      </w:del>
      <w:r w:rsidR="006E72E9" w:rsidRPr="00937101">
        <w:rPr>
          <w:rFonts w:ascii="Times New Roman" w:hAnsi="Times New Roman" w:cs="Times New Roman"/>
          <w:sz w:val="20"/>
          <w:szCs w:val="20"/>
        </w:rPr>
        <w:t xml:space="preserve"> </w:t>
      </w:r>
      <w:del w:id="442" w:author="Marilyn Huestis" w:date="2020-02-21T13:00:00Z">
        <w:r w:rsidRPr="00937101" w:rsidDel="00A51274">
          <w:rPr>
            <w:rFonts w:ascii="Times New Roman" w:hAnsi="Times New Roman" w:cs="Times New Roman"/>
            <w:sz w:val="20"/>
            <w:szCs w:val="20"/>
          </w:rPr>
          <w:delText xml:space="preserve">are </w:delText>
        </w:r>
      </w:del>
      <w:r w:rsidRPr="00937101">
        <w:rPr>
          <w:rFonts w:ascii="Times New Roman" w:hAnsi="Times New Roman" w:cs="Times New Roman"/>
          <w:sz w:val="20"/>
          <w:szCs w:val="20"/>
        </w:rPr>
        <w:t xml:space="preserve">increasingly common </w:t>
      </w:r>
      <w:r w:rsidR="006E72E9" w:rsidRPr="00937101">
        <w:rPr>
          <w:rFonts w:ascii="Times New Roman" w:hAnsi="Times New Roman" w:cs="Times New Roman"/>
          <w:sz w:val="20"/>
          <w:szCs w:val="20"/>
        </w:rPr>
        <w:t>in modern driving</w:t>
      </w:r>
      <w:r w:rsidR="0016695F"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For non-impaired drivers, a recent meta-analysis found 80% of 350 identified studies reported detrimental effects of secondary </w:t>
      </w:r>
      <w:ins w:id="443" w:author="Marilyn Huestis" w:date="2020-02-21T13:01:00Z">
        <w:r w:rsidR="00A51274">
          <w:rPr>
            <w:rFonts w:ascii="Times New Roman" w:hAnsi="Times New Roman" w:cs="Times New Roman"/>
            <w:sz w:val="20"/>
            <w:szCs w:val="20"/>
          </w:rPr>
          <w:t xml:space="preserve">divided attention </w:t>
        </w:r>
      </w:ins>
      <w:r w:rsidR="006E72E9" w:rsidRPr="00937101">
        <w:rPr>
          <w:rFonts w:ascii="Times New Roman" w:hAnsi="Times New Roman" w:cs="Times New Roman"/>
          <w:sz w:val="20"/>
          <w:szCs w:val="20"/>
        </w:rPr>
        <w:t>task engagement on driving pe</w:t>
      </w:r>
      <w:r w:rsidR="00A326C0" w:rsidRPr="00937101">
        <w:rPr>
          <w:rFonts w:ascii="Times New Roman" w:hAnsi="Times New Roman" w:cs="Times New Roman"/>
          <w:sz w:val="20"/>
          <w:szCs w:val="20"/>
        </w:rPr>
        <w:t>rformance (Ferdinand et al.</w:t>
      </w:r>
      <w:r w:rsidR="006E72E9" w:rsidRPr="00937101">
        <w:rPr>
          <w:rFonts w:ascii="Times New Roman" w:hAnsi="Times New Roman" w:cs="Times New Roman"/>
          <w:sz w:val="20"/>
          <w:szCs w:val="20"/>
        </w:rPr>
        <w:t xml:space="preserve"> 2014). Given the established effects of cannabis and alcohol, there is reason to believe performance decli</w:t>
      </w:r>
      <w:r w:rsidR="0016695F" w:rsidRPr="00937101">
        <w:rPr>
          <w:rFonts w:ascii="Times New Roman" w:hAnsi="Times New Roman" w:cs="Times New Roman"/>
          <w:sz w:val="20"/>
          <w:szCs w:val="20"/>
        </w:rPr>
        <w:t xml:space="preserve">nes will be more pronounced in intoxicated </w:t>
      </w:r>
      <w:r w:rsidR="006E72E9" w:rsidRPr="00937101">
        <w:rPr>
          <w:rFonts w:ascii="Times New Roman" w:hAnsi="Times New Roman" w:cs="Times New Roman"/>
          <w:sz w:val="20"/>
          <w:szCs w:val="20"/>
        </w:rPr>
        <w:t>drivers</w:t>
      </w:r>
      <w:r w:rsidR="00DC0B84" w:rsidRPr="00937101">
        <w:rPr>
          <w:rFonts w:ascii="Times New Roman" w:hAnsi="Times New Roman" w:cs="Times New Roman"/>
          <w:sz w:val="20"/>
          <w:szCs w:val="20"/>
        </w:rPr>
        <w:t xml:space="preserve">; however, we are unaware of existing research into this hypothesis. </w:t>
      </w:r>
      <w:commentRangeStart w:id="444"/>
      <w:r w:rsidR="00DC0B84" w:rsidRPr="00937101">
        <w:rPr>
          <w:rFonts w:ascii="Times New Roman" w:hAnsi="Times New Roman" w:cs="Times New Roman"/>
          <w:sz w:val="20"/>
          <w:szCs w:val="20"/>
        </w:rPr>
        <w:t xml:space="preserve">This work, which seeks to evaluate </w:t>
      </w:r>
      <w:r w:rsidR="006E72E9" w:rsidRPr="00937101">
        <w:rPr>
          <w:rFonts w:ascii="Times New Roman" w:hAnsi="Times New Roman" w:cs="Times New Roman"/>
          <w:sz w:val="20"/>
          <w:szCs w:val="20"/>
        </w:rPr>
        <w:t>the relationship between THC, alcohol, and secondary tasks</w:t>
      </w:r>
      <w:r w:rsidR="00DC0B84" w:rsidRPr="00937101">
        <w:rPr>
          <w:rFonts w:ascii="Times New Roman" w:hAnsi="Times New Roman" w:cs="Times New Roman"/>
          <w:sz w:val="20"/>
          <w:szCs w:val="20"/>
        </w:rPr>
        <w:t xml:space="preserve"> performed while driving,</w:t>
      </w:r>
      <w:r w:rsidR="006E72E9" w:rsidRPr="00937101">
        <w:rPr>
          <w:rFonts w:ascii="Times New Roman" w:hAnsi="Times New Roman" w:cs="Times New Roman"/>
          <w:sz w:val="20"/>
          <w:szCs w:val="20"/>
        </w:rPr>
        <w:t xml:space="preserve"> is part of a series of manuscripts </w:t>
      </w:r>
      <w:del w:id="445" w:author="Rebecca L Hartman" w:date="2020-02-18T12:27:00Z">
        <w:r w:rsidR="006E72E9" w:rsidRPr="00937101" w:rsidDel="00A87C1B">
          <w:rPr>
            <w:rFonts w:ascii="Times New Roman" w:hAnsi="Times New Roman" w:cs="Times New Roman"/>
            <w:sz w:val="20"/>
            <w:szCs w:val="20"/>
          </w:rPr>
          <w:delText xml:space="preserve">[from the NIDA </w:delText>
        </w:r>
      </w:del>
      <w:del w:id="446" w:author="Rebecca L Hartman" w:date="2020-02-18T12:28:00Z">
        <w:r w:rsidR="006E72E9" w:rsidRPr="00937101" w:rsidDel="00A87C1B">
          <w:rPr>
            <w:rFonts w:ascii="Times New Roman" w:hAnsi="Times New Roman" w:cs="Times New Roman"/>
            <w:sz w:val="20"/>
            <w:szCs w:val="20"/>
          </w:rPr>
          <w:delText>simulator study?]</w:delText>
        </w:r>
      </w:del>
      <w:ins w:id="447" w:author="Rebecca L Hartman" w:date="2020-02-18T12:28:00Z">
        <w:r w:rsidR="00A87C1B" w:rsidRPr="00937101">
          <w:rPr>
            <w:rFonts w:ascii="Times New Roman" w:hAnsi="Times New Roman" w:cs="Times New Roman"/>
            <w:sz w:val="20"/>
            <w:szCs w:val="20"/>
          </w:rPr>
          <w:t>evaluating cannabis and alcohol’s effects on driving with the NADS-1</w:t>
        </w:r>
      </w:ins>
      <w:ins w:id="448" w:author="Rebecca L Hartman" w:date="2020-02-18T12:40:00Z">
        <w:r w:rsidR="007E24FC" w:rsidRPr="00937101">
          <w:rPr>
            <w:rFonts w:ascii="Times New Roman" w:hAnsi="Times New Roman" w:cs="Times New Roman"/>
            <w:sz w:val="20"/>
            <w:szCs w:val="20"/>
          </w:rPr>
          <w:t>.</w:t>
        </w:r>
      </w:ins>
      <w:del w:id="449" w:author="Rebecca L Hartman" w:date="2020-02-18T12:40:00Z">
        <w:r w:rsidR="006E72E9" w:rsidRPr="00937101" w:rsidDel="007E24FC">
          <w:rPr>
            <w:rFonts w:ascii="Times New Roman" w:hAnsi="Times New Roman" w:cs="Times New Roman"/>
            <w:sz w:val="20"/>
            <w:szCs w:val="20"/>
          </w:rPr>
          <w:delText>,</w:delText>
        </w:r>
      </w:del>
      <w:r w:rsidR="006E72E9" w:rsidRPr="00937101">
        <w:rPr>
          <w:rFonts w:ascii="Times New Roman" w:hAnsi="Times New Roman" w:cs="Times New Roman"/>
          <w:sz w:val="20"/>
          <w:szCs w:val="20"/>
        </w:rPr>
        <w:t xml:space="preserve"> </w:t>
      </w:r>
      <w:commentRangeEnd w:id="444"/>
      <w:r w:rsidR="007E24FC" w:rsidRPr="00937101">
        <w:rPr>
          <w:rStyle w:val="CommentReference"/>
          <w:rFonts w:ascii="Times New Roman" w:hAnsi="Times New Roman" w:cs="Times New Roman"/>
          <w:sz w:val="20"/>
          <w:szCs w:val="20"/>
        </w:rPr>
        <w:commentReference w:id="444"/>
      </w:r>
      <w:ins w:id="450" w:author="Rebecca L Hartman" w:date="2020-02-18T12:41:00Z">
        <w:r w:rsidR="007E24FC" w:rsidRPr="00937101">
          <w:rPr>
            <w:rFonts w:ascii="Times New Roman" w:hAnsi="Times New Roman" w:cs="Times New Roman"/>
            <w:sz w:val="20"/>
            <w:szCs w:val="20"/>
          </w:rPr>
          <w:t>E</w:t>
        </w:r>
      </w:ins>
      <w:del w:id="451" w:author="Rebecca L Hartman" w:date="2020-02-18T12:41:00Z">
        <w:r w:rsidR="00DC0B84" w:rsidRPr="00937101" w:rsidDel="007E24FC">
          <w:rPr>
            <w:rFonts w:ascii="Times New Roman" w:hAnsi="Times New Roman" w:cs="Times New Roman"/>
            <w:sz w:val="20"/>
            <w:szCs w:val="20"/>
          </w:rPr>
          <w:delText>with</w:delText>
        </w:r>
        <w:r w:rsidR="006E72E9" w:rsidRPr="00937101" w:rsidDel="007E24FC">
          <w:rPr>
            <w:rFonts w:ascii="Times New Roman" w:hAnsi="Times New Roman" w:cs="Times New Roman"/>
            <w:sz w:val="20"/>
            <w:szCs w:val="20"/>
          </w:rPr>
          <w:delText xml:space="preserve"> e</w:delText>
        </w:r>
      </w:del>
      <w:r w:rsidR="006E72E9" w:rsidRPr="00937101">
        <w:rPr>
          <w:rFonts w:ascii="Times New Roman" w:hAnsi="Times New Roman" w:cs="Times New Roman"/>
          <w:sz w:val="20"/>
          <w:szCs w:val="20"/>
        </w:rPr>
        <w:t xml:space="preserve">arlier publications </w:t>
      </w:r>
      <w:del w:id="452" w:author="Rebecca L Hartman" w:date="2020-02-18T12:41:00Z">
        <w:r w:rsidR="00DC0B84" w:rsidRPr="00937101" w:rsidDel="007E24FC">
          <w:rPr>
            <w:rFonts w:ascii="Times New Roman" w:hAnsi="Times New Roman" w:cs="Times New Roman"/>
            <w:sz w:val="20"/>
            <w:szCs w:val="20"/>
          </w:rPr>
          <w:delText>having</w:delText>
        </w:r>
        <w:r w:rsidR="006E72E9" w:rsidRPr="00937101" w:rsidDel="007E24FC">
          <w:rPr>
            <w:rFonts w:ascii="Times New Roman" w:hAnsi="Times New Roman" w:cs="Times New Roman"/>
            <w:sz w:val="20"/>
            <w:szCs w:val="20"/>
          </w:rPr>
          <w:delText xml:space="preserve"> </w:delText>
        </w:r>
      </w:del>
      <w:r w:rsidR="006E72E9" w:rsidRPr="00937101">
        <w:rPr>
          <w:rFonts w:ascii="Times New Roman" w:hAnsi="Times New Roman" w:cs="Times New Roman"/>
          <w:sz w:val="20"/>
          <w:szCs w:val="20"/>
        </w:rPr>
        <w:t>evaluated the effects of cannabis and</w:t>
      </w:r>
      <w:ins w:id="453" w:author="Marilyn Huestis" w:date="2020-02-21T13:03:00Z">
        <w:r w:rsidR="003627B4">
          <w:rPr>
            <w:rFonts w:ascii="Times New Roman" w:hAnsi="Times New Roman" w:cs="Times New Roman"/>
            <w:sz w:val="20"/>
            <w:szCs w:val="20"/>
          </w:rPr>
          <w:t>/or</w:t>
        </w:r>
      </w:ins>
      <w:r w:rsidR="006E72E9" w:rsidRPr="00937101">
        <w:rPr>
          <w:rFonts w:ascii="Times New Roman" w:hAnsi="Times New Roman" w:cs="Times New Roman"/>
          <w:sz w:val="20"/>
          <w:szCs w:val="20"/>
        </w:rPr>
        <w:t xml:space="preserve"> alcohol on </w:t>
      </w:r>
      <w:r w:rsidR="00A326C0" w:rsidRPr="00937101">
        <w:rPr>
          <w:rFonts w:ascii="Times New Roman" w:hAnsi="Times New Roman" w:cs="Times New Roman"/>
          <w:sz w:val="20"/>
          <w:szCs w:val="20"/>
        </w:rPr>
        <w:t>lateral control (Hartman et al.</w:t>
      </w:r>
      <w:r w:rsidR="006E72E9" w:rsidRPr="00937101">
        <w:rPr>
          <w:rFonts w:ascii="Times New Roman" w:hAnsi="Times New Roman" w:cs="Times New Roman"/>
          <w:sz w:val="20"/>
          <w:szCs w:val="20"/>
        </w:rPr>
        <w:t xml:space="preserve"> 2015), and longi</w:t>
      </w:r>
      <w:r w:rsidR="00A326C0" w:rsidRPr="00937101">
        <w:rPr>
          <w:rFonts w:ascii="Times New Roman" w:hAnsi="Times New Roman" w:cs="Times New Roman"/>
          <w:sz w:val="20"/>
          <w:szCs w:val="20"/>
        </w:rPr>
        <w:t>tudinal control (Hartman et al.</w:t>
      </w:r>
      <w:r w:rsidR="006E72E9" w:rsidRPr="00937101">
        <w:rPr>
          <w:rFonts w:ascii="Times New Roman" w:hAnsi="Times New Roman" w:cs="Times New Roman"/>
          <w:sz w:val="20"/>
          <w:szCs w:val="20"/>
        </w:rPr>
        <w:t xml:space="preserve"> 2016).</w:t>
      </w:r>
      <w:commentRangeEnd w:id="349"/>
      <w:commentRangeEnd w:id="351"/>
    </w:p>
    <w:p w14:paraId="58A4CABA" w14:textId="77777777" w:rsidR="004E03C7" w:rsidRPr="00787AFA" w:rsidDel="004E03C7" w:rsidRDefault="004E03C7" w:rsidP="000815C2">
      <w:pPr>
        <w:spacing w:before="100" w:beforeAutospacing="1" w:after="100" w:afterAutospacing="1" w:line="360" w:lineRule="auto"/>
        <w:rPr>
          <w:del w:id="454" w:author="Miller, Ryan" w:date="2020-02-20T10:39:00Z"/>
          <w:moveTo w:id="455" w:author="Miller, Ryan" w:date="2020-02-20T10:39:00Z"/>
          <w:rFonts w:ascii="Times New Roman" w:eastAsia="Times New Roman" w:hAnsi="Times New Roman" w:cs="Times New Roman"/>
          <w:color w:val="000000"/>
          <w:sz w:val="20"/>
          <w:szCs w:val="20"/>
        </w:rPr>
      </w:pPr>
      <w:moveToRangeStart w:id="456" w:author="Miller, Ryan" w:date="2020-02-20T10:39:00Z" w:name="move33087595"/>
      <w:commentRangeStart w:id="457"/>
      <w:moveTo w:id="458" w:author="Miller, Ryan" w:date="2020-02-20T10:39:00Z">
        <w:r w:rsidRPr="00937101">
          <w:rPr>
            <w:rFonts w:ascii="Times New Roman" w:eastAsia="Times New Roman" w:hAnsi="Times New Roman" w:cs="Times New Roman"/>
            <w:color w:val="000000"/>
            <w:sz w:val="20"/>
            <w:szCs w:val="20"/>
          </w:rPr>
          <w:t>Note: Additional references for this manuscript can be found in the bibliography in the Appendix.</w:t>
        </w:r>
        <w:commentRangeEnd w:id="457"/>
        <w:r w:rsidRPr="00937101">
          <w:rPr>
            <w:rStyle w:val="CommentReference"/>
            <w:rFonts w:ascii="Times New Roman" w:hAnsi="Times New Roman" w:cs="Times New Roman"/>
            <w:sz w:val="20"/>
            <w:szCs w:val="20"/>
          </w:rPr>
          <w:commentReference w:id="457"/>
        </w:r>
      </w:moveTo>
    </w:p>
    <w:moveToRangeEnd w:id="456"/>
    <w:p w14:paraId="45022680" w14:textId="77777777" w:rsidR="00A766FA" w:rsidRPr="00937101" w:rsidRDefault="00E8045E">
      <w:pPr>
        <w:spacing w:before="100" w:beforeAutospacing="1" w:after="100" w:afterAutospacing="1" w:line="360" w:lineRule="auto"/>
        <w:rPr>
          <w:rFonts w:ascii="Times New Roman" w:hAnsi="Times New Roman" w:cs="Times New Roman"/>
          <w:sz w:val="20"/>
          <w:szCs w:val="20"/>
        </w:rPr>
        <w:pPrChange w:id="459" w:author="Miller, Ryan" w:date="2020-02-20T10:39:00Z">
          <w:pPr>
            <w:spacing w:line="360" w:lineRule="auto"/>
          </w:pPr>
        </w:pPrChange>
      </w:pPr>
      <w:del w:id="460" w:author="Miller, Ryan" w:date="2020-02-20T10:39:00Z">
        <w:r w:rsidRPr="00937101" w:rsidDel="004E03C7">
          <w:rPr>
            <w:rStyle w:val="CommentReference"/>
            <w:rFonts w:ascii="Times New Roman" w:hAnsi="Times New Roman" w:cs="Times New Roman"/>
            <w:sz w:val="20"/>
            <w:szCs w:val="20"/>
          </w:rPr>
          <w:commentReference w:id="349"/>
        </w:r>
      </w:del>
      <w:commentRangeEnd w:id="350"/>
      <w:r w:rsidR="005D494D">
        <w:rPr>
          <w:rStyle w:val="CommentReference"/>
        </w:rPr>
        <w:commentReference w:id="351"/>
      </w:r>
      <w:del w:id="461" w:author="Miller, Ryan" w:date="2020-02-20T10:39:00Z">
        <w:r w:rsidR="00A87C1B" w:rsidRPr="004E03C7" w:rsidDel="004E03C7">
          <w:rPr>
            <w:rStyle w:val="CommentReference"/>
            <w:rFonts w:ascii="Times New Roman" w:hAnsi="Times New Roman" w:cs="Times New Roman"/>
            <w:sz w:val="20"/>
            <w:szCs w:val="20"/>
          </w:rPr>
          <w:commentReference w:id="350"/>
        </w:r>
      </w:del>
    </w:p>
    <w:p w14:paraId="7E8BC9AC" w14:textId="77777777" w:rsidR="00A766FA" w:rsidRPr="00937101" w:rsidRDefault="001812AF" w:rsidP="004E03C7">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METHODS</w:t>
      </w:r>
    </w:p>
    <w:p w14:paraId="53C4CF22" w14:textId="77777777" w:rsidR="007316E9" w:rsidRPr="00937101" w:rsidDel="004E03C7" w:rsidRDefault="007316E9" w:rsidP="004E03C7">
      <w:pPr>
        <w:spacing w:before="100" w:beforeAutospacing="1" w:after="100" w:afterAutospacing="1" w:line="360" w:lineRule="auto"/>
        <w:rPr>
          <w:ins w:id="462" w:author="Rebecca L Hartman" w:date="2020-02-19T12:41:00Z"/>
          <w:moveFrom w:id="463" w:author="Miller, Ryan" w:date="2020-02-20T10:39:00Z"/>
          <w:rFonts w:ascii="Times New Roman" w:eastAsia="Times New Roman" w:hAnsi="Times New Roman" w:cs="Times New Roman"/>
          <w:color w:val="000000"/>
          <w:sz w:val="20"/>
          <w:szCs w:val="20"/>
          <w:rPrChange w:id="464" w:author="Rebecca L Hartman" w:date="2020-02-19T12:41:00Z">
            <w:rPr>
              <w:ins w:id="465" w:author="Rebecca L Hartman" w:date="2020-02-19T12:41:00Z"/>
              <w:moveFrom w:id="466" w:author="Miller, Ryan" w:date="2020-02-20T10:39:00Z"/>
              <w:rFonts w:ascii="Calibri" w:eastAsia="Times New Roman" w:hAnsi="Calibri"/>
              <w:b/>
              <w:color w:val="000000"/>
            </w:rPr>
          </w:rPrChange>
        </w:rPr>
      </w:pPr>
      <w:moveFromRangeStart w:id="467" w:author="Miller, Ryan" w:date="2020-02-20T10:39:00Z" w:name="move33087595"/>
      <w:commentRangeStart w:id="468"/>
      <w:moveFrom w:id="469" w:author="Miller, Ryan" w:date="2020-02-20T10:39:00Z">
        <w:ins w:id="470" w:author="Rebecca L Hartman" w:date="2020-02-19T12:41:00Z">
          <w:r w:rsidRPr="00937101" w:rsidDel="004E03C7">
            <w:rPr>
              <w:rFonts w:ascii="Times New Roman" w:eastAsia="Times New Roman" w:hAnsi="Times New Roman" w:cs="Times New Roman"/>
              <w:color w:val="000000"/>
              <w:sz w:val="20"/>
              <w:szCs w:val="20"/>
            </w:rPr>
            <w:t>Note: Additional references for this manuscript can be found in the bibliography in the Appendix.</w:t>
          </w:r>
        </w:ins>
        <w:commentRangeEnd w:id="468"/>
        <w:ins w:id="471" w:author="Rebecca L Hartman" w:date="2020-02-19T12:42:00Z">
          <w:r w:rsidRPr="00937101" w:rsidDel="004E03C7">
            <w:rPr>
              <w:rStyle w:val="CommentReference"/>
              <w:rFonts w:ascii="Times New Roman" w:hAnsi="Times New Roman" w:cs="Times New Roman"/>
              <w:sz w:val="20"/>
              <w:szCs w:val="20"/>
            </w:rPr>
            <w:commentReference w:id="468"/>
          </w:r>
        </w:ins>
      </w:moveFrom>
    </w:p>
    <w:moveFromRangeEnd w:id="467"/>
    <w:p w14:paraId="404B2ABC" w14:textId="77777777" w:rsidR="00A766FA" w:rsidRPr="00937101" w:rsidRDefault="00F13C00"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Participants</w:t>
      </w:r>
    </w:p>
    <w:p w14:paraId="1EB350E8" w14:textId="15384F34" w:rsidR="00A766FA" w:rsidRPr="00937101" w:rsidRDefault="002E3A32" w:rsidP="00937101">
      <w:pPr>
        <w:spacing w:before="100" w:beforeAutospacing="1" w:after="100" w:afterAutospacing="1" w:line="360" w:lineRule="auto"/>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Healthy</w:t>
      </w:r>
      <w:ins w:id="472" w:author="Rebecca L Hartman" w:date="2020-02-18T12:41:00Z">
        <w:r w:rsidR="00FE68E3" w:rsidRPr="00937101">
          <w:rPr>
            <w:rFonts w:ascii="Times New Roman" w:eastAsia="Times New Roman" w:hAnsi="Times New Roman" w:cs="Times New Roman"/>
            <w:color w:val="000000"/>
            <w:sz w:val="20"/>
            <w:szCs w:val="20"/>
          </w:rPr>
          <w:t xml:space="preserve"> individuals</w:t>
        </w:r>
      </w:ins>
      <w:del w:id="473" w:author="Rebecca L Hartman" w:date="2020-02-18T12:42:00Z">
        <w:r w:rsidR="00A766FA" w:rsidRPr="00937101" w:rsidDel="00FE68E3">
          <w:rPr>
            <w:rFonts w:ascii="Times New Roman" w:eastAsia="Times New Roman" w:hAnsi="Times New Roman" w:cs="Times New Roman"/>
            <w:color w:val="000000"/>
            <w:sz w:val="20"/>
            <w:szCs w:val="20"/>
          </w:rPr>
          <w:delText>,</w:delText>
        </w:r>
      </w:del>
      <w:r w:rsidR="00A766FA" w:rsidRPr="00937101">
        <w:rPr>
          <w:rFonts w:ascii="Times New Roman" w:eastAsia="Times New Roman" w:hAnsi="Times New Roman" w:cs="Times New Roman"/>
          <w:color w:val="000000"/>
          <w:sz w:val="20"/>
          <w:szCs w:val="20"/>
        </w:rPr>
        <w:t xml:space="preserve"> aged 21-55, with self-reported cannabis </w:t>
      </w:r>
      <w:r w:rsidR="00A766FA" w:rsidRPr="00937101">
        <w:rPr>
          <w:rFonts w:ascii="Times New Roman" w:hAnsi="Times New Roman" w:cs="Times New Roman"/>
          <w:sz w:val="20"/>
          <w:szCs w:val="20"/>
        </w:rPr>
        <w:t>use ≥1x3/months but ≤</w:t>
      </w:r>
      <w:del w:id="474"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3days/week over the past 3 months</w:t>
      </w:r>
      <w:ins w:id="475" w:author="Rebecca L Hartman" w:date="2020-02-18T12:42:00Z">
        <w:r w:rsidR="00FE68E3"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were recruited</w:t>
      </w:r>
      <w:del w:id="476" w:author="Rebecca L Hartman" w:date="2020-02-19T14:14:00Z">
        <w:r w:rsidRPr="00937101" w:rsidDel="00755154">
          <w:rPr>
            <w:rFonts w:ascii="Times New Roman" w:hAnsi="Times New Roman" w:cs="Times New Roman"/>
            <w:sz w:val="20"/>
            <w:szCs w:val="20"/>
          </w:rPr>
          <w:delText xml:space="preserve"> to participate</w:delText>
        </w:r>
      </w:del>
      <w:r w:rsidR="00A766FA" w:rsidRPr="00937101">
        <w:rPr>
          <w:rFonts w:ascii="Times New Roman" w:hAnsi="Times New Roman" w:cs="Times New Roman"/>
          <w:sz w:val="20"/>
          <w:szCs w:val="20"/>
        </w:rPr>
        <w:t xml:space="preserve">.  </w:t>
      </w:r>
      <w:del w:id="477" w:author="Miller, Ryan" w:date="2020-02-27T09:52:00Z">
        <w:r w:rsidR="00A766FA" w:rsidRPr="00937101" w:rsidDel="002935CB">
          <w:rPr>
            <w:rFonts w:ascii="Times New Roman" w:hAnsi="Times New Roman" w:cs="Times New Roman"/>
            <w:sz w:val="20"/>
            <w:szCs w:val="20"/>
          </w:rPr>
          <w:delText xml:space="preserve">Inclusion </w:delText>
        </w:r>
      </w:del>
      <w:ins w:id="478" w:author="Miller, Ryan" w:date="2020-02-27T09:52:00Z">
        <w:r w:rsidR="002935CB">
          <w:rPr>
            <w:rFonts w:ascii="Times New Roman" w:hAnsi="Times New Roman" w:cs="Times New Roman"/>
            <w:sz w:val="20"/>
            <w:szCs w:val="20"/>
          </w:rPr>
          <w:t>Eligibility</w:t>
        </w:r>
        <w:r w:rsidR="002935CB" w:rsidRPr="00937101">
          <w:rPr>
            <w:rFonts w:ascii="Times New Roman" w:hAnsi="Times New Roman" w:cs="Times New Roman"/>
            <w:sz w:val="20"/>
            <w:szCs w:val="20"/>
          </w:rPr>
          <w:t xml:space="preserve"> </w:t>
        </w:r>
      </w:ins>
      <w:r w:rsidR="00A766FA" w:rsidRPr="00937101">
        <w:rPr>
          <w:rFonts w:ascii="Times New Roman" w:hAnsi="Times New Roman" w:cs="Times New Roman"/>
          <w:sz w:val="20"/>
          <w:szCs w:val="20"/>
        </w:rPr>
        <w:t xml:space="preserve">criteria required all participants to </w:t>
      </w:r>
      <w:del w:id="479" w:author="Marilyn Huestis" w:date="2020-02-21T13:04:00Z">
        <w:r w:rsidR="00A766FA" w:rsidRPr="00937101" w:rsidDel="003627B4">
          <w:rPr>
            <w:rFonts w:ascii="Times New Roman" w:hAnsi="Times New Roman" w:cs="Times New Roman"/>
            <w:sz w:val="20"/>
            <w:szCs w:val="20"/>
          </w:rPr>
          <w:delText>have been</w:delText>
        </w:r>
      </w:del>
      <w:ins w:id="480" w:author="Marilyn Huestis" w:date="2020-02-21T13:04:00Z">
        <w:r w:rsidR="003627B4">
          <w:rPr>
            <w:rFonts w:ascii="Times New Roman" w:hAnsi="Times New Roman" w:cs="Times New Roman"/>
            <w:sz w:val="20"/>
            <w:szCs w:val="20"/>
          </w:rPr>
          <w:t>be</w:t>
        </w:r>
      </w:ins>
      <w:r w:rsidR="00A766FA" w:rsidRPr="00937101">
        <w:rPr>
          <w:rFonts w:ascii="Times New Roman" w:hAnsi="Times New Roman" w:cs="Times New Roman"/>
          <w:sz w:val="20"/>
          <w:szCs w:val="20"/>
        </w:rPr>
        <w:t xml:space="preserve"> </w:t>
      </w:r>
      <w:del w:id="481"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licensed driver</w:t>
      </w:r>
      <w:ins w:id="482" w:author="Rebecca L Hartman" w:date="2020-02-19T14:14:00Z">
        <w:r w:rsidR="00755154" w:rsidRPr="00937101">
          <w:rPr>
            <w:rFonts w:ascii="Times New Roman" w:hAnsi="Times New Roman" w:cs="Times New Roman"/>
            <w:sz w:val="20"/>
            <w:szCs w:val="20"/>
          </w:rPr>
          <w:t>s</w:t>
        </w:r>
      </w:ins>
      <w:r w:rsidR="00A766FA" w:rsidRPr="00937101">
        <w:rPr>
          <w:rFonts w:ascii="Times New Roman" w:hAnsi="Times New Roman" w:cs="Times New Roman"/>
          <w:sz w:val="20"/>
          <w:szCs w:val="20"/>
        </w:rPr>
        <w:t xml:space="preserve"> for ≥</w:t>
      </w:r>
      <w:del w:id="483"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 xml:space="preserve">2 years, with </w:t>
      </w:r>
      <w:del w:id="484"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valid unrestricted license</w:t>
      </w:r>
      <w:ins w:id="485" w:author="Rebecca L Hartman" w:date="2020-02-19T14:14:00Z">
        <w:r w:rsidR="00755154" w:rsidRPr="00937101">
          <w:rPr>
            <w:rFonts w:ascii="Times New Roman" w:hAnsi="Times New Roman" w:cs="Times New Roman"/>
            <w:sz w:val="20"/>
            <w:szCs w:val="20"/>
          </w:rPr>
          <w:t>s</w:t>
        </w:r>
      </w:ins>
      <w:r w:rsidR="00F13C00" w:rsidRPr="00937101">
        <w:rPr>
          <w:rFonts w:ascii="Times New Roman" w:hAnsi="Times New Roman" w:cs="Times New Roman"/>
          <w:sz w:val="20"/>
          <w:szCs w:val="20"/>
        </w:rPr>
        <w:t>,</w:t>
      </w:r>
      <w:r w:rsidR="00A766FA" w:rsidRPr="00937101">
        <w:rPr>
          <w:rFonts w:ascii="Times New Roman" w:hAnsi="Times New Roman" w:cs="Times New Roman"/>
          <w:sz w:val="20"/>
          <w:szCs w:val="20"/>
        </w:rPr>
        <w:t xml:space="preserve"> and </w:t>
      </w:r>
      <w:del w:id="486"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 xml:space="preserve">self-reported driving </w:t>
      </w:r>
      <w:del w:id="487" w:author="Rebecca L Hartman" w:date="2020-02-19T14:15:00Z">
        <w:r w:rsidR="00A766FA" w:rsidRPr="00937101" w:rsidDel="00755154">
          <w:rPr>
            <w:rFonts w:ascii="Times New Roman" w:hAnsi="Times New Roman" w:cs="Times New Roman"/>
            <w:sz w:val="20"/>
            <w:szCs w:val="20"/>
          </w:rPr>
          <w:delText xml:space="preserve">of </w:delText>
        </w:r>
      </w:del>
      <w:r w:rsidR="00A766FA" w:rsidRPr="00937101">
        <w:rPr>
          <w:rFonts w:ascii="Times New Roman" w:hAnsi="Times New Roman" w:cs="Times New Roman"/>
          <w:sz w:val="20"/>
          <w:szCs w:val="20"/>
        </w:rPr>
        <w:t>≥</w:t>
      </w:r>
      <w:del w:id="488"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 xml:space="preserve">1300 miles in the past year.  </w:t>
      </w:r>
      <w:r w:rsidR="0016695F" w:rsidRPr="00937101">
        <w:rPr>
          <w:rFonts w:ascii="Times New Roman" w:hAnsi="Times New Roman" w:cs="Times New Roman"/>
          <w:sz w:val="20"/>
          <w:szCs w:val="20"/>
        </w:rPr>
        <w:t xml:space="preserve">Exclusion criteria were a past or current clinically significant medical illness; </w:t>
      </w:r>
      <w:del w:id="489" w:author="Rebecca L Hartman" w:date="2020-02-19T14:15:00Z">
        <w:r w:rsidR="0016695F" w:rsidRPr="00937101" w:rsidDel="00755154">
          <w:rPr>
            <w:rFonts w:ascii="Times New Roman" w:hAnsi="Times New Roman" w:cs="Times New Roman"/>
            <w:sz w:val="20"/>
            <w:szCs w:val="20"/>
          </w:rPr>
          <w:delText xml:space="preserve">a </w:delText>
        </w:r>
      </w:del>
      <w:r w:rsidR="0016695F" w:rsidRPr="00937101">
        <w:rPr>
          <w:rFonts w:ascii="Times New Roman" w:hAnsi="Times New Roman" w:cs="Times New Roman"/>
          <w:sz w:val="20"/>
          <w:szCs w:val="20"/>
        </w:rPr>
        <w:t>history of clinically significant adverse events related to cannabis or alcohol or motion sickness;  a ≥</w:t>
      </w:r>
      <w:del w:id="490" w:author="Rebecca L Hartman" w:date="2020-02-18T12:43:00Z">
        <w:r w:rsidR="0016695F" w:rsidRPr="00937101" w:rsidDel="00FE68E3">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 xml:space="preserve">450 mL blood donation in the 2 weeks </w:t>
      </w:r>
      <w:del w:id="491" w:author="Marilyn Huestis" w:date="2020-02-21T13:06:00Z">
        <w:r w:rsidR="0016695F" w:rsidRPr="00937101" w:rsidDel="00AF023E">
          <w:rPr>
            <w:rFonts w:ascii="Times New Roman" w:hAnsi="Times New Roman" w:cs="Times New Roman"/>
            <w:sz w:val="20"/>
            <w:szCs w:val="20"/>
          </w:rPr>
          <w:delText xml:space="preserve">predating </w:delText>
        </w:r>
      </w:del>
      <w:ins w:id="492" w:author="Marilyn Huestis" w:date="2020-02-21T13:06:00Z">
        <w:r w:rsidR="00AF023E">
          <w:rPr>
            <w:rFonts w:ascii="Times New Roman" w:hAnsi="Times New Roman" w:cs="Times New Roman"/>
            <w:sz w:val="20"/>
            <w:szCs w:val="20"/>
          </w:rPr>
          <w:t>before</w:t>
        </w:r>
        <w:r w:rsidR="00AF023E" w:rsidRPr="00937101">
          <w:rPr>
            <w:rFonts w:ascii="Times New Roman" w:hAnsi="Times New Roman" w:cs="Times New Roman"/>
            <w:sz w:val="20"/>
            <w:szCs w:val="20"/>
          </w:rPr>
          <w:t xml:space="preserve"> </w:t>
        </w:r>
      </w:ins>
      <w:del w:id="493" w:author="Rebecca L Hartman" w:date="2020-02-19T14:15:00Z">
        <w:r w:rsidR="0016695F" w:rsidRPr="00937101" w:rsidDel="00755154">
          <w:rPr>
            <w:rFonts w:ascii="Times New Roman" w:hAnsi="Times New Roman" w:cs="Times New Roman"/>
            <w:sz w:val="20"/>
            <w:szCs w:val="20"/>
          </w:rPr>
          <w:delText xml:space="preserve">the </w:delText>
        </w:r>
      </w:del>
      <w:r w:rsidR="0016695F" w:rsidRPr="00937101">
        <w:rPr>
          <w:rFonts w:ascii="Times New Roman" w:hAnsi="Times New Roman" w:cs="Times New Roman"/>
          <w:sz w:val="20"/>
          <w:szCs w:val="20"/>
        </w:rPr>
        <w:t xml:space="preserve">drug administration; currently pregnant or nursing; an interest in drug abuse treatment within the past 60 days; currently taking drugs </w:t>
      </w:r>
      <w:r w:rsidR="0016695F" w:rsidRPr="00937101">
        <w:rPr>
          <w:rFonts w:ascii="Times New Roman" w:hAnsi="Times New Roman" w:cs="Times New Roman"/>
          <w:sz w:val="20"/>
          <w:szCs w:val="20"/>
        </w:rPr>
        <w:lastRenderedPageBreak/>
        <w:t xml:space="preserve">contraindicated with cannabis or alcohol or known to impact driving; </w:t>
      </w:r>
      <w:del w:id="494" w:author="Rebecca L Hartman" w:date="2020-02-19T14:16:00Z">
        <w:r w:rsidR="0016695F" w:rsidRPr="00937101" w:rsidDel="00755154">
          <w:rPr>
            <w:rFonts w:ascii="Times New Roman" w:hAnsi="Times New Roman" w:cs="Times New Roman"/>
            <w:sz w:val="20"/>
            <w:szCs w:val="20"/>
          </w:rPr>
          <w:delText xml:space="preserve">a </w:delText>
        </w:r>
      </w:del>
      <w:r w:rsidR="0016695F" w:rsidRPr="00937101">
        <w:rPr>
          <w:rFonts w:ascii="Times New Roman" w:hAnsi="Times New Roman" w:cs="Times New Roman"/>
          <w:sz w:val="20"/>
          <w:szCs w:val="20"/>
        </w:rPr>
        <w:t>need for non-standard driving equipment; or prior participation in a similar driving simulator study.</w:t>
      </w:r>
      <w:ins w:id="495" w:author="Miller, Ryan" w:date="2020-02-27T09:53:00Z">
        <w:r w:rsidR="002935CB">
          <w:rPr>
            <w:rFonts w:ascii="Times New Roman" w:hAnsi="Times New Roman" w:cs="Times New Roman"/>
            <w:sz w:val="20"/>
            <w:szCs w:val="20"/>
          </w:rPr>
          <w:t xml:space="preserve"> </w:t>
        </w:r>
        <w:r w:rsidR="002935CB">
          <w:rPr>
            <w:rFonts w:ascii="Times New Roman" w:eastAsia="Times New Roman" w:hAnsi="Times New Roman" w:cs="Times New Roman"/>
            <w:color w:val="000000"/>
            <w:sz w:val="20"/>
            <w:szCs w:val="20"/>
          </w:rPr>
          <w:t>The study was approved by the xxx IRB; all participants gave written informed consent before starting the study.</w:t>
        </w:r>
      </w:ins>
    </w:p>
    <w:p w14:paraId="60338941" w14:textId="77777777" w:rsidR="00F13C00" w:rsidRPr="00937101" w:rsidRDefault="00F13C00"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Dosing</w:t>
      </w:r>
    </w:p>
    <w:p w14:paraId="34256C90" w14:textId="22047A46" w:rsidR="00F13C00" w:rsidRPr="00937101" w:rsidRDefault="0016695F"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Each </w:t>
      </w:r>
      <w:del w:id="496" w:author="Rebecca L Hartman" w:date="2020-02-19T14:16:00Z">
        <w:r w:rsidR="002E3A32" w:rsidRPr="00937101" w:rsidDel="00755154">
          <w:rPr>
            <w:rFonts w:ascii="Times New Roman" w:hAnsi="Times New Roman" w:cs="Times New Roman"/>
            <w:sz w:val="20"/>
            <w:szCs w:val="20"/>
          </w:rPr>
          <w:delText xml:space="preserve">study </w:delText>
        </w:r>
      </w:del>
      <w:r w:rsidR="002E3A32" w:rsidRPr="00937101">
        <w:rPr>
          <w:rFonts w:ascii="Times New Roman" w:hAnsi="Times New Roman" w:cs="Times New Roman"/>
          <w:sz w:val="20"/>
          <w:szCs w:val="20"/>
        </w:rPr>
        <w:t xml:space="preserve">participant attended </w:t>
      </w:r>
      <w:r w:rsidR="00F13C00" w:rsidRPr="00937101">
        <w:rPr>
          <w:rFonts w:ascii="Times New Roman" w:hAnsi="Times New Roman" w:cs="Times New Roman"/>
          <w:sz w:val="20"/>
          <w:szCs w:val="20"/>
        </w:rPr>
        <w:t xml:space="preserve">6 sessions, separated by washout periods </w:t>
      </w:r>
      <w:commentRangeStart w:id="497"/>
      <w:r w:rsidR="00F13C00" w:rsidRPr="00937101">
        <w:rPr>
          <w:rFonts w:ascii="Times New Roman" w:hAnsi="Times New Roman" w:cs="Times New Roman"/>
          <w:sz w:val="20"/>
          <w:szCs w:val="20"/>
        </w:rPr>
        <w:t>≥</w:t>
      </w:r>
      <w:del w:id="498" w:author="Rebecca L Hartman" w:date="2020-02-18T12:44:00Z">
        <w:r w:rsidR="00F13C00" w:rsidRPr="00937101" w:rsidDel="00FE68E3">
          <w:rPr>
            <w:rFonts w:ascii="Times New Roman" w:hAnsi="Times New Roman" w:cs="Times New Roman"/>
            <w:sz w:val="20"/>
            <w:szCs w:val="20"/>
          </w:rPr>
          <w:delText xml:space="preserve"> </w:delText>
        </w:r>
      </w:del>
      <w:r w:rsidR="00F13C00" w:rsidRPr="00937101">
        <w:rPr>
          <w:rFonts w:ascii="Times New Roman" w:hAnsi="Times New Roman" w:cs="Times New Roman"/>
          <w:sz w:val="20"/>
          <w:szCs w:val="20"/>
        </w:rPr>
        <w:t>1 week</w:t>
      </w:r>
      <w:commentRangeEnd w:id="497"/>
      <w:r w:rsidR="00FE68E3" w:rsidRPr="00937101">
        <w:rPr>
          <w:rStyle w:val="CommentReference"/>
          <w:rFonts w:ascii="Times New Roman" w:hAnsi="Times New Roman" w:cs="Times New Roman"/>
          <w:sz w:val="20"/>
          <w:szCs w:val="20"/>
        </w:rPr>
        <w:commentReference w:id="497"/>
      </w:r>
      <w:r w:rsidR="00F13C00" w:rsidRPr="00937101">
        <w:rPr>
          <w:rFonts w:ascii="Times New Roman" w:hAnsi="Times New Roman" w:cs="Times New Roman"/>
          <w:sz w:val="20"/>
          <w:szCs w:val="20"/>
        </w:rPr>
        <w:t xml:space="preserve">, receiving </w:t>
      </w:r>
      <w:r w:rsidR="002E3A32" w:rsidRPr="00937101">
        <w:rPr>
          <w:rFonts w:ascii="Times New Roman" w:hAnsi="Times New Roman" w:cs="Times New Roman"/>
          <w:sz w:val="20"/>
          <w:szCs w:val="20"/>
        </w:rPr>
        <w:t xml:space="preserve">different </w:t>
      </w:r>
      <w:r w:rsidR="00F13C00" w:rsidRPr="00937101">
        <w:rPr>
          <w:rFonts w:ascii="Times New Roman" w:hAnsi="Times New Roman" w:cs="Times New Roman"/>
          <w:sz w:val="20"/>
          <w:szCs w:val="20"/>
        </w:rPr>
        <w:t>combinations of cannabis (placebo, low THC, high THC) and alcohol (placebo, active) in randomized order.  Participants spent 10-16</w:t>
      </w:r>
      <w:ins w:id="499" w:author="Rebecca L Hartman" w:date="2020-02-18T12:46:00Z">
        <w:r w:rsidR="00FE68E3" w:rsidRPr="00937101">
          <w:rPr>
            <w:rFonts w:ascii="Times New Roman" w:hAnsi="Times New Roman" w:cs="Times New Roman"/>
            <w:sz w:val="20"/>
            <w:szCs w:val="20"/>
          </w:rPr>
          <w:t xml:space="preserve"> </w:t>
        </w:r>
      </w:ins>
      <w:r w:rsidR="00F13C00" w:rsidRPr="00937101">
        <w:rPr>
          <w:rFonts w:ascii="Times New Roman" w:hAnsi="Times New Roman" w:cs="Times New Roman"/>
          <w:sz w:val="20"/>
          <w:szCs w:val="20"/>
        </w:rPr>
        <w:t>h at the research clinic pri</w:t>
      </w:r>
      <w:r w:rsidRPr="00937101">
        <w:rPr>
          <w:rFonts w:ascii="Times New Roman" w:hAnsi="Times New Roman" w:cs="Times New Roman"/>
          <w:sz w:val="20"/>
          <w:szCs w:val="20"/>
        </w:rPr>
        <w:t>or to treatment administration to avoid acute intoxication.</w:t>
      </w:r>
      <w:r w:rsidR="00F13C00" w:rsidRPr="00937101">
        <w:rPr>
          <w:rFonts w:ascii="Times New Roman" w:hAnsi="Times New Roman" w:cs="Times New Roman"/>
          <w:sz w:val="20"/>
          <w:szCs w:val="20"/>
        </w:rPr>
        <w:t xml:space="preserve"> </w:t>
      </w:r>
      <w:r w:rsidR="002E3A32" w:rsidRPr="00937101">
        <w:rPr>
          <w:rFonts w:ascii="Times New Roman" w:hAnsi="Times New Roman" w:cs="Times New Roman"/>
          <w:sz w:val="20"/>
          <w:szCs w:val="20"/>
        </w:rPr>
        <w:t>Sessions</w:t>
      </w:r>
      <w:r w:rsidR="00F13C00" w:rsidRPr="00937101">
        <w:rPr>
          <w:rFonts w:ascii="Times New Roman" w:hAnsi="Times New Roman" w:cs="Times New Roman"/>
          <w:sz w:val="20"/>
          <w:szCs w:val="20"/>
        </w:rPr>
        <w:t xml:space="preserve"> began with the participant drinking </w:t>
      </w:r>
      <w:r w:rsidR="002E3A32" w:rsidRPr="00937101">
        <w:rPr>
          <w:rFonts w:ascii="Times New Roman" w:hAnsi="Times New Roman" w:cs="Times New Roman"/>
          <w:sz w:val="20"/>
          <w:szCs w:val="20"/>
        </w:rPr>
        <w:t xml:space="preserve">either </w:t>
      </w:r>
      <w:r w:rsidR="00F13C00" w:rsidRPr="00937101">
        <w:rPr>
          <w:rFonts w:ascii="Times New Roman" w:hAnsi="Times New Roman" w:cs="Times New Roman"/>
          <w:sz w:val="20"/>
          <w:szCs w:val="20"/>
        </w:rPr>
        <w:t xml:space="preserve">90% grain alcohol in fruit juice until reaching 0.065% </w:t>
      </w:r>
      <w:ins w:id="500" w:author="Rebecca L Hartman" w:date="2020-02-18T12:46:00Z">
        <w:r w:rsidR="00FE68E3" w:rsidRPr="00937101">
          <w:rPr>
            <w:rFonts w:ascii="Times New Roman" w:hAnsi="Times New Roman" w:cs="Times New Roman"/>
            <w:sz w:val="20"/>
            <w:szCs w:val="20"/>
          </w:rPr>
          <w:t>p</w:t>
        </w:r>
      </w:ins>
      <w:del w:id="501" w:author="Rebecca L Hartman" w:date="2020-02-18T12:46:00Z">
        <w:r w:rsidR="00F13C00" w:rsidRPr="00937101" w:rsidDel="00FE68E3">
          <w:rPr>
            <w:rFonts w:ascii="Times New Roman" w:hAnsi="Times New Roman" w:cs="Times New Roman"/>
            <w:sz w:val="20"/>
            <w:szCs w:val="20"/>
          </w:rPr>
          <w:delText>b</w:delText>
        </w:r>
      </w:del>
      <w:r w:rsidR="00F13C00" w:rsidRPr="00937101">
        <w:rPr>
          <w:rFonts w:ascii="Times New Roman" w:hAnsi="Times New Roman" w:cs="Times New Roman"/>
          <w:sz w:val="20"/>
          <w:szCs w:val="20"/>
        </w:rPr>
        <w:t>eak breath alcohol concentration</w:t>
      </w:r>
      <w:ins w:id="502" w:author="Rebecca L Hartman" w:date="2020-02-18T12:47:00Z">
        <w:r w:rsidR="00FE68E3" w:rsidRPr="00937101">
          <w:rPr>
            <w:rFonts w:ascii="Times New Roman" w:hAnsi="Times New Roman" w:cs="Times New Roman"/>
            <w:sz w:val="20"/>
            <w:szCs w:val="20"/>
          </w:rPr>
          <w:t xml:space="preserve"> </w:t>
        </w:r>
        <w:commentRangeStart w:id="503"/>
        <w:commentRangeStart w:id="504"/>
        <w:r w:rsidR="00FE68E3" w:rsidRPr="00937101">
          <w:rPr>
            <w:rFonts w:ascii="Times New Roman" w:hAnsi="Times New Roman" w:cs="Times New Roman"/>
            <w:sz w:val="20"/>
            <w:szCs w:val="20"/>
          </w:rPr>
          <w:t>(</w:t>
        </w:r>
      </w:ins>
      <w:proofErr w:type="spellStart"/>
      <w:ins w:id="505" w:author="Rebecca L Hartman" w:date="2020-02-18T12:50:00Z">
        <w:r w:rsidR="00FE68E3" w:rsidRPr="00937101">
          <w:rPr>
            <w:rFonts w:ascii="Times New Roman" w:hAnsi="Times New Roman" w:cs="Times New Roman"/>
            <w:sz w:val="20"/>
            <w:szCs w:val="20"/>
          </w:rPr>
          <w:t>BrAC</w:t>
        </w:r>
        <w:proofErr w:type="spellEnd"/>
        <w:r w:rsidR="00FE68E3" w:rsidRPr="00937101">
          <w:rPr>
            <w:rFonts w:ascii="Times New Roman" w:hAnsi="Times New Roman" w:cs="Times New Roman"/>
            <w:sz w:val="20"/>
            <w:szCs w:val="20"/>
          </w:rPr>
          <w:t xml:space="preserve">, </w:t>
        </w:r>
      </w:ins>
      <w:ins w:id="506" w:author="Rebecca L Hartman" w:date="2020-02-18T12:47:00Z">
        <w:r w:rsidR="00FE68E3" w:rsidRPr="00937101">
          <w:rPr>
            <w:rFonts w:ascii="Times New Roman" w:hAnsi="Times New Roman" w:cs="Times New Roman"/>
            <w:sz w:val="20"/>
            <w:szCs w:val="20"/>
          </w:rPr>
          <w:t xml:space="preserve">Alco-Sensor </w:t>
        </w:r>
        <w:del w:id="507" w:author="Tim Brown" w:date="2020-02-25T08:09:00Z">
          <w:r w:rsidR="00FE68E3" w:rsidRPr="00937101" w:rsidDel="00AF487A">
            <w:rPr>
              <w:rFonts w:ascii="Times New Roman" w:hAnsi="Times New Roman" w:cs="Times New Roman"/>
              <w:sz w:val="20"/>
              <w:szCs w:val="20"/>
            </w:rPr>
            <w:delText>IV</w:delText>
          </w:r>
        </w:del>
      </w:ins>
      <w:ins w:id="508" w:author="Tim Brown" w:date="2020-02-25T08:09:00Z">
        <w:r w:rsidR="00AF487A">
          <w:rPr>
            <w:rFonts w:ascii="Times New Roman" w:hAnsi="Times New Roman" w:cs="Times New Roman"/>
            <w:sz w:val="20"/>
            <w:szCs w:val="20"/>
          </w:rPr>
          <w:t>FST</w:t>
        </w:r>
      </w:ins>
      <w:ins w:id="509" w:author="Rebecca L Hartman" w:date="2020-02-18T12:47:00Z">
        <w:r w:rsidR="00FE68E3" w:rsidRPr="00937101">
          <w:rPr>
            <w:rFonts w:ascii="Times New Roman" w:hAnsi="Times New Roman" w:cs="Times New Roman"/>
            <w:sz w:val="20"/>
            <w:szCs w:val="20"/>
          </w:rPr>
          <w:t xml:space="preserve">, </w:t>
        </w:r>
      </w:ins>
      <w:proofErr w:type="spellStart"/>
      <w:ins w:id="510" w:author="Rebecca L Hartman" w:date="2020-02-18T12:48:00Z">
        <w:r w:rsidR="00FE68E3" w:rsidRPr="00937101">
          <w:rPr>
            <w:rFonts w:ascii="Times New Roman" w:hAnsi="Times New Roman" w:cs="Times New Roman"/>
            <w:sz w:val="20"/>
            <w:szCs w:val="20"/>
          </w:rPr>
          <w:t>Intoximeters</w:t>
        </w:r>
        <w:proofErr w:type="spellEnd"/>
        <w:r w:rsidR="00FE68E3" w:rsidRPr="00937101">
          <w:rPr>
            <w:rFonts w:ascii="Times New Roman" w:hAnsi="Times New Roman" w:cs="Times New Roman"/>
            <w:sz w:val="20"/>
            <w:szCs w:val="20"/>
          </w:rPr>
          <w:t>, St. Louis MO)</w:t>
        </w:r>
      </w:ins>
      <w:commentRangeEnd w:id="503"/>
      <w:ins w:id="511" w:author="Rebecca L Hartman" w:date="2020-02-18T12:49:00Z">
        <w:r w:rsidR="00FE68E3" w:rsidRPr="00937101">
          <w:rPr>
            <w:rStyle w:val="CommentReference"/>
            <w:rFonts w:ascii="Times New Roman" w:hAnsi="Times New Roman" w:cs="Times New Roman"/>
            <w:sz w:val="20"/>
            <w:szCs w:val="20"/>
          </w:rPr>
          <w:commentReference w:id="503"/>
        </w:r>
      </w:ins>
      <w:commentRangeEnd w:id="504"/>
      <w:r w:rsidR="004D2469">
        <w:rPr>
          <w:rStyle w:val="CommentReference"/>
        </w:rPr>
        <w:commentReference w:id="504"/>
      </w:r>
      <w:r w:rsidR="00F13C00" w:rsidRPr="00937101">
        <w:rPr>
          <w:rFonts w:ascii="Times New Roman" w:hAnsi="Times New Roman" w:cs="Times New Roman"/>
          <w:sz w:val="20"/>
          <w:szCs w:val="20"/>
        </w:rPr>
        <w:t>, or a placebo drink with an alcohol-swabbed rim.  After drinking, participants inhaled 500</w:t>
      </w:r>
      <w:ins w:id="512" w:author="Rebecca L Hartman" w:date="2020-02-18T12:47:00Z">
        <w:r w:rsidR="00FE68E3" w:rsidRPr="00937101">
          <w:rPr>
            <w:rFonts w:ascii="Times New Roman" w:hAnsi="Times New Roman" w:cs="Times New Roman"/>
            <w:sz w:val="20"/>
            <w:szCs w:val="20"/>
          </w:rPr>
          <w:t xml:space="preserve"> </w:t>
        </w:r>
      </w:ins>
      <w:r w:rsidR="00F13C00" w:rsidRPr="00937101">
        <w:rPr>
          <w:rFonts w:ascii="Times New Roman" w:hAnsi="Times New Roman" w:cs="Times New Roman"/>
          <w:sz w:val="20"/>
          <w:szCs w:val="20"/>
        </w:rPr>
        <w:t xml:space="preserve">mg </w:t>
      </w:r>
      <w:del w:id="513" w:author="Marilyn Huestis" w:date="2020-02-21T13:07:00Z">
        <w:r w:rsidRPr="00937101" w:rsidDel="00AF023E">
          <w:rPr>
            <w:rFonts w:ascii="Times New Roman" w:hAnsi="Times New Roman" w:cs="Times New Roman"/>
            <w:sz w:val="20"/>
            <w:szCs w:val="20"/>
          </w:rPr>
          <w:delText xml:space="preserve">of </w:delText>
        </w:r>
      </w:del>
      <w:r w:rsidR="00F13C00" w:rsidRPr="00937101">
        <w:rPr>
          <w:rFonts w:ascii="Times New Roman" w:hAnsi="Times New Roman" w:cs="Times New Roman"/>
          <w:sz w:val="20"/>
          <w:szCs w:val="20"/>
        </w:rPr>
        <w:t xml:space="preserve">placebo (0.008±0.002% THC), low </w:t>
      </w:r>
      <w:r w:rsidRPr="00937101">
        <w:rPr>
          <w:rFonts w:ascii="Times New Roman" w:hAnsi="Times New Roman" w:cs="Times New Roman"/>
          <w:sz w:val="20"/>
          <w:szCs w:val="20"/>
        </w:rPr>
        <w:t xml:space="preserve">THC </w:t>
      </w:r>
      <w:r w:rsidR="00F13C00" w:rsidRPr="00937101">
        <w:rPr>
          <w:rFonts w:ascii="Times New Roman" w:hAnsi="Times New Roman" w:cs="Times New Roman"/>
          <w:sz w:val="20"/>
          <w:szCs w:val="20"/>
        </w:rPr>
        <w:t xml:space="preserve">(2.9±0.14%), or high THC </w:t>
      </w:r>
      <w:r w:rsidRPr="00937101">
        <w:rPr>
          <w:rFonts w:ascii="Times New Roman" w:hAnsi="Times New Roman" w:cs="Times New Roman"/>
          <w:sz w:val="20"/>
          <w:szCs w:val="20"/>
        </w:rPr>
        <w:t xml:space="preserve">(6.7±0.05%) </w:t>
      </w:r>
      <w:r w:rsidR="00F13C00" w:rsidRPr="00937101">
        <w:rPr>
          <w:rFonts w:ascii="Times New Roman" w:hAnsi="Times New Roman" w:cs="Times New Roman"/>
          <w:sz w:val="20"/>
          <w:szCs w:val="20"/>
        </w:rPr>
        <w:t xml:space="preserve">vaporized cannabis (NIDA Chemistry and Physiological Systems Research Branch) </w:t>
      </w:r>
      <w:r w:rsidR="00F13C00" w:rsidRPr="00937101">
        <w:rPr>
          <w:rFonts w:ascii="Times New Roman" w:hAnsi="Times New Roman" w:cs="Times New Roman"/>
          <w:i/>
          <w:sz w:val="20"/>
          <w:szCs w:val="20"/>
          <w:rPrChange w:id="514" w:author="Rebecca L Hartman" w:date="2020-02-18T12:54:00Z">
            <w:rPr/>
          </w:rPrChange>
        </w:rPr>
        <w:t>ad libitum</w:t>
      </w:r>
      <w:r w:rsidR="00F13C00" w:rsidRPr="00937101">
        <w:rPr>
          <w:rFonts w:ascii="Times New Roman" w:hAnsi="Times New Roman" w:cs="Times New Roman"/>
          <w:sz w:val="20"/>
          <w:szCs w:val="20"/>
        </w:rPr>
        <w:t xml:space="preserve"> over 10 minutes</w:t>
      </w:r>
      <w:ins w:id="515" w:author="Miller, Ryan" w:date="2020-02-27T10:35:00Z">
        <w:r w:rsidR="00DC3C2A">
          <w:rPr>
            <w:rFonts w:ascii="Times New Roman" w:hAnsi="Times New Roman" w:cs="Times New Roman"/>
            <w:sz w:val="20"/>
            <w:szCs w:val="20"/>
          </w:rPr>
          <w:t xml:space="preserve"> using a Volcano</w:t>
        </w:r>
        <w:r w:rsidR="00DC3C2A" w:rsidRPr="00CD024A">
          <w:rPr>
            <w:rFonts w:ascii="Times New Roman" w:hAnsi="Times New Roman" w:cs="Times New Roman"/>
            <w:sz w:val="20"/>
            <w:szCs w:val="20"/>
            <w:vertAlign w:val="superscript"/>
          </w:rPr>
          <w:t>®</w:t>
        </w:r>
        <w:r w:rsidR="00DC3C2A" w:rsidRPr="00DC3C2A">
          <w:rPr>
            <w:rFonts w:ascii="Times New Roman" w:hAnsi="Times New Roman" w:cs="Times New Roman"/>
            <w:sz w:val="20"/>
            <w:szCs w:val="20"/>
            <w:rPrChange w:id="516" w:author="Miller, Ryan" w:date="2020-02-27T10:35:00Z">
              <w:rPr>
                <w:rFonts w:ascii="Times New Roman" w:hAnsi="Times New Roman" w:cs="Times New Roman"/>
                <w:sz w:val="20"/>
                <w:szCs w:val="20"/>
                <w:u w:val="single"/>
              </w:rPr>
            </w:rPrChange>
          </w:rPr>
          <w:t xml:space="preserve"> desk-top vaporizer (</w:t>
        </w:r>
        <w:proofErr w:type="spellStart"/>
        <w:r w:rsidR="00DC3C2A" w:rsidRPr="00DC3C2A">
          <w:rPr>
            <w:rFonts w:ascii="Times New Roman" w:hAnsi="Times New Roman" w:cs="Times New Roman"/>
            <w:sz w:val="20"/>
            <w:szCs w:val="20"/>
            <w:rPrChange w:id="517" w:author="Miller, Ryan" w:date="2020-02-27T10:35:00Z">
              <w:rPr>
                <w:rFonts w:ascii="Times New Roman" w:hAnsi="Times New Roman" w:cs="Times New Roman"/>
                <w:sz w:val="20"/>
                <w:szCs w:val="20"/>
                <w:u w:val="single"/>
              </w:rPr>
            </w:rPrChange>
          </w:rPr>
          <w:t>Storz</w:t>
        </w:r>
        <w:proofErr w:type="spellEnd"/>
        <w:r w:rsidR="00DC3C2A" w:rsidRPr="00DC3C2A">
          <w:rPr>
            <w:rFonts w:ascii="Times New Roman" w:hAnsi="Times New Roman" w:cs="Times New Roman"/>
            <w:sz w:val="20"/>
            <w:szCs w:val="20"/>
            <w:rPrChange w:id="518" w:author="Miller, Ryan" w:date="2020-02-27T10:35:00Z">
              <w:rPr>
                <w:rFonts w:ascii="Times New Roman" w:hAnsi="Times New Roman" w:cs="Times New Roman"/>
                <w:sz w:val="20"/>
                <w:szCs w:val="20"/>
                <w:u w:val="single"/>
              </w:rPr>
            </w:rPrChange>
          </w:rPr>
          <w:t xml:space="preserve"> &amp; Bickel,</w:t>
        </w:r>
        <w:r w:rsidR="00DC3C2A">
          <w:rPr>
            <w:rFonts w:ascii="Times New Roman" w:hAnsi="Times New Roman" w:cs="Times New Roman"/>
            <w:sz w:val="20"/>
            <w:szCs w:val="20"/>
            <w:u w:val="single"/>
          </w:rPr>
          <w:t xml:space="preserve"> </w:t>
        </w:r>
        <w:proofErr w:type="spellStart"/>
        <w:r w:rsidR="00DC3C2A">
          <w:rPr>
            <w:rFonts w:ascii="Times New Roman" w:hAnsi="Times New Roman" w:cs="Times New Roman"/>
            <w:sz w:val="20"/>
            <w:szCs w:val="20"/>
          </w:rPr>
          <w:t>Tuttlingen</w:t>
        </w:r>
        <w:proofErr w:type="spellEnd"/>
        <w:r w:rsidR="00DC3C2A">
          <w:rPr>
            <w:rFonts w:ascii="Times New Roman" w:hAnsi="Times New Roman" w:cs="Times New Roman"/>
            <w:sz w:val="20"/>
            <w:szCs w:val="20"/>
          </w:rPr>
          <w:t xml:space="preserve">, Germany) </w:t>
        </w:r>
        <w:r w:rsidR="00DC3C2A" w:rsidRPr="00937101">
          <w:rPr>
            <w:rFonts w:ascii="Times New Roman" w:hAnsi="Times New Roman" w:cs="Times New Roman"/>
            <w:sz w:val="20"/>
            <w:szCs w:val="20"/>
          </w:rPr>
          <w:t xml:space="preserve">.  </w:t>
        </w:r>
      </w:ins>
      <w:del w:id="519" w:author="Miller, Ryan" w:date="2020-02-27T10:35:00Z">
        <w:r w:rsidR="00F13C00" w:rsidRPr="00937101" w:rsidDel="00DC3C2A">
          <w:rPr>
            <w:rFonts w:ascii="Times New Roman" w:hAnsi="Times New Roman" w:cs="Times New Roman"/>
            <w:sz w:val="20"/>
            <w:szCs w:val="20"/>
          </w:rPr>
          <w:delText xml:space="preserve">.  </w:delText>
        </w:r>
      </w:del>
    </w:p>
    <w:p w14:paraId="1AC2A403" w14:textId="77777777" w:rsidR="00F13C00" w:rsidRPr="00937101" w:rsidRDefault="00F13C00"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Data Collection</w:t>
      </w:r>
    </w:p>
    <w:p w14:paraId="381AB672" w14:textId="77777777" w:rsidR="0016695F" w:rsidRPr="00937101" w:rsidRDefault="0016695F" w:rsidP="00937101">
      <w:pPr>
        <w:spacing w:before="100" w:beforeAutospacing="1" w:after="100" w:afterAutospacing="1" w:line="360" w:lineRule="auto"/>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Simulated drives occurred 0.5-1.3 h</w:t>
      </w:r>
      <w:del w:id="520" w:author="Marilyn Huestis" w:date="2020-02-21T13:07:00Z">
        <w:r w:rsidRPr="00937101" w:rsidDel="00AF023E">
          <w:rPr>
            <w:rFonts w:ascii="Times New Roman" w:eastAsia="Times New Roman" w:hAnsi="Times New Roman" w:cs="Times New Roman"/>
            <w:color w:val="000000"/>
            <w:sz w:val="20"/>
            <w:szCs w:val="20"/>
          </w:rPr>
          <w:delText>ours</w:delText>
        </w:r>
      </w:del>
      <w:r w:rsidRPr="00937101">
        <w:rPr>
          <w:rFonts w:ascii="Times New Roman" w:eastAsia="Times New Roman" w:hAnsi="Times New Roman" w:cs="Times New Roman"/>
          <w:color w:val="000000"/>
          <w:sz w:val="20"/>
          <w:szCs w:val="20"/>
        </w:rPr>
        <w:t xml:space="preserve"> after dosing in the</w:t>
      </w:r>
      <w:r w:rsidRPr="00937101">
        <w:rPr>
          <w:rFonts w:ascii="Times New Roman" w:hAnsi="Times New Roman" w:cs="Times New Roman"/>
          <w:sz w:val="20"/>
          <w:szCs w:val="20"/>
        </w:rPr>
        <w:t xml:space="preserve"> </w:t>
      </w:r>
      <w:r w:rsidRPr="00937101">
        <w:rPr>
          <w:rFonts w:ascii="Times New Roman" w:eastAsia="Times New Roman" w:hAnsi="Times New Roman" w:cs="Times New Roman"/>
          <w:color w:val="000000"/>
          <w:sz w:val="20"/>
          <w:szCs w:val="20"/>
        </w:rPr>
        <w:t xml:space="preserve">University of Iowa National Advanced Driving Simulator (NADS-1), a full vehicle cab simulator with a 360° horizontal field of view </w:t>
      </w:r>
      <w:r w:rsidR="002E3A32" w:rsidRPr="00937101">
        <w:rPr>
          <w:rFonts w:ascii="Times New Roman" w:eastAsia="Times New Roman" w:hAnsi="Times New Roman" w:cs="Times New Roman"/>
          <w:color w:val="000000"/>
          <w:sz w:val="20"/>
          <w:szCs w:val="20"/>
        </w:rPr>
        <w:t>and</w:t>
      </w:r>
      <w:r w:rsidRPr="00937101">
        <w:rPr>
          <w:rFonts w:ascii="Times New Roman" w:eastAsia="Times New Roman" w:hAnsi="Times New Roman" w:cs="Times New Roman"/>
          <w:color w:val="000000"/>
          <w:sz w:val="20"/>
          <w:szCs w:val="20"/>
        </w:rPr>
        <w:t xml:space="preserve"> a motion base that provides realistic feedback.  </w:t>
      </w:r>
      <w:r w:rsidRPr="00937101">
        <w:rPr>
          <w:rFonts w:ascii="Times New Roman" w:hAnsi="Times New Roman" w:cs="Times New Roman"/>
          <w:sz w:val="20"/>
          <w:szCs w:val="20"/>
        </w:rPr>
        <w:t>Following a short practice drive, participants embarked on a challenging 45</w:t>
      </w:r>
      <w:ins w:id="521" w:author="Rebecca L Hartman" w:date="2020-02-18T12:54:00Z">
        <w:r w:rsidR="008C5004"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min main drive containing varied road segments</w:t>
      </w:r>
      <w:r w:rsidR="002E3A32" w:rsidRPr="00937101">
        <w:rPr>
          <w:rFonts w:ascii="Times New Roman" w:hAnsi="Times New Roman" w:cs="Times New Roman"/>
          <w:sz w:val="20"/>
          <w:szCs w:val="20"/>
        </w:rPr>
        <w:t xml:space="preserve"> and numerous programmed events.  Event</w:t>
      </w:r>
      <w:r w:rsidRPr="00937101">
        <w:rPr>
          <w:rFonts w:ascii="Times New Roman" w:hAnsi="Times New Roman" w:cs="Times New Roman"/>
          <w:sz w:val="20"/>
          <w:szCs w:val="20"/>
        </w:rPr>
        <w:t xml:space="preserve"> orders were randomized to minimize familiarity across the 6 sessions.  </w:t>
      </w:r>
      <w:r w:rsidR="002E3A32" w:rsidRPr="00937101">
        <w:rPr>
          <w:rFonts w:ascii="Times New Roman" w:hAnsi="Times New Roman" w:cs="Times New Roman"/>
          <w:sz w:val="20"/>
          <w:szCs w:val="20"/>
        </w:rPr>
        <w:t>During each drive, NADS-1 recorded</w:t>
      </w:r>
      <w:r w:rsidRPr="00937101">
        <w:rPr>
          <w:rFonts w:ascii="Times New Roman" w:hAnsi="Times New Roman" w:cs="Times New Roman"/>
          <w:sz w:val="20"/>
          <w:szCs w:val="20"/>
        </w:rPr>
        <w:t xml:space="preserve"> a comprehensive record of driver inputs and vehicles states, which </w:t>
      </w:r>
      <w:r w:rsidR="002E3A32" w:rsidRPr="00937101">
        <w:rPr>
          <w:rFonts w:ascii="Times New Roman" w:hAnsi="Times New Roman" w:cs="Times New Roman"/>
          <w:sz w:val="20"/>
          <w:szCs w:val="20"/>
        </w:rPr>
        <w:t xml:space="preserve">were </w:t>
      </w:r>
      <w:r w:rsidRPr="00937101">
        <w:rPr>
          <w:rFonts w:ascii="Times New Roman" w:hAnsi="Times New Roman" w:cs="Times New Roman"/>
          <w:sz w:val="20"/>
          <w:szCs w:val="20"/>
        </w:rPr>
        <w:t>processed and recorded as 60</w:t>
      </w:r>
      <w:ins w:id="522" w:author="Rebecca L Hartman" w:date="2020-02-18T12:54:00Z">
        <w:r w:rsidR="008C5004"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Hz time-series</w:t>
      </w:r>
      <w:r w:rsidR="002E3A32" w:rsidRPr="00937101">
        <w:rPr>
          <w:rFonts w:ascii="Times New Roman" w:hAnsi="Times New Roman" w:cs="Times New Roman"/>
          <w:sz w:val="20"/>
          <w:szCs w:val="20"/>
        </w:rPr>
        <w:t xml:space="preserve"> data</w:t>
      </w:r>
      <w:r w:rsidRPr="00937101">
        <w:rPr>
          <w:rFonts w:ascii="Times New Roman" w:hAnsi="Times New Roman" w:cs="Times New Roman"/>
          <w:sz w:val="20"/>
          <w:szCs w:val="20"/>
        </w:rPr>
        <w:t xml:space="preserve"> files.</w:t>
      </w:r>
    </w:p>
    <w:p w14:paraId="73D60575" w14:textId="77777777" w:rsidR="0016695F" w:rsidRPr="00937101" w:rsidRDefault="0016695F"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Blood collection was performed 0.17, 0.42, 1.4, and 2.3 hours post</w:t>
      </w:r>
      <w:ins w:id="523" w:author="Rebecca L Hartman" w:date="2020-02-18T12:55:00Z">
        <w:r w:rsidR="008C5004" w:rsidRPr="00937101">
          <w:rPr>
            <w:rFonts w:ascii="Times New Roman" w:hAnsi="Times New Roman" w:cs="Times New Roman"/>
            <w:sz w:val="20"/>
            <w:szCs w:val="20"/>
          </w:rPr>
          <w:t>-</w:t>
        </w:r>
      </w:ins>
      <w:del w:id="524" w:author="Rebecca L Hartman" w:date="2020-02-18T12:55:00Z">
        <w:r w:rsidRPr="00937101" w:rsidDel="008C5004">
          <w:rPr>
            <w:rFonts w:ascii="Times New Roman" w:hAnsi="Times New Roman" w:cs="Times New Roman"/>
            <w:sz w:val="20"/>
            <w:szCs w:val="20"/>
          </w:rPr>
          <w:delText xml:space="preserve"> </w:delText>
        </w:r>
      </w:del>
      <w:r w:rsidRPr="00937101">
        <w:rPr>
          <w:rFonts w:ascii="Times New Roman" w:hAnsi="Times New Roman" w:cs="Times New Roman"/>
          <w:sz w:val="20"/>
          <w:szCs w:val="20"/>
        </w:rPr>
        <w:t xml:space="preserve">inhalation, and blood THC concentration was quantified </w:t>
      </w:r>
      <w:del w:id="525" w:author="Marilyn Huestis" w:date="2020-02-21T13:08:00Z">
        <w:r w:rsidRPr="00937101" w:rsidDel="006C23D1">
          <w:rPr>
            <w:rFonts w:ascii="Times New Roman" w:hAnsi="Times New Roman" w:cs="Times New Roman"/>
            <w:sz w:val="20"/>
            <w:szCs w:val="20"/>
          </w:rPr>
          <w:delText xml:space="preserve">using </w:delText>
        </w:r>
      </w:del>
      <w:ins w:id="526" w:author="Marilyn Huestis" w:date="2020-02-21T13:08:00Z">
        <w:r w:rsidR="006C23D1">
          <w:rPr>
            <w:rFonts w:ascii="Times New Roman" w:hAnsi="Times New Roman" w:cs="Times New Roman"/>
            <w:sz w:val="20"/>
            <w:szCs w:val="20"/>
          </w:rPr>
          <w:t>by</w:t>
        </w:r>
        <w:r w:rsidR="006C23D1"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a previously-p</w:t>
      </w:r>
      <w:r w:rsidR="00A326C0" w:rsidRPr="00937101">
        <w:rPr>
          <w:rFonts w:ascii="Times New Roman" w:hAnsi="Times New Roman" w:cs="Times New Roman"/>
          <w:sz w:val="20"/>
          <w:szCs w:val="20"/>
        </w:rPr>
        <w:t>ublished method (</w:t>
      </w:r>
      <w:proofErr w:type="spellStart"/>
      <w:r w:rsidR="00A326C0" w:rsidRPr="00937101">
        <w:rPr>
          <w:rFonts w:ascii="Times New Roman" w:hAnsi="Times New Roman" w:cs="Times New Roman"/>
          <w:sz w:val="20"/>
          <w:szCs w:val="20"/>
        </w:rPr>
        <w:t>Schwope</w:t>
      </w:r>
      <w:proofErr w:type="spellEnd"/>
      <w:r w:rsidR="00A326C0" w:rsidRPr="00937101">
        <w:rPr>
          <w:rFonts w:ascii="Times New Roman" w:hAnsi="Times New Roman" w:cs="Times New Roman"/>
          <w:sz w:val="20"/>
          <w:szCs w:val="20"/>
        </w:rPr>
        <w:t xml:space="preserve"> et al.</w:t>
      </w:r>
      <w:r w:rsidRPr="00937101">
        <w:rPr>
          <w:rFonts w:ascii="Times New Roman" w:hAnsi="Times New Roman" w:cs="Times New Roman"/>
          <w:sz w:val="20"/>
          <w:szCs w:val="20"/>
        </w:rPr>
        <w:t xml:space="preserve"> 2011) where 0.5</w:t>
      </w:r>
      <w:ins w:id="527" w:author="Rebecca L Hartman" w:date="2020-02-18T12:55:00Z">
        <w:r w:rsidR="008C5004"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 xml:space="preserve">mL blood was protein precipitated with ice-cold acetonitrile, and supernatants diluted and solid-phase extracted. THC </w:t>
      </w:r>
      <w:ins w:id="528" w:author="Rebecca L Hartman" w:date="2020-02-18T12:55:00Z">
        <w:r w:rsidR="008C5004" w:rsidRPr="00937101">
          <w:rPr>
            <w:rFonts w:ascii="Times New Roman" w:hAnsi="Times New Roman" w:cs="Times New Roman"/>
            <w:sz w:val="20"/>
            <w:szCs w:val="20"/>
          </w:rPr>
          <w:t xml:space="preserve">concentrations </w:t>
        </w:r>
      </w:ins>
      <w:r w:rsidRPr="00937101">
        <w:rPr>
          <w:rFonts w:ascii="Times New Roman" w:hAnsi="Times New Roman" w:cs="Times New Roman"/>
          <w:sz w:val="20"/>
          <w:szCs w:val="20"/>
        </w:rPr>
        <w:t xml:space="preserve">and </w:t>
      </w:r>
      <w:del w:id="529" w:author="Rebecca L Hartman" w:date="2020-02-18T12:55:00Z">
        <w:r w:rsidRPr="00937101" w:rsidDel="008C5004">
          <w:rPr>
            <w:rFonts w:ascii="Times New Roman" w:hAnsi="Times New Roman" w:cs="Times New Roman"/>
            <w:sz w:val="20"/>
            <w:szCs w:val="20"/>
          </w:rPr>
          <w:delText>blood alcohol concentrations (BAC)</w:delText>
        </w:r>
      </w:del>
      <w:proofErr w:type="spellStart"/>
      <w:ins w:id="530" w:author="Rebecca L Hartman" w:date="2020-02-18T12:55:00Z">
        <w:r w:rsidR="008C5004" w:rsidRPr="00937101">
          <w:rPr>
            <w:rFonts w:ascii="Times New Roman" w:hAnsi="Times New Roman" w:cs="Times New Roman"/>
            <w:sz w:val="20"/>
            <w:szCs w:val="20"/>
          </w:rPr>
          <w:t>BrAC</w:t>
        </w:r>
      </w:ins>
      <w:proofErr w:type="spellEnd"/>
      <w:r w:rsidRPr="00937101">
        <w:rPr>
          <w:rFonts w:ascii="Times New Roman" w:hAnsi="Times New Roman" w:cs="Times New Roman"/>
          <w:sz w:val="20"/>
          <w:szCs w:val="20"/>
        </w:rPr>
        <w:t xml:space="preserve"> were interpolated using individual power curves derived from these four measurements (Hartman</w:t>
      </w:r>
      <w:r w:rsidR="00A326C0" w:rsidRPr="00937101">
        <w:rPr>
          <w:rFonts w:ascii="Times New Roman" w:hAnsi="Times New Roman" w:cs="Times New Roman"/>
          <w:sz w:val="20"/>
          <w:szCs w:val="20"/>
        </w:rPr>
        <w:t xml:space="preserve"> et al.</w:t>
      </w:r>
      <w:r w:rsidRPr="00937101">
        <w:rPr>
          <w:rFonts w:ascii="Times New Roman" w:hAnsi="Times New Roman" w:cs="Times New Roman"/>
          <w:sz w:val="20"/>
          <w:szCs w:val="20"/>
        </w:rPr>
        <w:t xml:space="preserve"> 2015</w:t>
      </w:r>
      <w:r w:rsidR="002E3A32" w:rsidRPr="00937101">
        <w:rPr>
          <w:rFonts w:ascii="Times New Roman" w:hAnsi="Times New Roman" w:cs="Times New Roman"/>
          <w:sz w:val="20"/>
          <w:szCs w:val="20"/>
        </w:rPr>
        <w:t>), thereby providing estimated concentrations at every point during the drive.</w:t>
      </w:r>
    </w:p>
    <w:p w14:paraId="749C55BB" w14:textId="77777777" w:rsidR="00431CA1" w:rsidRPr="00937101" w:rsidRDefault="00431CA1"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Secondary Tasks</w:t>
      </w:r>
    </w:p>
    <w:p w14:paraId="149C2B75" w14:textId="77777777" w:rsidR="00CD024A" w:rsidRPr="00937101" w:rsidRDefault="00CD024A" w:rsidP="00CD024A">
      <w:pPr>
        <w:spacing w:before="100" w:beforeAutospacing="1" w:after="100" w:afterAutospacing="1" w:line="360" w:lineRule="auto"/>
        <w:rPr>
          <w:ins w:id="531" w:author="Miller, Ryan" w:date="2020-02-27T10:37:00Z"/>
          <w:rFonts w:ascii="Times New Roman" w:hAnsi="Times New Roman" w:cs="Times New Roman"/>
          <w:sz w:val="20"/>
          <w:szCs w:val="20"/>
        </w:rPr>
      </w:pPr>
      <w:ins w:id="532" w:author="Miller, Ryan" w:date="2020-02-27T10:37:00Z">
        <w:r w:rsidRPr="00937101">
          <w:rPr>
            <w:rFonts w:ascii="Times New Roman" w:hAnsi="Times New Roman" w:cs="Times New Roman"/>
            <w:sz w:val="20"/>
            <w:szCs w:val="20"/>
          </w:rPr>
          <w:t>During each drive, participants were prompted to complete multiple instances of three different</w:t>
        </w:r>
        <w:r>
          <w:rPr>
            <w:rFonts w:ascii="Times New Roman" w:hAnsi="Times New Roman" w:cs="Times New Roman"/>
            <w:sz w:val="20"/>
            <w:szCs w:val="20"/>
          </w:rPr>
          <w:t xml:space="preserve"> divided attention</w:t>
        </w:r>
        <w:r w:rsidRPr="00937101">
          <w:rPr>
            <w:rFonts w:ascii="Times New Roman" w:hAnsi="Times New Roman" w:cs="Times New Roman"/>
            <w:sz w:val="20"/>
            <w:szCs w:val="20"/>
          </w:rPr>
          <w:t xml:space="preserve"> tasks.</w:t>
        </w:r>
      </w:ins>
    </w:p>
    <w:p w14:paraId="2C91ED6E" w14:textId="3010EE8C" w:rsidR="00431CA1" w:rsidRPr="00937101" w:rsidDel="00CD024A" w:rsidRDefault="002E3A32" w:rsidP="00937101">
      <w:pPr>
        <w:spacing w:before="100" w:beforeAutospacing="1" w:after="100" w:afterAutospacing="1" w:line="360" w:lineRule="auto"/>
        <w:rPr>
          <w:del w:id="533" w:author="Miller, Ryan" w:date="2020-02-27T10:37:00Z"/>
          <w:rFonts w:ascii="Times New Roman" w:hAnsi="Times New Roman" w:cs="Times New Roman"/>
          <w:sz w:val="20"/>
          <w:szCs w:val="20"/>
        </w:rPr>
      </w:pPr>
      <w:del w:id="534" w:author="Miller, Ryan" w:date="2020-02-27T10:37:00Z">
        <w:r w:rsidRPr="00937101" w:rsidDel="00CD024A">
          <w:rPr>
            <w:rFonts w:ascii="Times New Roman" w:hAnsi="Times New Roman" w:cs="Times New Roman"/>
            <w:sz w:val="20"/>
            <w:szCs w:val="20"/>
          </w:rPr>
          <w:delText>During</w:delText>
        </w:r>
        <w:r w:rsidR="00431CA1" w:rsidRPr="00937101" w:rsidDel="00CD024A">
          <w:rPr>
            <w:rFonts w:ascii="Times New Roman" w:hAnsi="Times New Roman" w:cs="Times New Roman"/>
            <w:sz w:val="20"/>
            <w:szCs w:val="20"/>
          </w:rPr>
          <w:delText xml:space="preserve"> each drive</w:delText>
        </w:r>
      </w:del>
      <w:ins w:id="535" w:author="Rebecca L Hartman" w:date="2020-02-19T14:18:00Z">
        <w:del w:id="536" w:author="Miller, Ryan" w:date="2020-02-27T10:37:00Z">
          <w:r w:rsidR="00755154" w:rsidRPr="00937101" w:rsidDel="00CD024A">
            <w:rPr>
              <w:rFonts w:ascii="Times New Roman" w:hAnsi="Times New Roman" w:cs="Times New Roman"/>
              <w:sz w:val="20"/>
              <w:szCs w:val="20"/>
            </w:rPr>
            <w:delText>,</w:delText>
          </w:r>
        </w:del>
      </w:ins>
      <w:del w:id="537" w:author="Miller, Ryan" w:date="2020-02-27T10:37:00Z">
        <w:r w:rsidR="00431CA1" w:rsidRPr="00937101" w:rsidDel="00CD024A">
          <w:rPr>
            <w:rFonts w:ascii="Times New Roman" w:hAnsi="Times New Roman" w:cs="Times New Roman"/>
            <w:sz w:val="20"/>
            <w:szCs w:val="20"/>
          </w:rPr>
          <w:delText xml:space="preserve"> participants </w:delText>
        </w:r>
        <w:r w:rsidR="00BE1C8B" w:rsidRPr="00937101" w:rsidDel="00CD024A">
          <w:rPr>
            <w:rFonts w:ascii="Times New Roman" w:hAnsi="Times New Roman" w:cs="Times New Roman"/>
            <w:sz w:val="20"/>
            <w:szCs w:val="20"/>
          </w:rPr>
          <w:delText>were prompted</w:delText>
        </w:r>
        <w:r w:rsidR="00431CA1" w:rsidRPr="00937101" w:rsidDel="00CD024A">
          <w:rPr>
            <w:rFonts w:ascii="Times New Roman" w:hAnsi="Times New Roman" w:cs="Times New Roman"/>
            <w:sz w:val="20"/>
            <w:szCs w:val="20"/>
          </w:rPr>
          <w:delText xml:space="preserve"> to complete multiple instances of three different </w:delText>
        </w:r>
        <w:r w:rsidR="00BE1C8B" w:rsidRPr="00937101" w:rsidDel="00CD024A">
          <w:rPr>
            <w:rFonts w:ascii="Times New Roman" w:hAnsi="Times New Roman" w:cs="Times New Roman"/>
            <w:sz w:val="20"/>
            <w:szCs w:val="20"/>
          </w:rPr>
          <w:delText>secondary tasks.</w:delText>
        </w:r>
      </w:del>
    </w:p>
    <w:p w14:paraId="754E7098" w14:textId="77777777"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The </w:t>
      </w:r>
      <w:r w:rsidRPr="00937101">
        <w:rPr>
          <w:rFonts w:ascii="Times New Roman" w:hAnsi="Times New Roman" w:cs="Times New Roman"/>
          <w:i/>
          <w:sz w:val="20"/>
          <w:szCs w:val="20"/>
        </w:rPr>
        <w:t>side-mirror task</w:t>
      </w:r>
      <w:r w:rsidR="002E3A32" w:rsidRPr="00937101">
        <w:rPr>
          <w:rFonts w:ascii="Times New Roman" w:hAnsi="Times New Roman" w:cs="Times New Roman"/>
          <w:sz w:val="20"/>
          <w:szCs w:val="20"/>
        </w:rPr>
        <w:t xml:space="preserve"> required </w:t>
      </w:r>
      <w:del w:id="538" w:author="Rebecca L Hartman" w:date="2020-02-19T14:18:00Z">
        <w:r w:rsidR="002E3A32" w:rsidRPr="00937101" w:rsidDel="00755154">
          <w:rPr>
            <w:rFonts w:ascii="Times New Roman" w:hAnsi="Times New Roman" w:cs="Times New Roman"/>
            <w:sz w:val="20"/>
            <w:szCs w:val="20"/>
          </w:rPr>
          <w:delText xml:space="preserve">the </w:delText>
        </w:r>
      </w:del>
      <w:r w:rsidR="00855457" w:rsidRPr="00937101">
        <w:rPr>
          <w:rFonts w:ascii="Times New Roman" w:hAnsi="Times New Roman" w:cs="Times New Roman"/>
          <w:sz w:val="20"/>
          <w:szCs w:val="20"/>
        </w:rPr>
        <w:t>participant</w:t>
      </w:r>
      <w:ins w:id="539" w:author="Rebecca L Hartman" w:date="2020-02-19T14:19:00Z">
        <w:r w:rsidR="00755154" w:rsidRPr="00937101">
          <w:rPr>
            <w:rFonts w:ascii="Times New Roman" w:hAnsi="Times New Roman" w:cs="Times New Roman"/>
            <w:sz w:val="20"/>
            <w:szCs w:val="20"/>
          </w:rPr>
          <w:t>s</w:t>
        </w:r>
      </w:ins>
      <w:r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 xml:space="preserve">to </w:t>
      </w:r>
      <w:r w:rsidRPr="00937101">
        <w:rPr>
          <w:rFonts w:ascii="Times New Roman" w:hAnsi="Times New Roman" w:cs="Times New Roman"/>
          <w:sz w:val="20"/>
          <w:szCs w:val="20"/>
        </w:rPr>
        <w:t xml:space="preserve">push a button whenever a red triangle appeared in one of </w:t>
      </w:r>
      <w:r w:rsidR="002E3A32" w:rsidRPr="00937101">
        <w:rPr>
          <w:rFonts w:ascii="Times New Roman" w:hAnsi="Times New Roman" w:cs="Times New Roman"/>
          <w:sz w:val="20"/>
          <w:szCs w:val="20"/>
        </w:rPr>
        <w:t>their side-mirrors.  If ignored,</w:t>
      </w:r>
      <w:r w:rsidRPr="00937101">
        <w:rPr>
          <w:rFonts w:ascii="Times New Roman" w:hAnsi="Times New Roman" w:cs="Times New Roman"/>
          <w:sz w:val="20"/>
          <w:szCs w:val="20"/>
        </w:rPr>
        <w:t xml:space="preserve"> the triangle disappeared after 5 seconds, resulting in an incompletion</w:t>
      </w:r>
      <w:r w:rsidR="002E3A32" w:rsidRPr="00937101">
        <w:rPr>
          <w:rFonts w:ascii="Times New Roman" w:hAnsi="Times New Roman" w:cs="Times New Roman"/>
          <w:sz w:val="20"/>
          <w:szCs w:val="20"/>
        </w:rPr>
        <w:t xml:space="preserve"> for that instance of the task.  Otherwise</w:t>
      </w:r>
      <w:ins w:id="540" w:author="Rebecca L Hartman" w:date="2020-02-18T12:56:00Z">
        <w:r w:rsidR="008C5004" w:rsidRPr="00937101">
          <w:rPr>
            <w:rFonts w:ascii="Times New Roman" w:hAnsi="Times New Roman" w:cs="Times New Roman"/>
            <w:sz w:val="20"/>
            <w:szCs w:val="20"/>
          </w:rPr>
          <w:t>,</w:t>
        </w:r>
      </w:ins>
      <w:r w:rsidR="002E3A32" w:rsidRPr="00937101">
        <w:rPr>
          <w:rFonts w:ascii="Times New Roman" w:hAnsi="Times New Roman" w:cs="Times New Roman"/>
          <w:sz w:val="20"/>
          <w:szCs w:val="20"/>
        </w:rPr>
        <w:t xml:space="preserve"> the length of time the triangle was visible prior to completion was recorded</w:t>
      </w:r>
      <w:r w:rsidRPr="00937101">
        <w:rPr>
          <w:rFonts w:ascii="Times New Roman" w:hAnsi="Times New Roman" w:cs="Times New Roman"/>
          <w:sz w:val="20"/>
          <w:szCs w:val="20"/>
        </w:rPr>
        <w:t>.  The side-mirror task occurred 14 times during each drive.</w:t>
      </w:r>
    </w:p>
    <w:p w14:paraId="5D427D0A" w14:textId="7D3DC869"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lastRenderedPageBreak/>
        <w:t xml:space="preserve">The </w:t>
      </w:r>
      <w:r w:rsidRPr="00937101">
        <w:rPr>
          <w:rFonts w:ascii="Times New Roman" w:hAnsi="Times New Roman" w:cs="Times New Roman"/>
          <w:i/>
          <w:sz w:val="20"/>
          <w:szCs w:val="20"/>
        </w:rPr>
        <w:t>artist-search task</w:t>
      </w:r>
      <w:r w:rsidR="00855457" w:rsidRPr="00937101">
        <w:rPr>
          <w:rFonts w:ascii="Times New Roman" w:hAnsi="Times New Roman" w:cs="Times New Roman"/>
          <w:sz w:val="20"/>
          <w:szCs w:val="20"/>
        </w:rPr>
        <w:t xml:space="preserve"> </w:t>
      </w:r>
      <w:ins w:id="541" w:author="Miller, Ryan" w:date="2020-02-27T10:38:00Z">
        <w:r w:rsidR="00CD024A" w:rsidRPr="00937101">
          <w:rPr>
            <w:rFonts w:ascii="Times New Roman" w:hAnsi="Times New Roman" w:cs="Times New Roman"/>
            <w:sz w:val="20"/>
            <w:szCs w:val="20"/>
          </w:rPr>
          <w:t xml:space="preserve">required participants to select the correct artist from a </w:t>
        </w:r>
        <w:r w:rsidR="00CD024A">
          <w:rPr>
            <w:rFonts w:ascii="Times New Roman" w:hAnsi="Times New Roman" w:cs="Times New Roman"/>
            <w:sz w:val="20"/>
            <w:szCs w:val="20"/>
          </w:rPr>
          <w:t xml:space="preserve">3-page </w:t>
        </w:r>
        <w:r w:rsidR="00CD024A" w:rsidRPr="00937101">
          <w:rPr>
            <w:rFonts w:ascii="Times New Roman" w:hAnsi="Times New Roman" w:cs="Times New Roman"/>
            <w:sz w:val="20"/>
            <w:szCs w:val="20"/>
          </w:rPr>
          <w:t xml:space="preserve">navigable touchscreen menu on </w:t>
        </w:r>
        <w:r w:rsidR="00CD024A">
          <w:rPr>
            <w:rFonts w:ascii="Times New Roman" w:hAnsi="Times New Roman" w:cs="Times New Roman"/>
            <w:sz w:val="20"/>
            <w:szCs w:val="20"/>
          </w:rPr>
          <w:t xml:space="preserve">the </w:t>
        </w:r>
        <w:r w:rsidR="00CD024A" w:rsidRPr="00937101">
          <w:rPr>
            <w:rFonts w:ascii="Times New Roman" w:hAnsi="Times New Roman" w:cs="Times New Roman"/>
            <w:sz w:val="20"/>
            <w:szCs w:val="20"/>
          </w:rPr>
          <w:t>vehicle’s console</w:t>
        </w:r>
        <w:r w:rsidR="00CD024A">
          <w:rPr>
            <w:rFonts w:ascii="Times New Roman" w:hAnsi="Times New Roman" w:cs="Times New Roman"/>
            <w:sz w:val="20"/>
            <w:szCs w:val="20"/>
          </w:rPr>
          <w:t>,</w:t>
        </w:r>
        <w:r w:rsidR="00CD024A" w:rsidRPr="00937101">
          <w:rPr>
            <w:rFonts w:ascii="Times New Roman" w:hAnsi="Times New Roman" w:cs="Times New Roman"/>
            <w:sz w:val="20"/>
            <w:szCs w:val="20"/>
          </w:rPr>
          <w:t xml:space="preserve"> each </w:t>
        </w:r>
        <w:r w:rsidR="00CD024A">
          <w:rPr>
            <w:rFonts w:ascii="Times New Roman" w:hAnsi="Times New Roman" w:cs="Times New Roman"/>
            <w:sz w:val="20"/>
            <w:szCs w:val="20"/>
          </w:rPr>
          <w:t xml:space="preserve">page </w:t>
        </w:r>
        <w:r w:rsidR="00CD024A" w:rsidRPr="00937101">
          <w:rPr>
            <w:rFonts w:ascii="Times New Roman" w:hAnsi="Times New Roman" w:cs="Times New Roman"/>
            <w:sz w:val="20"/>
            <w:szCs w:val="20"/>
          </w:rPr>
          <w:t xml:space="preserve">listing 12 artists.  </w:t>
        </w:r>
      </w:ins>
      <w:del w:id="542" w:author="Miller, Ryan" w:date="2020-02-27T10:38:00Z">
        <w:r w:rsidR="00855457" w:rsidRPr="00937101" w:rsidDel="00CD024A">
          <w:rPr>
            <w:rFonts w:ascii="Times New Roman" w:hAnsi="Times New Roman" w:cs="Times New Roman"/>
            <w:sz w:val="20"/>
            <w:szCs w:val="20"/>
          </w:rPr>
          <w:delText>required the participant</w:delText>
        </w:r>
      </w:del>
      <w:ins w:id="543" w:author="Rebecca L Hartman" w:date="2020-02-19T14:19:00Z">
        <w:del w:id="544" w:author="Miller, Ryan" w:date="2020-02-27T10:38:00Z">
          <w:r w:rsidR="00755154" w:rsidRPr="00937101" w:rsidDel="00CD024A">
            <w:rPr>
              <w:rFonts w:ascii="Times New Roman" w:hAnsi="Times New Roman" w:cs="Times New Roman"/>
              <w:sz w:val="20"/>
              <w:szCs w:val="20"/>
            </w:rPr>
            <w:delText>s</w:delText>
          </w:r>
        </w:del>
      </w:ins>
      <w:del w:id="545" w:author="Miller, Ryan" w:date="2020-02-27T10:38:00Z">
        <w:r w:rsidRPr="00937101" w:rsidDel="00CD024A">
          <w:rPr>
            <w:rFonts w:ascii="Times New Roman" w:hAnsi="Times New Roman" w:cs="Times New Roman"/>
            <w:sz w:val="20"/>
            <w:szCs w:val="20"/>
          </w:rPr>
          <w:delText xml:space="preserve"> to select the correct artist from a navigable </w:delText>
        </w:r>
        <w:r w:rsidR="00855457" w:rsidRPr="00937101" w:rsidDel="00CD024A">
          <w:rPr>
            <w:rFonts w:ascii="Times New Roman" w:hAnsi="Times New Roman" w:cs="Times New Roman"/>
            <w:sz w:val="20"/>
            <w:szCs w:val="20"/>
          </w:rPr>
          <w:delText xml:space="preserve">touchscreen </w:delText>
        </w:r>
        <w:r w:rsidRPr="00937101" w:rsidDel="00CD024A">
          <w:rPr>
            <w:rFonts w:ascii="Times New Roman" w:hAnsi="Times New Roman" w:cs="Times New Roman"/>
            <w:sz w:val="20"/>
            <w:szCs w:val="20"/>
          </w:rPr>
          <w:delText xml:space="preserve">menu </w:delText>
        </w:r>
        <w:r w:rsidR="00855457" w:rsidRPr="00937101" w:rsidDel="00CD024A">
          <w:rPr>
            <w:rFonts w:ascii="Times New Roman" w:hAnsi="Times New Roman" w:cs="Times New Roman"/>
            <w:sz w:val="20"/>
            <w:szCs w:val="20"/>
          </w:rPr>
          <w:delText xml:space="preserve">on </w:delText>
        </w:r>
      </w:del>
      <w:ins w:id="546" w:author="Marilyn Huestis" w:date="2020-02-21T13:09:00Z">
        <w:del w:id="547" w:author="Miller, Ryan" w:date="2020-02-27T10:38:00Z">
          <w:r w:rsidR="006C23D1" w:rsidDel="00CD024A">
            <w:rPr>
              <w:rFonts w:ascii="Times New Roman" w:hAnsi="Times New Roman" w:cs="Times New Roman"/>
              <w:sz w:val="20"/>
              <w:szCs w:val="20"/>
            </w:rPr>
            <w:delText xml:space="preserve">the </w:delText>
          </w:r>
        </w:del>
      </w:ins>
      <w:del w:id="548" w:author="Miller, Ryan" w:date="2020-02-27T10:38:00Z">
        <w:r w:rsidR="00855457" w:rsidRPr="00937101" w:rsidDel="00CD024A">
          <w:rPr>
            <w:rFonts w:ascii="Times New Roman" w:hAnsi="Times New Roman" w:cs="Times New Roman"/>
            <w:sz w:val="20"/>
            <w:szCs w:val="20"/>
          </w:rPr>
          <w:delText>vehicle’s console</w:delText>
        </w:r>
      </w:del>
      <w:ins w:id="549" w:author="Marilyn Huestis" w:date="2020-02-21T13:09:00Z">
        <w:del w:id="550" w:author="Miller, Ryan" w:date="2020-02-27T10:38:00Z">
          <w:r w:rsidR="006C23D1" w:rsidDel="00CD024A">
            <w:rPr>
              <w:rFonts w:ascii="Times New Roman" w:hAnsi="Times New Roman" w:cs="Times New Roman"/>
              <w:sz w:val="20"/>
              <w:szCs w:val="20"/>
            </w:rPr>
            <w:delText>,</w:delText>
          </w:r>
        </w:del>
      </w:ins>
      <w:del w:id="551" w:author="Miller, Ryan" w:date="2020-02-27T10:38:00Z">
        <w:r w:rsidR="00855457" w:rsidRPr="00937101" w:rsidDel="00CD024A">
          <w:rPr>
            <w:rFonts w:ascii="Times New Roman" w:hAnsi="Times New Roman" w:cs="Times New Roman"/>
            <w:sz w:val="20"/>
            <w:szCs w:val="20"/>
          </w:rPr>
          <w:delText xml:space="preserve"> which contained</w:delText>
        </w:r>
        <w:r w:rsidRPr="00937101" w:rsidDel="00CD024A">
          <w:rPr>
            <w:rFonts w:ascii="Times New Roman" w:hAnsi="Times New Roman" w:cs="Times New Roman"/>
            <w:sz w:val="20"/>
            <w:szCs w:val="20"/>
          </w:rPr>
          <w:delText xml:space="preserve"> 3 pages, each listing 12 artists.  </w:delText>
        </w:r>
      </w:del>
      <w:r w:rsidRPr="00937101">
        <w:rPr>
          <w:rFonts w:ascii="Times New Roman" w:hAnsi="Times New Roman" w:cs="Times New Roman"/>
          <w:sz w:val="20"/>
          <w:szCs w:val="20"/>
        </w:rPr>
        <w:t>The task occurred 3 times during each drive, and participants had 10 seconds to provide a correct response before fai</w:t>
      </w:r>
      <w:r w:rsidR="00855457" w:rsidRPr="00937101">
        <w:rPr>
          <w:rFonts w:ascii="Times New Roman" w:hAnsi="Times New Roman" w:cs="Times New Roman"/>
          <w:sz w:val="20"/>
          <w:szCs w:val="20"/>
        </w:rPr>
        <w:t>ling that instance of the task.  Completion time</w:t>
      </w:r>
      <w:del w:id="552" w:author="Rebecca L Hartman" w:date="2020-02-19T14:20:00Z">
        <w:r w:rsidR="00855457" w:rsidRPr="00937101" w:rsidDel="00250347">
          <w:rPr>
            <w:rFonts w:ascii="Times New Roman" w:hAnsi="Times New Roman" w:cs="Times New Roman"/>
            <w:sz w:val="20"/>
            <w:szCs w:val="20"/>
          </w:rPr>
          <w:delText>,</w:delText>
        </w:r>
      </w:del>
      <w:r w:rsidR="00855457" w:rsidRPr="00937101">
        <w:rPr>
          <w:rFonts w:ascii="Times New Roman" w:hAnsi="Times New Roman" w:cs="Times New Roman"/>
          <w:sz w:val="20"/>
          <w:szCs w:val="20"/>
        </w:rPr>
        <w:t xml:space="preserve"> </w:t>
      </w:r>
      <w:del w:id="553" w:author="Rebecca L Hartman" w:date="2020-02-19T14:20:00Z">
        <w:r w:rsidR="00855457" w:rsidRPr="00937101" w:rsidDel="00755154">
          <w:rPr>
            <w:rFonts w:ascii="Times New Roman" w:hAnsi="Times New Roman" w:cs="Times New Roman"/>
            <w:sz w:val="20"/>
            <w:szCs w:val="20"/>
          </w:rPr>
          <w:delText>as well as</w:delText>
        </w:r>
      </w:del>
      <w:ins w:id="554" w:author="Rebecca L Hartman" w:date="2020-02-19T14:20:00Z">
        <w:r w:rsidR="00755154" w:rsidRPr="00937101">
          <w:rPr>
            <w:rFonts w:ascii="Times New Roman" w:hAnsi="Times New Roman" w:cs="Times New Roman"/>
            <w:sz w:val="20"/>
            <w:szCs w:val="20"/>
          </w:rPr>
          <w:t>and</w:t>
        </w:r>
      </w:ins>
      <w:r w:rsidR="00855457" w:rsidRPr="00937101">
        <w:rPr>
          <w:rFonts w:ascii="Times New Roman" w:hAnsi="Times New Roman" w:cs="Times New Roman"/>
          <w:sz w:val="20"/>
          <w:szCs w:val="20"/>
        </w:rPr>
        <w:t xml:space="preserve"> a count of incorrect selections</w:t>
      </w:r>
      <w:del w:id="555" w:author="Rebecca L Hartman" w:date="2020-02-19T14:20:00Z">
        <w:r w:rsidR="00855457" w:rsidRPr="00937101" w:rsidDel="00250347">
          <w:rPr>
            <w:rFonts w:ascii="Times New Roman" w:hAnsi="Times New Roman" w:cs="Times New Roman"/>
            <w:sz w:val="20"/>
            <w:szCs w:val="20"/>
          </w:rPr>
          <w:delText>,</w:delText>
        </w:r>
      </w:del>
      <w:r w:rsidR="00855457" w:rsidRPr="00937101">
        <w:rPr>
          <w:rFonts w:ascii="Times New Roman" w:hAnsi="Times New Roman" w:cs="Times New Roman"/>
          <w:sz w:val="20"/>
          <w:szCs w:val="20"/>
        </w:rPr>
        <w:t xml:space="preserve"> were recorded.</w:t>
      </w:r>
    </w:p>
    <w:p w14:paraId="5AC3D25B" w14:textId="77777777"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The </w:t>
      </w:r>
      <w:r w:rsidRPr="00937101">
        <w:rPr>
          <w:rFonts w:ascii="Times New Roman" w:hAnsi="Times New Roman" w:cs="Times New Roman"/>
          <w:i/>
          <w:sz w:val="20"/>
          <w:szCs w:val="20"/>
        </w:rPr>
        <w:t>message-reading task</w:t>
      </w:r>
      <w:r w:rsidRPr="00937101">
        <w:rPr>
          <w:rFonts w:ascii="Times New Roman" w:hAnsi="Times New Roman" w:cs="Times New Roman"/>
          <w:sz w:val="20"/>
          <w:szCs w:val="20"/>
        </w:rPr>
        <w:t xml:space="preserve"> required participants to read aloud a text message shown on the car’s display.  </w:t>
      </w:r>
      <w:r w:rsidR="00E8045E" w:rsidRPr="00937101">
        <w:rPr>
          <w:rFonts w:ascii="Times New Roman" w:hAnsi="Times New Roman" w:cs="Times New Roman"/>
          <w:sz w:val="20"/>
          <w:szCs w:val="20"/>
        </w:rPr>
        <w:t xml:space="preserve">Messages were designed to be of </w:t>
      </w:r>
      <w:r w:rsidRPr="00937101">
        <w:rPr>
          <w:rFonts w:ascii="Times New Roman" w:hAnsi="Times New Roman" w:cs="Times New Roman"/>
          <w:sz w:val="20"/>
          <w:szCs w:val="20"/>
        </w:rPr>
        <w:t>equal difficulty</w:t>
      </w:r>
      <w:ins w:id="556" w:author="Rebecca L Hartman" w:date="2020-02-19T14:21:00Z">
        <w:r w:rsidR="00250347"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w:t>
      </w:r>
      <w:del w:id="557" w:author="Rebecca L Hartman" w:date="2020-02-19T14:21:00Z">
        <w:r w:rsidRPr="00937101" w:rsidDel="00250347">
          <w:rPr>
            <w:rFonts w:ascii="Times New Roman" w:hAnsi="Times New Roman" w:cs="Times New Roman"/>
            <w:sz w:val="20"/>
            <w:szCs w:val="20"/>
          </w:rPr>
          <w:delText xml:space="preserve">and </w:delText>
        </w:r>
      </w:del>
      <w:r w:rsidRPr="00937101">
        <w:rPr>
          <w:rFonts w:ascii="Times New Roman" w:hAnsi="Times New Roman" w:cs="Times New Roman"/>
          <w:sz w:val="20"/>
          <w:szCs w:val="20"/>
        </w:rPr>
        <w:t>contain</w:t>
      </w:r>
      <w:ins w:id="558" w:author="Rebecca L Hartman" w:date="2020-02-19T14:21:00Z">
        <w:r w:rsidR="00250347" w:rsidRPr="00937101">
          <w:rPr>
            <w:rFonts w:ascii="Times New Roman" w:hAnsi="Times New Roman" w:cs="Times New Roman"/>
            <w:sz w:val="20"/>
            <w:szCs w:val="20"/>
          </w:rPr>
          <w:t>ing</w:t>
        </w:r>
      </w:ins>
      <w:del w:id="559" w:author="Rebecca L Hartman" w:date="2020-02-19T14:21:00Z">
        <w:r w:rsidRPr="00937101" w:rsidDel="00250347">
          <w:rPr>
            <w:rFonts w:ascii="Times New Roman" w:hAnsi="Times New Roman" w:cs="Times New Roman"/>
            <w:sz w:val="20"/>
            <w:szCs w:val="20"/>
          </w:rPr>
          <w:delText>ed</w:delText>
        </w:r>
      </w:del>
      <w:r w:rsidRPr="00937101">
        <w:rPr>
          <w:rFonts w:ascii="Times New Roman" w:hAnsi="Times New Roman" w:cs="Times New Roman"/>
          <w:sz w:val="20"/>
          <w:szCs w:val="20"/>
        </w:rPr>
        <w:t xml:space="preserve"> an average of 18 words (min=15, max</w:t>
      </w:r>
      <w:del w:id="560"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=24) and 111 characters (min</w:t>
      </w:r>
      <w:del w:id="561"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w:t>
      </w:r>
      <w:del w:id="562"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93, max</w:t>
      </w:r>
      <w:del w:id="563"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w:t>
      </w:r>
      <w:del w:id="564"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141).</w:t>
      </w:r>
      <w:r w:rsidR="00EB0079" w:rsidRPr="00937101">
        <w:rPr>
          <w:rFonts w:ascii="Times New Roman" w:hAnsi="Times New Roman" w:cs="Times New Roman"/>
          <w:sz w:val="20"/>
          <w:szCs w:val="20"/>
        </w:rPr>
        <w:t xml:space="preserve">  The task occurred 6 times in each drive, </w:t>
      </w:r>
      <w:r w:rsidR="00BE1C8B" w:rsidRPr="00937101">
        <w:rPr>
          <w:rFonts w:ascii="Times New Roman" w:hAnsi="Times New Roman" w:cs="Times New Roman"/>
          <w:sz w:val="20"/>
          <w:szCs w:val="20"/>
        </w:rPr>
        <w:t>with</w:t>
      </w:r>
      <w:r w:rsidR="00EB0079" w:rsidRPr="00937101">
        <w:rPr>
          <w:rFonts w:ascii="Times New Roman" w:hAnsi="Times New Roman" w:cs="Times New Roman"/>
          <w:sz w:val="20"/>
          <w:szCs w:val="20"/>
        </w:rPr>
        <w:t xml:space="preserve"> each message displayed for 10 seconds.</w:t>
      </w:r>
    </w:p>
    <w:p w14:paraId="2569D237" w14:textId="77777777" w:rsidR="00EB0079" w:rsidRPr="00937101" w:rsidRDefault="00EB0079"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Statistical Analyses</w:t>
      </w:r>
    </w:p>
    <w:p w14:paraId="39165E64" w14:textId="77777777" w:rsidR="00CD024A" w:rsidRPr="00937101" w:rsidRDefault="00CD024A" w:rsidP="00CD024A">
      <w:pPr>
        <w:spacing w:before="100" w:beforeAutospacing="1" w:after="100" w:afterAutospacing="1" w:line="360" w:lineRule="auto"/>
        <w:rPr>
          <w:ins w:id="565" w:author="Miller, Ryan" w:date="2020-02-27T10:40:00Z"/>
          <w:rFonts w:ascii="Times New Roman" w:hAnsi="Times New Roman" w:cs="Times New Roman"/>
          <w:sz w:val="20"/>
          <w:szCs w:val="20"/>
        </w:rPr>
      </w:pPr>
      <w:ins w:id="566" w:author="Miller, Ryan" w:date="2020-02-27T10:40:00Z">
        <w:r w:rsidRPr="00937101">
          <w:rPr>
            <w:rFonts w:ascii="Times New Roman" w:hAnsi="Times New Roman" w:cs="Times New Roman"/>
            <w:sz w:val="20"/>
            <w:szCs w:val="20"/>
          </w:rPr>
          <w:t>Data were analyzed separately for each</w:t>
        </w:r>
        <w:r>
          <w:rPr>
            <w:rFonts w:ascii="Times New Roman" w:hAnsi="Times New Roman" w:cs="Times New Roman"/>
            <w:sz w:val="20"/>
            <w:szCs w:val="20"/>
          </w:rPr>
          <w:t xml:space="preserve"> divided attention</w:t>
        </w:r>
        <w:r w:rsidRPr="00937101">
          <w:rPr>
            <w:rFonts w:ascii="Times New Roman" w:hAnsi="Times New Roman" w:cs="Times New Roman"/>
            <w:sz w:val="20"/>
            <w:szCs w:val="20"/>
          </w:rPr>
          <w:t xml:space="preserve"> task. </w:t>
        </w:r>
        <w:r>
          <w:rPr>
            <w:rFonts w:ascii="Times New Roman" w:hAnsi="Times New Roman" w:cs="Times New Roman"/>
            <w:sz w:val="20"/>
            <w:szCs w:val="20"/>
          </w:rPr>
          <w:t>T</w:t>
        </w:r>
        <w:r w:rsidRPr="00937101">
          <w:rPr>
            <w:rFonts w:ascii="Times New Roman" w:hAnsi="Times New Roman" w:cs="Times New Roman"/>
            <w:sz w:val="20"/>
            <w:szCs w:val="20"/>
          </w:rPr>
          <w:t xml:space="preserve">hree different aspects of performance </w:t>
        </w:r>
        <w:r>
          <w:rPr>
            <w:rFonts w:ascii="Times New Roman" w:hAnsi="Times New Roman" w:cs="Times New Roman"/>
            <w:sz w:val="20"/>
            <w:szCs w:val="20"/>
          </w:rPr>
          <w:t xml:space="preserve">were evaluated while engaged in each task: </w:t>
        </w:r>
        <w:r w:rsidRPr="00937101">
          <w:rPr>
            <w:rFonts w:ascii="Times New Roman" w:hAnsi="Times New Roman" w:cs="Times New Roman"/>
            <w:sz w:val="20"/>
            <w:szCs w:val="20"/>
          </w:rPr>
          <w:t>changes in speed and lateral control; prevalence and duration of lane departures; and performance on the task itself.</w:t>
        </w:r>
      </w:ins>
    </w:p>
    <w:p w14:paraId="2A2FF37A" w14:textId="77777777" w:rsidR="00CD024A" w:rsidRPr="00937101" w:rsidRDefault="00CD024A" w:rsidP="00CD024A">
      <w:pPr>
        <w:spacing w:before="100" w:beforeAutospacing="1" w:after="100" w:afterAutospacing="1" w:line="360" w:lineRule="auto"/>
        <w:rPr>
          <w:ins w:id="567" w:author="Miller, Ryan" w:date="2020-02-27T10:40:00Z"/>
          <w:rFonts w:ascii="Times New Roman" w:hAnsi="Times New Roman" w:cs="Times New Roman"/>
          <w:sz w:val="20"/>
          <w:szCs w:val="20"/>
        </w:rPr>
      </w:pPr>
      <w:ins w:id="568" w:author="Miller, Ryan" w:date="2020-02-27T10:40:00Z">
        <w:r>
          <w:rPr>
            <w:rFonts w:ascii="Times New Roman" w:hAnsi="Times New Roman" w:cs="Times New Roman"/>
            <w:sz w:val="20"/>
            <w:szCs w:val="20"/>
          </w:rPr>
          <w:t>W</w:t>
        </w:r>
        <w:r w:rsidRPr="00937101">
          <w:rPr>
            <w:rFonts w:ascii="Times New Roman" w:hAnsi="Times New Roman" w:cs="Times New Roman"/>
            <w:sz w:val="20"/>
            <w:szCs w:val="20"/>
          </w:rPr>
          <w:t xml:space="preserve">e define the </w:t>
        </w:r>
        <w:r w:rsidRPr="00937101">
          <w:rPr>
            <w:rFonts w:ascii="Times New Roman" w:hAnsi="Times New Roman" w:cs="Times New Roman"/>
            <w:i/>
            <w:sz w:val="20"/>
            <w:szCs w:val="20"/>
          </w:rPr>
          <w:t>task period</w:t>
        </w:r>
        <w:r w:rsidRPr="00937101">
          <w:rPr>
            <w:rFonts w:ascii="Times New Roman" w:hAnsi="Times New Roman" w:cs="Times New Roman"/>
            <w:sz w:val="20"/>
            <w:szCs w:val="20"/>
          </w:rPr>
          <w:t xml:space="preserve"> as the time interval beginning when a task first became available and ending when the task terminated (either due to completion or time-out).  For evaluating changes in speed and lateral control</w:t>
        </w:r>
        <w:r>
          <w:rPr>
            <w:rFonts w:ascii="Times New Roman" w:hAnsi="Times New Roman" w:cs="Times New Roman"/>
            <w:sz w:val="20"/>
            <w:szCs w:val="20"/>
          </w:rPr>
          <w:t>,</w:t>
        </w:r>
        <w:r w:rsidRPr="00937101">
          <w:rPr>
            <w:rFonts w:ascii="Times New Roman" w:hAnsi="Times New Roman" w:cs="Times New Roman"/>
            <w:sz w:val="20"/>
            <w:szCs w:val="20"/>
          </w:rPr>
          <w:t xml:space="preserve"> we paired each task period with an equal duration </w:t>
        </w:r>
        <w:r w:rsidRPr="00937101">
          <w:rPr>
            <w:rFonts w:ascii="Times New Roman" w:hAnsi="Times New Roman" w:cs="Times New Roman"/>
            <w:i/>
            <w:sz w:val="20"/>
            <w:szCs w:val="20"/>
          </w:rPr>
          <w:t>control period</w:t>
        </w:r>
        <w:r w:rsidRPr="00937101">
          <w:rPr>
            <w:rFonts w:ascii="Times New Roman" w:hAnsi="Times New Roman" w:cs="Times New Roman"/>
            <w:sz w:val="20"/>
            <w:szCs w:val="20"/>
          </w:rPr>
          <w:t xml:space="preserve"> immediately prior to the task becoming available.  Across the task and control periods, paired differences in </w:t>
        </w:r>
        <w:commentRangeStart w:id="569"/>
        <w:commentRangeStart w:id="570"/>
        <w:r w:rsidRPr="00937101">
          <w:rPr>
            <w:rFonts w:ascii="Times New Roman" w:hAnsi="Times New Roman" w:cs="Times New Roman"/>
            <w:sz w:val="20"/>
            <w:szCs w:val="20"/>
          </w:rPr>
          <w:t xml:space="preserve">standard deviation of lane </w:t>
        </w:r>
        <w:r>
          <w:rPr>
            <w:rFonts w:ascii="Times New Roman" w:hAnsi="Times New Roman" w:cs="Times New Roman"/>
            <w:sz w:val="20"/>
            <w:szCs w:val="20"/>
          </w:rPr>
          <w:t>position</w:t>
        </w:r>
        <w:r w:rsidRPr="00937101">
          <w:rPr>
            <w:rFonts w:ascii="Times New Roman" w:hAnsi="Times New Roman" w:cs="Times New Roman"/>
            <w:sz w:val="20"/>
            <w:szCs w:val="20"/>
          </w:rPr>
          <w:t xml:space="preserve"> (SDL</w:t>
        </w:r>
        <w:r>
          <w:rPr>
            <w:rFonts w:ascii="Times New Roman" w:hAnsi="Times New Roman" w:cs="Times New Roman"/>
            <w:sz w:val="20"/>
            <w:szCs w:val="20"/>
          </w:rPr>
          <w:t>P</w:t>
        </w:r>
        <w:r w:rsidRPr="00937101">
          <w:rPr>
            <w:rFonts w:ascii="Times New Roman" w:hAnsi="Times New Roman" w:cs="Times New Roman"/>
            <w:sz w:val="20"/>
            <w:szCs w:val="20"/>
          </w:rPr>
          <w:t>)</w:t>
        </w:r>
        <w:commentRangeEnd w:id="569"/>
        <w:r w:rsidRPr="00937101">
          <w:rPr>
            <w:rStyle w:val="CommentReference"/>
            <w:rFonts w:ascii="Times New Roman" w:hAnsi="Times New Roman" w:cs="Times New Roman"/>
            <w:sz w:val="20"/>
            <w:szCs w:val="20"/>
          </w:rPr>
          <w:commentReference w:id="569"/>
        </w:r>
        <w:commentRangeEnd w:id="570"/>
        <w:r>
          <w:rPr>
            <w:rStyle w:val="CommentReference"/>
          </w:rPr>
          <w:commentReference w:id="570"/>
        </w:r>
        <w:r w:rsidRPr="00937101">
          <w:rPr>
            <w:rFonts w:ascii="Times New Roman" w:hAnsi="Times New Roman" w:cs="Times New Roman"/>
            <w:sz w:val="20"/>
            <w:szCs w:val="20"/>
          </w:rPr>
          <w:t>, average speed (Speed), and standard deviation of speed (SDS) were then modeled in response to blood THC</w:t>
        </w:r>
        <w:r>
          <w:rPr>
            <w:rFonts w:ascii="Times New Roman" w:hAnsi="Times New Roman" w:cs="Times New Roman"/>
            <w:sz w:val="20"/>
            <w:szCs w:val="20"/>
          </w:rPr>
          <w:t xml:space="preserve"> concentration</w:t>
        </w:r>
        <w:r w:rsidRPr="00937101">
          <w:rPr>
            <w:rFonts w:ascii="Times New Roman" w:hAnsi="Times New Roman" w:cs="Times New Roman"/>
            <w:sz w:val="20"/>
            <w:szCs w:val="20"/>
          </w:rPr>
          <w:t xml:space="preserve">, </w:t>
        </w:r>
        <w:proofErr w:type="spellStart"/>
        <w:r w:rsidRPr="00937101">
          <w:rPr>
            <w:rFonts w:ascii="Times New Roman" w:hAnsi="Times New Roman" w:cs="Times New Roman"/>
            <w:sz w:val="20"/>
            <w:szCs w:val="20"/>
          </w:rPr>
          <w:t>BrAC</w:t>
        </w:r>
        <w:proofErr w:type="spellEnd"/>
        <w:r w:rsidRPr="00937101">
          <w:rPr>
            <w:rFonts w:ascii="Times New Roman" w:hAnsi="Times New Roman" w:cs="Times New Roman"/>
            <w:sz w:val="20"/>
            <w:szCs w:val="20"/>
          </w:rPr>
          <w:t>, and their possible interaction using mixed effects linear regression models.</w:t>
        </w:r>
      </w:ins>
    </w:p>
    <w:p w14:paraId="67B243B2" w14:textId="1CC17127" w:rsidR="00EB0079" w:rsidRPr="00937101" w:rsidDel="00CD024A" w:rsidRDefault="00BE1C8B" w:rsidP="00937101">
      <w:pPr>
        <w:spacing w:before="100" w:beforeAutospacing="1" w:after="100" w:afterAutospacing="1" w:line="360" w:lineRule="auto"/>
        <w:rPr>
          <w:del w:id="571" w:author="Miller, Ryan" w:date="2020-02-27T10:40:00Z"/>
          <w:rFonts w:ascii="Times New Roman" w:hAnsi="Times New Roman" w:cs="Times New Roman"/>
          <w:sz w:val="20"/>
          <w:szCs w:val="20"/>
        </w:rPr>
      </w:pPr>
      <w:del w:id="572" w:author="Miller, Ryan" w:date="2020-02-27T10:40:00Z">
        <w:r w:rsidRPr="00937101" w:rsidDel="00CD024A">
          <w:rPr>
            <w:rFonts w:ascii="Times New Roman" w:hAnsi="Times New Roman" w:cs="Times New Roman"/>
            <w:sz w:val="20"/>
            <w:szCs w:val="20"/>
          </w:rPr>
          <w:delText>Data were analyzed sepa</w:delText>
        </w:r>
        <w:r w:rsidR="00E8045E" w:rsidRPr="00937101" w:rsidDel="00CD024A">
          <w:rPr>
            <w:rFonts w:ascii="Times New Roman" w:hAnsi="Times New Roman" w:cs="Times New Roman"/>
            <w:sz w:val="20"/>
            <w:szCs w:val="20"/>
          </w:rPr>
          <w:delText xml:space="preserve">rately for each secondary task. </w:delText>
        </w:r>
        <w:r w:rsidR="00855457" w:rsidRPr="00937101" w:rsidDel="00CD024A">
          <w:rPr>
            <w:rFonts w:ascii="Times New Roman" w:hAnsi="Times New Roman" w:cs="Times New Roman"/>
            <w:sz w:val="20"/>
            <w:szCs w:val="20"/>
          </w:rPr>
          <w:delText>Within</w:delText>
        </w:r>
        <w:r w:rsidR="00E8045E" w:rsidRPr="00937101" w:rsidDel="00CD024A">
          <w:rPr>
            <w:rFonts w:ascii="Times New Roman" w:hAnsi="Times New Roman" w:cs="Times New Roman"/>
            <w:sz w:val="20"/>
            <w:szCs w:val="20"/>
          </w:rPr>
          <w:delText xml:space="preserve"> each task, separate</w:delText>
        </w:r>
        <w:r w:rsidRPr="00937101" w:rsidDel="00CD024A">
          <w:rPr>
            <w:rFonts w:ascii="Times New Roman" w:hAnsi="Times New Roman" w:cs="Times New Roman"/>
            <w:sz w:val="20"/>
            <w:szCs w:val="20"/>
          </w:rPr>
          <w:delText xml:space="preserve"> analyses </w:delText>
        </w:r>
        <w:r w:rsidR="00E8045E" w:rsidRPr="00937101" w:rsidDel="00CD024A">
          <w:rPr>
            <w:rFonts w:ascii="Times New Roman" w:hAnsi="Times New Roman" w:cs="Times New Roman"/>
            <w:sz w:val="20"/>
            <w:szCs w:val="20"/>
          </w:rPr>
          <w:delText>were performed to evaluate</w:delText>
        </w:r>
        <w:r w:rsidR="00444F9E" w:rsidRPr="00937101" w:rsidDel="00CD024A">
          <w:rPr>
            <w:rFonts w:ascii="Times New Roman" w:hAnsi="Times New Roman" w:cs="Times New Roman"/>
            <w:sz w:val="20"/>
            <w:szCs w:val="20"/>
          </w:rPr>
          <w:delText xml:space="preserve"> three</w:delText>
        </w:r>
        <w:r w:rsidR="00E8045E" w:rsidRPr="00937101" w:rsidDel="00CD024A">
          <w:rPr>
            <w:rFonts w:ascii="Times New Roman" w:hAnsi="Times New Roman" w:cs="Times New Roman"/>
            <w:sz w:val="20"/>
            <w:szCs w:val="20"/>
          </w:rPr>
          <w:delText xml:space="preserve"> different</w:delText>
        </w:r>
        <w:r w:rsidR="00444F9E" w:rsidRPr="00937101" w:rsidDel="00CD024A">
          <w:rPr>
            <w:rFonts w:ascii="Times New Roman" w:hAnsi="Times New Roman" w:cs="Times New Roman"/>
            <w:sz w:val="20"/>
            <w:szCs w:val="20"/>
          </w:rPr>
          <w:delText xml:space="preserve"> aspects of driver performance</w:delText>
        </w:r>
        <w:r w:rsidR="00E8045E" w:rsidRPr="00937101" w:rsidDel="00CD024A">
          <w:rPr>
            <w:rFonts w:ascii="Times New Roman" w:hAnsi="Times New Roman" w:cs="Times New Roman"/>
            <w:sz w:val="20"/>
            <w:szCs w:val="20"/>
          </w:rPr>
          <w:delText xml:space="preserve"> in response to cannabis and alcohol </w:delText>
        </w:r>
        <w:r w:rsidR="00855457" w:rsidRPr="00937101" w:rsidDel="00CD024A">
          <w:rPr>
            <w:rFonts w:ascii="Times New Roman" w:hAnsi="Times New Roman" w:cs="Times New Roman"/>
            <w:sz w:val="20"/>
            <w:szCs w:val="20"/>
          </w:rPr>
          <w:delText>blood concentrations</w:delText>
        </w:r>
        <w:r w:rsidR="00EB0079" w:rsidRPr="00937101" w:rsidDel="00CD024A">
          <w:rPr>
            <w:rFonts w:ascii="Times New Roman" w:hAnsi="Times New Roman" w:cs="Times New Roman"/>
            <w:sz w:val="20"/>
            <w:szCs w:val="20"/>
          </w:rPr>
          <w:delText xml:space="preserve">: </w:delText>
        </w:r>
        <w:r w:rsidR="00855457" w:rsidRPr="00937101" w:rsidDel="00CD024A">
          <w:rPr>
            <w:rFonts w:ascii="Times New Roman" w:hAnsi="Times New Roman" w:cs="Times New Roman"/>
            <w:sz w:val="20"/>
            <w:szCs w:val="20"/>
          </w:rPr>
          <w:delText xml:space="preserve">the first analyzed </w:delText>
        </w:r>
        <w:r w:rsidR="00444F9E" w:rsidRPr="00937101" w:rsidDel="00CD024A">
          <w:rPr>
            <w:rFonts w:ascii="Times New Roman" w:hAnsi="Times New Roman" w:cs="Times New Roman"/>
            <w:sz w:val="20"/>
            <w:szCs w:val="20"/>
          </w:rPr>
          <w:delText xml:space="preserve">changes in speed </w:delText>
        </w:r>
        <w:r w:rsidR="00855457" w:rsidRPr="00937101" w:rsidDel="00CD024A">
          <w:rPr>
            <w:rFonts w:ascii="Times New Roman" w:hAnsi="Times New Roman" w:cs="Times New Roman"/>
            <w:sz w:val="20"/>
            <w:szCs w:val="20"/>
          </w:rPr>
          <w:delText>and</w:delText>
        </w:r>
        <w:r w:rsidR="00444F9E" w:rsidRPr="00937101" w:rsidDel="00CD024A">
          <w:rPr>
            <w:rFonts w:ascii="Times New Roman" w:hAnsi="Times New Roman" w:cs="Times New Roman"/>
            <w:sz w:val="20"/>
            <w:szCs w:val="20"/>
          </w:rPr>
          <w:delText xml:space="preserve"> lateral control</w:delText>
        </w:r>
        <w:r w:rsidR="00EB0079" w:rsidRPr="00937101" w:rsidDel="00CD024A">
          <w:rPr>
            <w:rFonts w:ascii="Times New Roman" w:hAnsi="Times New Roman" w:cs="Times New Roman"/>
            <w:sz w:val="20"/>
            <w:szCs w:val="20"/>
          </w:rPr>
          <w:delText xml:space="preserve"> </w:delText>
        </w:r>
        <w:r w:rsidRPr="00937101" w:rsidDel="00CD024A">
          <w:rPr>
            <w:rFonts w:ascii="Times New Roman" w:hAnsi="Times New Roman" w:cs="Times New Roman"/>
            <w:sz w:val="20"/>
            <w:szCs w:val="20"/>
          </w:rPr>
          <w:delText>while</w:delText>
        </w:r>
        <w:r w:rsidR="00EB0079" w:rsidRPr="00937101" w:rsidDel="00CD024A">
          <w:rPr>
            <w:rFonts w:ascii="Times New Roman" w:hAnsi="Times New Roman" w:cs="Times New Roman"/>
            <w:sz w:val="20"/>
            <w:szCs w:val="20"/>
          </w:rPr>
          <w:delText xml:space="preserve"> </w:delText>
        </w:r>
        <w:r w:rsidRPr="00937101" w:rsidDel="00CD024A">
          <w:rPr>
            <w:rFonts w:ascii="Times New Roman" w:hAnsi="Times New Roman" w:cs="Times New Roman"/>
            <w:sz w:val="20"/>
            <w:szCs w:val="20"/>
          </w:rPr>
          <w:delText>engaged</w:delText>
        </w:r>
        <w:r w:rsidR="00855457" w:rsidRPr="00937101" w:rsidDel="00CD024A">
          <w:rPr>
            <w:rFonts w:ascii="Times New Roman" w:hAnsi="Times New Roman" w:cs="Times New Roman"/>
            <w:sz w:val="20"/>
            <w:szCs w:val="20"/>
          </w:rPr>
          <w:delText xml:space="preserve"> in the task; the second analyzed </w:delText>
        </w:r>
        <w:r w:rsidR="00EB0079" w:rsidRPr="00937101" w:rsidDel="00CD024A">
          <w:rPr>
            <w:rFonts w:ascii="Times New Roman" w:hAnsi="Times New Roman" w:cs="Times New Roman"/>
            <w:sz w:val="20"/>
            <w:szCs w:val="20"/>
          </w:rPr>
          <w:delText>the prevalence and duration of lane depar</w:delText>
        </w:r>
        <w:r w:rsidR="00855457" w:rsidRPr="00937101" w:rsidDel="00CD024A">
          <w:rPr>
            <w:rFonts w:ascii="Times New Roman" w:hAnsi="Times New Roman" w:cs="Times New Roman"/>
            <w:sz w:val="20"/>
            <w:szCs w:val="20"/>
          </w:rPr>
          <w:delText>tures while engaged in the task;</w:delText>
        </w:r>
        <w:r w:rsidR="00EB0079" w:rsidRPr="00937101" w:rsidDel="00CD024A">
          <w:rPr>
            <w:rFonts w:ascii="Times New Roman" w:hAnsi="Times New Roman" w:cs="Times New Roman"/>
            <w:sz w:val="20"/>
            <w:szCs w:val="20"/>
          </w:rPr>
          <w:delText xml:space="preserve"> and</w:delText>
        </w:r>
        <w:r w:rsidR="00855457" w:rsidRPr="00937101" w:rsidDel="00CD024A">
          <w:rPr>
            <w:rFonts w:ascii="Times New Roman" w:hAnsi="Times New Roman" w:cs="Times New Roman"/>
            <w:sz w:val="20"/>
            <w:szCs w:val="20"/>
          </w:rPr>
          <w:delText xml:space="preserve"> the third analyzed</w:delText>
        </w:r>
        <w:r w:rsidR="00EB0079" w:rsidRPr="00937101" w:rsidDel="00CD024A">
          <w:rPr>
            <w:rFonts w:ascii="Times New Roman" w:hAnsi="Times New Roman" w:cs="Times New Roman"/>
            <w:sz w:val="20"/>
            <w:szCs w:val="20"/>
          </w:rPr>
          <w:delText xml:space="preserve"> performance on the task itself.</w:delText>
        </w:r>
      </w:del>
    </w:p>
    <w:p w14:paraId="3CDBFAF3" w14:textId="3750FD68" w:rsidR="00EB0079" w:rsidRPr="00937101" w:rsidDel="00CD024A" w:rsidRDefault="00855457" w:rsidP="00937101">
      <w:pPr>
        <w:spacing w:before="100" w:beforeAutospacing="1" w:after="100" w:afterAutospacing="1" w:line="360" w:lineRule="auto"/>
        <w:rPr>
          <w:del w:id="573" w:author="Miller, Ryan" w:date="2020-02-27T10:40:00Z"/>
          <w:rFonts w:ascii="Times New Roman" w:hAnsi="Times New Roman" w:cs="Times New Roman"/>
          <w:sz w:val="20"/>
          <w:szCs w:val="20"/>
        </w:rPr>
      </w:pPr>
      <w:del w:id="574" w:author="Miller, Ryan" w:date="2020-02-27T10:40:00Z">
        <w:r w:rsidRPr="00937101" w:rsidDel="00CD024A">
          <w:rPr>
            <w:rFonts w:ascii="Times New Roman" w:hAnsi="Times New Roman" w:cs="Times New Roman"/>
            <w:sz w:val="20"/>
            <w:szCs w:val="20"/>
          </w:rPr>
          <w:delText>For each task instance we define</w:delText>
        </w:r>
        <w:r w:rsidR="00EB0079" w:rsidRPr="00937101" w:rsidDel="00CD024A">
          <w:rPr>
            <w:rFonts w:ascii="Times New Roman" w:hAnsi="Times New Roman" w:cs="Times New Roman"/>
            <w:sz w:val="20"/>
            <w:szCs w:val="20"/>
          </w:rPr>
          <w:delText xml:space="preserve"> the </w:delText>
        </w:r>
        <w:r w:rsidR="00EB0079" w:rsidRPr="00937101" w:rsidDel="00CD024A">
          <w:rPr>
            <w:rFonts w:ascii="Times New Roman" w:hAnsi="Times New Roman" w:cs="Times New Roman"/>
            <w:i/>
            <w:sz w:val="20"/>
            <w:szCs w:val="20"/>
          </w:rPr>
          <w:delText>task period</w:delText>
        </w:r>
        <w:r w:rsidR="00EB0079" w:rsidRPr="00937101" w:rsidDel="00CD024A">
          <w:rPr>
            <w:rFonts w:ascii="Times New Roman" w:hAnsi="Times New Roman" w:cs="Times New Roman"/>
            <w:sz w:val="20"/>
            <w:szCs w:val="20"/>
          </w:rPr>
          <w:delText xml:space="preserve"> as the time interval beginning when </w:delText>
        </w:r>
        <w:r w:rsidR="00E8045E" w:rsidRPr="00937101" w:rsidDel="00CD024A">
          <w:rPr>
            <w:rFonts w:ascii="Times New Roman" w:hAnsi="Times New Roman" w:cs="Times New Roman"/>
            <w:sz w:val="20"/>
            <w:szCs w:val="20"/>
          </w:rPr>
          <w:delText>a</w:delText>
        </w:r>
        <w:r w:rsidR="00EB0079" w:rsidRPr="00937101" w:rsidDel="00CD024A">
          <w:rPr>
            <w:rFonts w:ascii="Times New Roman" w:hAnsi="Times New Roman" w:cs="Times New Roman"/>
            <w:sz w:val="20"/>
            <w:szCs w:val="20"/>
          </w:rPr>
          <w:delText xml:space="preserve"> task first became available and ending when the task terminated (either due to completion or time-out).  </w:delText>
        </w:r>
        <w:r w:rsidR="00BE1C8B" w:rsidRPr="00937101" w:rsidDel="00CD024A">
          <w:rPr>
            <w:rFonts w:ascii="Times New Roman" w:hAnsi="Times New Roman" w:cs="Times New Roman"/>
            <w:sz w:val="20"/>
            <w:szCs w:val="20"/>
          </w:rPr>
          <w:delText>For the</w:delText>
        </w:r>
        <w:r w:rsidRPr="00937101" w:rsidDel="00CD024A">
          <w:rPr>
            <w:rFonts w:ascii="Times New Roman" w:hAnsi="Times New Roman" w:cs="Times New Roman"/>
            <w:sz w:val="20"/>
            <w:szCs w:val="20"/>
          </w:rPr>
          <w:delText xml:space="preserve"> set of</w:delText>
        </w:r>
        <w:r w:rsidR="00BE1C8B" w:rsidRPr="00937101" w:rsidDel="00CD024A">
          <w:rPr>
            <w:rFonts w:ascii="Times New Roman" w:hAnsi="Times New Roman" w:cs="Times New Roman"/>
            <w:sz w:val="20"/>
            <w:szCs w:val="20"/>
          </w:rPr>
          <w:delText xml:space="preserve"> analyses evaluating</w:delText>
        </w:r>
        <w:r w:rsidR="00EB0079" w:rsidRPr="00937101" w:rsidDel="00CD024A">
          <w:rPr>
            <w:rFonts w:ascii="Times New Roman" w:hAnsi="Times New Roman" w:cs="Times New Roman"/>
            <w:sz w:val="20"/>
            <w:szCs w:val="20"/>
          </w:rPr>
          <w:delText xml:space="preserve"> </w:delText>
        </w:r>
        <w:r w:rsidR="00444F9E" w:rsidRPr="00937101" w:rsidDel="00CD024A">
          <w:rPr>
            <w:rFonts w:ascii="Times New Roman" w:hAnsi="Times New Roman" w:cs="Times New Roman"/>
            <w:sz w:val="20"/>
            <w:szCs w:val="20"/>
          </w:rPr>
          <w:delText>chan</w:delText>
        </w:r>
        <w:r w:rsidRPr="00937101" w:rsidDel="00CD024A">
          <w:rPr>
            <w:rFonts w:ascii="Times New Roman" w:hAnsi="Times New Roman" w:cs="Times New Roman"/>
            <w:sz w:val="20"/>
            <w:szCs w:val="20"/>
          </w:rPr>
          <w:delText xml:space="preserve">ges in speed and </w:delText>
        </w:r>
        <w:r w:rsidR="00BA4F7E" w:rsidRPr="00937101" w:rsidDel="00CD024A">
          <w:rPr>
            <w:rFonts w:ascii="Times New Roman" w:hAnsi="Times New Roman" w:cs="Times New Roman"/>
            <w:sz w:val="20"/>
            <w:szCs w:val="20"/>
          </w:rPr>
          <w:delText>lateral control</w:delText>
        </w:r>
      </w:del>
      <w:ins w:id="575" w:author="Marilyn Huestis" w:date="2020-02-21T13:11:00Z">
        <w:del w:id="576" w:author="Miller, Ryan" w:date="2020-02-27T10:40:00Z">
          <w:r w:rsidR="0057249A" w:rsidDel="00CD024A">
            <w:rPr>
              <w:rFonts w:ascii="Times New Roman" w:hAnsi="Times New Roman" w:cs="Times New Roman"/>
              <w:sz w:val="20"/>
              <w:szCs w:val="20"/>
            </w:rPr>
            <w:delText>,</w:delText>
          </w:r>
        </w:del>
      </w:ins>
      <w:del w:id="577" w:author="Miller, Ryan" w:date="2020-02-27T10:40:00Z">
        <w:r w:rsidR="00BE1C8B" w:rsidRPr="00937101" w:rsidDel="00CD024A">
          <w:rPr>
            <w:rFonts w:ascii="Times New Roman" w:hAnsi="Times New Roman" w:cs="Times New Roman"/>
            <w:sz w:val="20"/>
            <w:szCs w:val="20"/>
          </w:rPr>
          <w:delText xml:space="preserve"> </w:delText>
        </w:r>
        <w:r w:rsidR="00EB0079" w:rsidRPr="00937101" w:rsidDel="00CD024A">
          <w:rPr>
            <w:rFonts w:ascii="Times New Roman" w:hAnsi="Times New Roman" w:cs="Times New Roman"/>
            <w:sz w:val="20"/>
            <w:szCs w:val="20"/>
          </w:rPr>
          <w:delText xml:space="preserve">we </w:delText>
        </w:r>
        <w:r w:rsidR="00444F9E" w:rsidRPr="00937101" w:rsidDel="00CD024A">
          <w:rPr>
            <w:rFonts w:ascii="Times New Roman" w:hAnsi="Times New Roman" w:cs="Times New Roman"/>
            <w:sz w:val="20"/>
            <w:szCs w:val="20"/>
          </w:rPr>
          <w:delText>pair</w:delText>
        </w:r>
        <w:r w:rsidRPr="00937101" w:rsidDel="00CD024A">
          <w:rPr>
            <w:rFonts w:ascii="Times New Roman" w:hAnsi="Times New Roman" w:cs="Times New Roman"/>
            <w:sz w:val="20"/>
            <w:szCs w:val="20"/>
          </w:rPr>
          <w:delText>ed</w:delText>
        </w:r>
        <w:r w:rsidR="00EB0079" w:rsidRPr="00937101" w:rsidDel="00CD024A">
          <w:rPr>
            <w:rFonts w:ascii="Times New Roman" w:hAnsi="Times New Roman" w:cs="Times New Roman"/>
            <w:sz w:val="20"/>
            <w:szCs w:val="20"/>
          </w:rPr>
          <w:delText xml:space="preserve"> each task period with an equal duration </w:delText>
        </w:r>
        <w:r w:rsidR="00EB0079" w:rsidRPr="00937101" w:rsidDel="00CD024A">
          <w:rPr>
            <w:rFonts w:ascii="Times New Roman" w:hAnsi="Times New Roman" w:cs="Times New Roman"/>
            <w:i/>
            <w:sz w:val="20"/>
            <w:szCs w:val="20"/>
          </w:rPr>
          <w:delText>control period</w:delText>
        </w:r>
        <w:r w:rsidR="00EB0079" w:rsidRPr="00937101" w:rsidDel="00CD024A">
          <w:rPr>
            <w:rFonts w:ascii="Times New Roman" w:hAnsi="Times New Roman" w:cs="Times New Roman"/>
            <w:sz w:val="20"/>
            <w:szCs w:val="20"/>
          </w:rPr>
          <w:delText xml:space="preserve"> </w:delText>
        </w:r>
        <w:r w:rsidRPr="00937101" w:rsidDel="00CD024A">
          <w:rPr>
            <w:rFonts w:ascii="Times New Roman" w:hAnsi="Times New Roman" w:cs="Times New Roman"/>
            <w:sz w:val="20"/>
            <w:szCs w:val="20"/>
          </w:rPr>
          <w:delText>that occurred</w:delText>
        </w:r>
        <w:r w:rsidR="00EB0079" w:rsidRPr="00937101" w:rsidDel="00CD024A">
          <w:rPr>
            <w:rFonts w:ascii="Times New Roman" w:hAnsi="Times New Roman" w:cs="Times New Roman"/>
            <w:sz w:val="20"/>
            <w:szCs w:val="20"/>
          </w:rPr>
          <w:delText xml:space="preserve"> immediately prior to the task becoming available.  </w:delText>
        </w:r>
        <w:r w:rsidRPr="00937101" w:rsidDel="00CD024A">
          <w:rPr>
            <w:rFonts w:ascii="Times New Roman" w:hAnsi="Times New Roman" w:cs="Times New Roman"/>
            <w:sz w:val="20"/>
            <w:szCs w:val="20"/>
          </w:rPr>
          <w:delText>Across the task and control periods</w:delText>
        </w:r>
      </w:del>
      <w:ins w:id="578" w:author="Rebecca L Hartman" w:date="2020-02-19T14:22:00Z">
        <w:del w:id="579" w:author="Miller, Ryan" w:date="2020-02-27T10:40:00Z">
          <w:r w:rsidR="00250347" w:rsidRPr="00937101" w:rsidDel="00CD024A">
            <w:rPr>
              <w:rFonts w:ascii="Times New Roman" w:hAnsi="Times New Roman" w:cs="Times New Roman"/>
              <w:sz w:val="20"/>
              <w:szCs w:val="20"/>
            </w:rPr>
            <w:delText>,</w:delText>
          </w:r>
        </w:del>
      </w:ins>
      <w:del w:id="580" w:author="Miller, Ryan" w:date="2020-02-27T10:40:00Z">
        <w:r w:rsidRPr="00937101" w:rsidDel="00CD024A">
          <w:rPr>
            <w:rFonts w:ascii="Times New Roman" w:hAnsi="Times New Roman" w:cs="Times New Roman"/>
            <w:sz w:val="20"/>
            <w:szCs w:val="20"/>
          </w:rPr>
          <w:delText xml:space="preserve"> p</w:delText>
        </w:r>
        <w:r w:rsidR="00EB0079" w:rsidRPr="00937101" w:rsidDel="00CD024A">
          <w:rPr>
            <w:rFonts w:ascii="Times New Roman" w:hAnsi="Times New Roman" w:cs="Times New Roman"/>
            <w:sz w:val="20"/>
            <w:szCs w:val="20"/>
          </w:rPr>
          <w:delText xml:space="preserve">aired differences in </w:delText>
        </w:r>
        <w:commentRangeStart w:id="581"/>
        <w:commentRangeStart w:id="582"/>
        <w:commentRangeStart w:id="583"/>
        <w:r w:rsidR="00EB0079" w:rsidRPr="00937101" w:rsidDel="00CD024A">
          <w:rPr>
            <w:rFonts w:ascii="Times New Roman" w:hAnsi="Times New Roman" w:cs="Times New Roman"/>
            <w:sz w:val="20"/>
            <w:szCs w:val="20"/>
          </w:rPr>
          <w:delText>standard dev</w:delText>
        </w:r>
        <w:r w:rsidR="00BE1C8B" w:rsidRPr="00937101" w:rsidDel="00CD024A">
          <w:rPr>
            <w:rFonts w:ascii="Times New Roman" w:hAnsi="Times New Roman" w:cs="Times New Roman"/>
            <w:sz w:val="20"/>
            <w:szCs w:val="20"/>
          </w:rPr>
          <w:delText xml:space="preserve">iation of lane </w:delText>
        </w:r>
      </w:del>
      <w:del w:id="584" w:author="Miller, Ryan" w:date="2020-02-20T16:31:00Z">
        <w:r w:rsidR="00BE1C8B" w:rsidRPr="00937101" w:rsidDel="003C4156">
          <w:rPr>
            <w:rFonts w:ascii="Times New Roman" w:hAnsi="Times New Roman" w:cs="Times New Roman"/>
            <w:sz w:val="20"/>
            <w:szCs w:val="20"/>
          </w:rPr>
          <w:delText xml:space="preserve">deviation </w:delText>
        </w:r>
      </w:del>
      <w:del w:id="585" w:author="Miller, Ryan" w:date="2020-02-27T10:40:00Z">
        <w:r w:rsidR="00BE1C8B" w:rsidRPr="00937101" w:rsidDel="00CD024A">
          <w:rPr>
            <w:rFonts w:ascii="Times New Roman" w:hAnsi="Times New Roman" w:cs="Times New Roman"/>
            <w:sz w:val="20"/>
            <w:szCs w:val="20"/>
          </w:rPr>
          <w:delText>(SDL</w:delText>
        </w:r>
      </w:del>
      <w:del w:id="586" w:author="Miller, Ryan" w:date="2020-02-20T16:32:00Z">
        <w:r w:rsidR="00BE1C8B" w:rsidRPr="00937101" w:rsidDel="003C4156">
          <w:rPr>
            <w:rFonts w:ascii="Times New Roman" w:hAnsi="Times New Roman" w:cs="Times New Roman"/>
            <w:sz w:val="20"/>
            <w:szCs w:val="20"/>
          </w:rPr>
          <w:delText>D</w:delText>
        </w:r>
      </w:del>
      <w:del w:id="587" w:author="Miller, Ryan" w:date="2020-02-27T10:40:00Z">
        <w:r w:rsidR="00BE1C8B" w:rsidRPr="00937101" w:rsidDel="00CD024A">
          <w:rPr>
            <w:rFonts w:ascii="Times New Roman" w:hAnsi="Times New Roman" w:cs="Times New Roman"/>
            <w:sz w:val="20"/>
            <w:szCs w:val="20"/>
          </w:rPr>
          <w:delText>)</w:delText>
        </w:r>
        <w:commentRangeEnd w:id="581"/>
        <w:r w:rsidR="008C5004" w:rsidRPr="00937101" w:rsidDel="00CD024A">
          <w:rPr>
            <w:rStyle w:val="CommentReference"/>
            <w:rFonts w:ascii="Times New Roman" w:hAnsi="Times New Roman" w:cs="Times New Roman"/>
            <w:sz w:val="20"/>
            <w:szCs w:val="20"/>
          </w:rPr>
          <w:commentReference w:id="581"/>
        </w:r>
        <w:commentRangeEnd w:id="582"/>
        <w:r w:rsidR="004E03C7" w:rsidDel="00CD024A">
          <w:rPr>
            <w:rStyle w:val="CommentReference"/>
          </w:rPr>
          <w:commentReference w:id="582"/>
        </w:r>
        <w:commentRangeEnd w:id="583"/>
        <w:r w:rsidR="00AF487A" w:rsidDel="00CD024A">
          <w:rPr>
            <w:rStyle w:val="CommentReference"/>
          </w:rPr>
          <w:commentReference w:id="583"/>
        </w:r>
        <w:r w:rsidR="00BE1C8B" w:rsidRPr="00937101" w:rsidDel="00CD024A">
          <w:rPr>
            <w:rFonts w:ascii="Times New Roman" w:hAnsi="Times New Roman" w:cs="Times New Roman"/>
            <w:sz w:val="20"/>
            <w:szCs w:val="20"/>
          </w:rPr>
          <w:delText xml:space="preserve">, </w:delText>
        </w:r>
        <w:r w:rsidR="00EB0079" w:rsidRPr="00937101" w:rsidDel="00CD024A">
          <w:rPr>
            <w:rFonts w:ascii="Times New Roman" w:hAnsi="Times New Roman" w:cs="Times New Roman"/>
            <w:sz w:val="20"/>
            <w:szCs w:val="20"/>
          </w:rPr>
          <w:delText>average speed (Speed), and sta</w:delText>
        </w:r>
        <w:r w:rsidR="00BE1C8B" w:rsidRPr="00937101" w:rsidDel="00CD024A">
          <w:rPr>
            <w:rFonts w:ascii="Times New Roman" w:hAnsi="Times New Roman" w:cs="Times New Roman"/>
            <w:sz w:val="20"/>
            <w:szCs w:val="20"/>
          </w:rPr>
          <w:delText>ndard deviation of speed (SDS)</w:delText>
        </w:r>
        <w:r w:rsidR="00EB0079" w:rsidRPr="00937101" w:rsidDel="00CD024A">
          <w:rPr>
            <w:rFonts w:ascii="Times New Roman" w:hAnsi="Times New Roman" w:cs="Times New Roman"/>
            <w:sz w:val="20"/>
            <w:szCs w:val="20"/>
          </w:rPr>
          <w:delText xml:space="preserve"> were </w:delText>
        </w:r>
        <w:r w:rsidR="00444F9E" w:rsidRPr="00937101" w:rsidDel="00CD024A">
          <w:rPr>
            <w:rFonts w:ascii="Times New Roman" w:hAnsi="Times New Roman" w:cs="Times New Roman"/>
            <w:sz w:val="20"/>
            <w:szCs w:val="20"/>
          </w:rPr>
          <w:delText xml:space="preserve">then </w:delText>
        </w:r>
        <w:r w:rsidR="00EB0079" w:rsidRPr="00937101" w:rsidDel="00CD024A">
          <w:rPr>
            <w:rFonts w:ascii="Times New Roman" w:hAnsi="Times New Roman" w:cs="Times New Roman"/>
            <w:sz w:val="20"/>
            <w:szCs w:val="20"/>
          </w:rPr>
          <w:delText xml:space="preserve">modeled </w:delText>
        </w:r>
        <w:r w:rsidR="00BA4F7E" w:rsidRPr="00937101" w:rsidDel="00CD024A">
          <w:rPr>
            <w:rFonts w:ascii="Times New Roman" w:hAnsi="Times New Roman" w:cs="Times New Roman"/>
            <w:sz w:val="20"/>
            <w:szCs w:val="20"/>
          </w:rPr>
          <w:delText>in response to blood THC, B</w:delText>
        </w:r>
      </w:del>
      <w:ins w:id="588" w:author="Rebecca L Hartman" w:date="2020-02-19T12:18:00Z">
        <w:del w:id="589" w:author="Miller, Ryan" w:date="2020-02-27T10:40:00Z">
          <w:r w:rsidR="007F3F10" w:rsidRPr="00937101" w:rsidDel="00CD024A">
            <w:rPr>
              <w:rFonts w:ascii="Times New Roman" w:hAnsi="Times New Roman" w:cs="Times New Roman"/>
              <w:sz w:val="20"/>
              <w:szCs w:val="20"/>
            </w:rPr>
            <w:delText>r</w:delText>
          </w:r>
        </w:del>
      </w:ins>
      <w:del w:id="590" w:author="Miller, Ryan" w:date="2020-02-27T10:40:00Z">
        <w:r w:rsidR="00BA4F7E" w:rsidRPr="00937101" w:rsidDel="00CD024A">
          <w:rPr>
            <w:rFonts w:ascii="Times New Roman" w:hAnsi="Times New Roman" w:cs="Times New Roman"/>
            <w:sz w:val="20"/>
            <w:szCs w:val="20"/>
          </w:rPr>
          <w:delText xml:space="preserve">AC, and their possible interaction using mixed effects </w:delText>
        </w:r>
        <w:r w:rsidRPr="00937101" w:rsidDel="00CD024A">
          <w:rPr>
            <w:rFonts w:ascii="Times New Roman" w:hAnsi="Times New Roman" w:cs="Times New Roman"/>
            <w:sz w:val="20"/>
            <w:szCs w:val="20"/>
          </w:rPr>
          <w:delText xml:space="preserve">linear </w:delText>
        </w:r>
        <w:r w:rsidR="00BA4F7E" w:rsidRPr="00937101" w:rsidDel="00CD024A">
          <w:rPr>
            <w:rFonts w:ascii="Times New Roman" w:hAnsi="Times New Roman" w:cs="Times New Roman"/>
            <w:sz w:val="20"/>
            <w:szCs w:val="20"/>
          </w:rPr>
          <w:delText>regression models.</w:delText>
        </w:r>
      </w:del>
    </w:p>
    <w:p w14:paraId="5E371CB5" w14:textId="383CBC76" w:rsidR="00892620" w:rsidRPr="00937101" w:rsidRDefault="00BE1C8B"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For the second </w:t>
      </w:r>
      <w:r w:rsidR="00BA4F7E" w:rsidRPr="00937101">
        <w:rPr>
          <w:rFonts w:ascii="Times New Roman" w:hAnsi="Times New Roman" w:cs="Times New Roman"/>
          <w:sz w:val="20"/>
          <w:szCs w:val="20"/>
        </w:rPr>
        <w:t>series</w:t>
      </w:r>
      <w:r w:rsidRPr="00937101">
        <w:rPr>
          <w:rFonts w:ascii="Times New Roman" w:hAnsi="Times New Roman" w:cs="Times New Roman"/>
          <w:sz w:val="20"/>
          <w:szCs w:val="20"/>
        </w:rPr>
        <w:t xml:space="preserve"> of analyses, l</w:t>
      </w:r>
      <w:r w:rsidR="00444F9E" w:rsidRPr="00937101">
        <w:rPr>
          <w:rFonts w:ascii="Times New Roman" w:hAnsi="Times New Roman" w:cs="Times New Roman"/>
          <w:sz w:val="20"/>
          <w:szCs w:val="20"/>
        </w:rPr>
        <w:t>ane</w:t>
      </w:r>
      <w:r w:rsidR="00892620" w:rsidRPr="00937101">
        <w:rPr>
          <w:rFonts w:ascii="Times New Roman" w:hAnsi="Times New Roman" w:cs="Times New Roman"/>
          <w:sz w:val="20"/>
          <w:szCs w:val="20"/>
        </w:rPr>
        <w:t xml:space="preserve"> departure</w:t>
      </w:r>
      <w:r w:rsidR="00444F9E" w:rsidRPr="00937101">
        <w:rPr>
          <w:rFonts w:ascii="Times New Roman" w:hAnsi="Times New Roman" w:cs="Times New Roman"/>
          <w:sz w:val="20"/>
          <w:szCs w:val="20"/>
        </w:rPr>
        <w:t xml:space="preserve">s and </w:t>
      </w:r>
      <w:r w:rsidR="00BA4F7E" w:rsidRPr="00937101">
        <w:rPr>
          <w:rFonts w:ascii="Times New Roman" w:hAnsi="Times New Roman" w:cs="Times New Roman"/>
          <w:sz w:val="20"/>
          <w:szCs w:val="20"/>
        </w:rPr>
        <w:t xml:space="preserve">departure </w:t>
      </w:r>
      <w:r w:rsidR="00444F9E" w:rsidRPr="00937101">
        <w:rPr>
          <w:rFonts w:ascii="Times New Roman" w:hAnsi="Times New Roman" w:cs="Times New Roman"/>
          <w:sz w:val="20"/>
          <w:szCs w:val="20"/>
        </w:rPr>
        <w:t>durations</w:t>
      </w:r>
      <w:r w:rsidR="00892620" w:rsidRPr="00937101">
        <w:rPr>
          <w:rFonts w:ascii="Times New Roman" w:hAnsi="Times New Roman" w:cs="Times New Roman"/>
          <w:sz w:val="20"/>
          <w:szCs w:val="20"/>
        </w:rPr>
        <w:t xml:space="preserve"> were derived using the width of the NADS-1 vehicle chassis, the lane width of the roadway segment, and the position of vehicle’s center of mass</w:t>
      </w:r>
      <w:r w:rsidR="00BA4F7E" w:rsidRPr="00937101">
        <w:rPr>
          <w:rFonts w:ascii="Times New Roman" w:hAnsi="Times New Roman" w:cs="Times New Roman"/>
          <w:sz w:val="20"/>
          <w:szCs w:val="20"/>
        </w:rPr>
        <w:t xml:space="preserve"> within the lane</w:t>
      </w:r>
      <w:r w:rsidR="00444F9E"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Departures were characterized using</w:t>
      </w:r>
      <w:r w:rsidR="00444F9E" w:rsidRPr="00937101">
        <w:rPr>
          <w:rFonts w:ascii="Times New Roman" w:hAnsi="Times New Roman" w:cs="Times New Roman"/>
          <w:sz w:val="20"/>
          <w:szCs w:val="20"/>
        </w:rPr>
        <w:t xml:space="preserve"> three nested categories</w:t>
      </w:r>
      <w:r w:rsidRPr="00937101">
        <w:rPr>
          <w:rFonts w:ascii="Times New Roman" w:hAnsi="Times New Roman" w:cs="Times New Roman"/>
          <w:sz w:val="20"/>
          <w:szCs w:val="20"/>
        </w:rPr>
        <w:t xml:space="preserve"> of severity</w:t>
      </w:r>
      <w:r w:rsidR="00444F9E" w:rsidRPr="00937101">
        <w:rPr>
          <w:rFonts w:ascii="Times New Roman" w:hAnsi="Times New Roman" w:cs="Times New Roman"/>
          <w:sz w:val="20"/>
          <w:szCs w:val="20"/>
        </w:rPr>
        <w:t>:</w:t>
      </w:r>
      <w:r w:rsidR="00892620" w:rsidRPr="00937101">
        <w:rPr>
          <w:rFonts w:ascii="Times New Roman" w:hAnsi="Times New Roman" w:cs="Times New Roman"/>
          <w:sz w:val="20"/>
          <w:szCs w:val="20"/>
        </w:rPr>
        <w:t xml:space="preserve"> </w:t>
      </w:r>
      <w:r w:rsidR="00892620" w:rsidRPr="00937101">
        <w:rPr>
          <w:rFonts w:ascii="Times New Roman" w:hAnsi="Times New Roman" w:cs="Times New Roman"/>
          <w:i/>
          <w:sz w:val="20"/>
          <w:szCs w:val="20"/>
        </w:rPr>
        <w:t>minor departures</w:t>
      </w:r>
      <w:r w:rsidR="00892620" w:rsidRPr="00937101">
        <w:rPr>
          <w:rFonts w:ascii="Times New Roman" w:hAnsi="Times New Roman" w:cs="Times New Roman"/>
          <w:sz w:val="20"/>
          <w:szCs w:val="20"/>
        </w:rPr>
        <w:t xml:space="preserve"> –</w:t>
      </w:r>
      <w:r w:rsidRPr="00937101">
        <w:rPr>
          <w:rFonts w:ascii="Times New Roman" w:hAnsi="Times New Roman" w:cs="Times New Roman"/>
          <w:sz w:val="20"/>
          <w:szCs w:val="20"/>
        </w:rPr>
        <w:t xml:space="preserve"> where</w:t>
      </w:r>
      <w:r w:rsidR="00892620" w:rsidRPr="00937101">
        <w:rPr>
          <w:rFonts w:ascii="Times New Roman" w:hAnsi="Times New Roman" w:cs="Times New Roman"/>
          <w:sz w:val="20"/>
          <w:szCs w:val="20"/>
        </w:rPr>
        <w:t xml:space="preserve"> any portion of the vehicle was out of lane, </w:t>
      </w:r>
      <w:r w:rsidR="00892620" w:rsidRPr="00937101">
        <w:rPr>
          <w:rFonts w:ascii="Times New Roman" w:hAnsi="Times New Roman" w:cs="Times New Roman"/>
          <w:i/>
          <w:sz w:val="20"/>
          <w:szCs w:val="20"/>
        </w:rPr>
        <w:t>major departures</w:t>
      </w:r>
      <w:r w:rsidR="00892620" w:rsidRPr="00937101">
        <w:rPr>
          <w:rFonts w:ascii="Times New Roman" w:hAnsi="Times New Roman" w:cs="Times New Roman"/>
          <w:sz w:val="20"/>
          <w:szCs w:val="20"/>
        </w:rPr>
        <w:t xml:space="preserve"> – where </w:t>
      </w:r>
      <w:r w:rsidR="00855457" w:rsidRPr="00937101">
        <w:rPr>
          <w:rFonts w:ascii="Times New Roman" w:hAnsi="Times New Roman" w:cs="Times New Roman"/>
          <w:sz w:val="20"/>
          <w:szCs w:val="20"/>
        </w:rPr>
        <w:t>≥</w:t>
      </w:r>
      <w:del w:id="591" w:author="Rebecca L Hartman" w:date="2020-02-18T15:48:00Z">
        <w:r w:rsidR="00855457" w:rsidRPr="00937101" w:rsidDel="00A472B7">
          <w:rPr>
            <w:rFonts w:ascii="Times New Roman" w:hAnsi="Times New Roman" w:cs="Times New Roman"/>
            <w:sz w:val="20"/>
            <w:szCs w:val="20"/>
          </w:rPr>
          <w:delText xml:space="preserve"> </w:delText>
        </w:r>
      </w:del>
      <w:r w:rsidR="00892620" w:rsidRPr="00937101">
        <w:rPr>
          <w:rFonts w:ascii="Times New Roman" w:hAnsi="Times New Roman" w:cs="Times New Roman"/>
          <w:sz w:val="20"/>
          <w:szCs w:val="20"/>
        </w:rPr>
        <w:t>25% of the vehicle</w:t>
      </w:r>
      <w:r w:rsidRPr="00937101">
        <w:rPr>
          <w:rFonts w:ascii="Times New Roman" w:hAnsi="Times New Roman" w:cs="Times New Roman"/>
          <w:sz w:val="20"/>
          <w:szCs w:val="20"/>
        </w:rPr>
        <w:t>’s width</w:t>
      </w:r>
      <w:r w:rsidR="00892620" w:rsidRPr="00937101">
        <w:rPr>
          <w:rFonts w:ascii="Times New Roman" w:hAnsi="Times New Roman" w:cs="Times New Roman"/>
          <w:sz w:val="20"/>
          <w:szCs w:val="20"/>
        </w:rPr>
        <w:t xml:space="preserve"> was out of lane, and </w:t>
      </w:r>
      <w:commentRangeStart w:id="592"/>
      <w:del w:id="593" w:author="Miller, Ryan" w:date="2020-02-27T10:40:00Z">
        <w:r w:rsidR="00892620" w:rsidRPr="00937101" w:rsidDel="00CD024A">
          <w:rPr>
            <w:rFonts w:ascii="Times New Roman" w:hAnsi="Times New Roman" w:cs="Times New Roman"/>
            <w:i/>
            <w:sz w:val="20"/>
            <w:szCs w:val="20"/>
          </w:rPr>
          <w:delText xml:space="preserve">severe </w:delText>
        </w:r>
      </w:del>
      <w:commentRangeEnd w:id="592"/>
      <w:ins w:id="594" w:author="Miller, Ryan" w:date="2020-02-27T10:40:00Z">
        <w:r w:rsidR="00CD024A">
          <w:rPr>
            <w:rFonts w:ascii="Times New Roman" w:hAnsi="Times New Roman" w:cs="Times New Roman"/>
            <w:i/>
            <w:sz w:val="20"/>
            <w:szCs w:val="20"/>
          </w:rPr>
          <w:t>extreme</w:t>
        </w:r>
        <w:r w:rsidR="00CD024A" w:rsidRPr="00937101">
          <w:rPr>
            <w:rFonts w:ascii="Times New Roman" w:hAnsi="Times New Roman" w:cs="Times New Roman"/>
            <w:i/>
            <w:sz w:val="20"/>
            <w:szCs w:val="20"/>
          </w:rPr>
          <w:t xml:space="preserve"> </w:t>
        </w:r>
      </w:ins>
      <w:r w:rsidR="004D37EC">
        <w:rPr>
          <w:rStyle w:val="CommentReference"/>
        </w:rPr>
        <w:commentReference w:id="592"/>
      </w:r>
      <w:r w:rsidR="00892620" w:rsidRPr="00937101">
        <w:rPr>
          <w:rFonts w:ascii="Times New Roman" w:hAnsi="Times New Roman" w:cs="Times New Roman"/>
          <w:i/>
          <w:sz w:val="20"/>
          <w:szCs w:val="20"/>
        </w:rPr>
        <w:t>departures</w:t>
      </w:r>
      <w:r w:rsidR="00892620" w:rsidRPr="00937101">
        <w:rPr>
          <w:rFonts w:ascii="Times New Roman" w:hAnsi="Times New Roman" w:cs="Times New Roman"/>
          <w:sz w:val="20"/>
          <w:szCs w:val="20"/>
        </w:rPr>
        <w:t xml:space="preserve"> – where </w:t>
      </w:r>
      <w:r w:rsidR="00855457" w:rsidRPr="00937101">
        <w:rPr>
          <w:rFonts w:ascii="Times New Roman" w:hAnsi="Times New Roman" w:cs="Times New Roman"/>
          <w:sz w:val="20"/>
          <w:szCs w:val="20"/>
        </w:rPr>
        <w:t>≥</w:t>
      </w:r>
      <w:del w:id="595" w:author="Rebecca L Hartman" w:date="2020-02-18T15:48:00Z">
        <w:r w:rsidR="00855457" w:rsidRPr="00937101" w:rsidDel="00A472B7">
          <w:rPr>
            <w:rFonts w:ascii="Times New Roman" w:hAnsi="Times New Roman" w:cs="Times New Roman"/>
            <w:sz w:val="20"/>
            <w:szCs w:val="20"/>
          </w:rPr>
          <w:delText xml:space="preserve"> </w:delText>
        </w:r>
      </w:del>
      <w:r w:rsidR="00855457" w:rsidRPr="00937101">
        <w:rPr>
          <w:rFonts w:ascii="Times New Roman" w:hAnsi="Times New Roman" w:cs="Times New Roman"/>
          <w:sz w:val="20"/>
          <w:szCs w:val="20"/>
        </w:rPr>
        <w:t xml:space="preserve">50% </w:t>
      </w:r>
      <w:r w:rsidR="00892620" w:rsidRPr="00937101">
        <w:rPr>
          <w:rFonts w:ascii="Times New Roman" w:hAnsi="Times New Roman" w:cs="Times New Roman"/>
          <w:sz w:val="20"/>
          <w:szCs w:val="20"/>
        </w:rPr>
        <w:t>of the vehicle</w:t>
      </w:r>
      <w:r w:rsidRPr="00937101">
        <w:rPr>
          <w:rFonts w:ascii="Times New Roman" w:hAnsi="Times New Roman" w:cs="Times New Roman"/>
          <w:sz w:val="20"/>
          <w:szCs w:val="20"/>
        </w:rPr>
        <w:t>’s width</w:t>
      </w:r>
      <w:r w:rsidR="00892620" w:rsidRPr="00937101">
        <w:rPr>
          <w:rFonts w:ascii="Times New Roman" w:hAnsi="Times New Roman" w:cs="Times New Roman"/>
          <w:sz w:val="20"/>
          <w:szCs w:val="20"/>
        </w:rPr>
        <w:t xml:space="preserve"> was out of lane.  </w:t>
      </w:r>
      <w:del w:id="596" w:author="Rebecca L Hartman" w:date="2020-02-18T13:07:00Z">
        <w:r w:rsidR="00855457" w:rsidRPr="00937101" w:rsidDel="00C2179F">
          <w:rPr>
            <w:rFonts w:ascii="Times New Roman" w:hAnsi="Times New Roman" w:cs="Times New Roman"/>
            <w:sz w:val="20"/>
            <w:szCs w:val="20"/>
          </w:rPr>
          <w:delText>Whether e</w:delText>
        </w:r>
      </w:del>
      <w:ins w:id="597" w:author="Rebecca L Hartman" w:date="2020-02-18T13:07:00Z">
        <w:r w:rsidR="00C2179F" w:rsidRPr="00937101">
          <w:rPr>
            <w:rFonts w:ascii="Times New Roman" w:hAnsi="Times New Roman" w:cs="Times New Roman"/>
            <w:sz w:val="20"/>
            <w:szCs w:val="20"/>
          </w:rPr>
          <w:t>E</w:t>
        </w:r>
      </w:ins>
      <w:r w:rsidR="00855457" w:rsidRPr="00937101">
        <w:rPr>
          <w:rFonts w:ascii="Times New Roman" w:hAnsi="Times New Roman" w:cs="Times New Roman"/>
          <w:sz w:val="20"/>
          <w:szCs w:val="20"/>
        </w:rPr>
        <w:t>ach category of departure</w:t>
      </w:r>
      <w:r w:rsidR="00444F9E" w:rsidRPr="00937101">
        <w:rPr>
          <w:rFonts w:ascii="Times New Roman" w:hAnsi="Times New Roman" w:cs="Times New Roman"/>
          <w:sz w:val="20"/>
          <w:szCs w:val="20"/>
        </w:rPr>
        <w:t xml:space="preserve"> during </w:t>
      </w:r>
      <w:r w:rsidR="00855457" w:rsidRPr="00937101">
        <w:rPr>
          <w:rFonts w:ascii="Times New Roman" w:hAnsi="Times New Roman" w:cs="Times New Roman"/>
          <w:sz w:val="20"/>
          <w:szCs w:val="20"/>
        </w:rPr>
        <w:t>a</w:t>
      </w:r>
      <w:r w:rsidR="00444F9E" w:rsidRPr="00937101">
        <w:rPr>
          <w:rFonts w:ascii="Times New Roman" w:hAnsi="Times New Roman" w:cs="Times New Roman"/>
          <w:sz w:val="20"/>
          <w:szCs w:val="20"/>
        </w:rPr>
        <w:t xml:space="preserve"> task period was modeled</w:t>
      </w:r>
      <w:r w:rsidR="00892620"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 xml:space="preserve">in response to blood THC, </w:t>
      </w:r>
      <w:del w:id="598" w:author="Rebecca L Hartman" w:date="2020-02-19T09:26:00Z">
        <w:r w:rsidR="00BA4F7E" w:rsidRPr="00937101" w:rsidDel="002D75B9">
          <w:rPr>
            <w:rFonts w:ascii="Times New Roman" w:hAnsi="Times New Roman" w:cs="Times New Roman"/>
            <w:sz w:val="20"/>
            <w:szCs w:val="20"/>
          </w:rPr>
          <w:delText>BAC</w:delText>
        </w:r>
      </w:del>
      <w:proofErr w:type="spellStart"/>
      <w:ins w:id="599" w:author="Rebecca L Hartman" w:date="2020-02-19T09:26: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and their possible interaction</w:t>
      </w:r>
      <w:r w:rsidR="00855457" w:rsidRPr="00937101">
        <w:rPr>
          <w:rFonts w:ascii="Times New Roman" w:hAnsi="Times New Roman" w:cs="Times New Roman"/>
          <w:sz w:val="20"/>
          <w:szCs w:val="20"/>
        </w:rPr>
        <w:t xml:space="preserve"> using mixed effects logistic regression models</w:t>
      </w:r>
      <w:r w:rsidR="00BA4F7E"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Among</w:t>
      </w:r>
      <w:r w:rsidR="00892620" w:rsidRPr="00937101">
        <w:rPr>
          <w:rFonts w:ascii="Times New Roman" w:hAnsi="Times New Roman" w:cs="Times New Roman"/>
          <w:sz w:val="20"/>
          <w:szCs w:val="20"/>
        </w:rPr>
        <w:t xml:space="preserve"> task periods where a departure </w:t>
      </w:r>
      <w:r w:rsidR="00855457" w:rsidRPr="00937101">
        <w:rPr>
          <w:rFonts w:ascii="Times New Roman" w:hAnsi="Times New Roman" w:cs="Times New Roman"/>
          <w:sz w:val="20"/>
          <w:szCs w:val="20"/>
        </w:rPr>
        <w:t>was observed</w:t>
      </w:r>
      <w:r w:rsidR="00892620" w:rsidRPr="00937101">
        <w:rPr>
          <w:rFonts w:ascii="Times New Roman" w:hAnsi="Times New Roman" w:cs="Times New Roman"/>
          <w:sz w:val="20"/>
          <w:szCs w:val="20"/>
        </w:rPr>
        <w:t xml:space="preserve">, the </w:t>
      </w:r>
      <w:commentRangeStart w:id="600"/>
      <w:commentRangeStart w:id="601"/>
      <w:r w:rsidR="00892620" w:rsidRPr="00937101">
        <w:rPr>
          <w:rFonts w:ascii="Times New Roman" w:hAnsi="Times New Roman" w:cs="Times New Roman"/>
          <w:sz w:val="20"/>
          <w:szCs w:val="20"/>
        </w:rPr>
        <w:t xml:space="preserve">duration </w:t>
      </w:r>
      <w:commentRangeEnd w:id="600"/>
      <w:r w:rsidR="004D37EC">
        <w:rPr>
          <w:rStyle w:val="CommentReference"/>
        </w:rPr>
        <w:commentReference w:id="600"/>
      </w:r>
      <w:commentRangeEnd w:id="601"/>
      <w:r w:rsidR="005D494D">
        <w:rPr>
          <w:rStyle w:val="CommentReference"/>
        </w:rPr>
        <w:commentReference w:id="601"/>
      </w:r>
      <w:r w:rsidR="00892620" w:rsidRPr="00937101">
        <w:rPr>
          <w:rFonts w:ascii="Times New Roman" w:hAnsi="Times New Roman" w:cs="Times New Roman"/>
          <w:sz w:val="20"/>
          <w:szCs w:val="20"/>
        </w:rPr>
        <w:t>of the departure (</w:t>
      </w:r>
      <w:r w:rsidR="00444F9E" w:rsidRPr="00937101">
        <w:rPr>
          <w:rFonts w:ascii="Times New Roman" w:hAnsi="Times New Roman" w:cs="Times New Roman"/>
          <w:sz w:val="20"/>
          <w:szCs w:val="20"/>
        </w:rPr>
        <w:t xml:space="preserve">defined </w:t>
      </w:r>
      <w:r w:rsidR="00892620" w:rsidRPr="00937101">
        <w:rPr>
          <w:rFonts w:ascii="Times New Roman" w:hAnsi="Times New Roman" w:cs="Times New Roman"/>
          <w:sz w:val="20"/>
          <w:szCs w:val="20"/>
        </w:rPr>
        <w:t xml:space="preserve">as a fraction of the task period) was </w:t>
      </w:r>
      <w:r w:rsidR="00BA4F7E" w:rsidRPr="00937101">
        <w:rPr>
          <w:rFonts w:ascii="Times New Roman" w:hAnsi="Times New Roman" w:cs="Times New Roman"/>
          <w:sz w:val="20"/>
          <w:szCs w:val="20"/>
        </w:rPr>
        <w:t xml:space="preserve">also modeled in response to blood THC, </w:t>
      </w:r>
      <w:proofErr w:type="spellStart"/>
      <w:r w:rsidR="00BA4F7E" w:rsidRPr="00937101">
        <w:rPr>
          <w:rFonts w:ascii="Times New Roman" w:hAnsi="Times New Roman" w:cs="Times New Roman"/>
          <w:sz w:val="20"/>
          <w:szCs w:val="20"/>
        </w:rPr>
        <w:t>B</w:t>
      </w:r>
      <w:ins w:id="602" w:author="Rebecca L Hartman" w:date="2020-02-19T12:18:00Z">
        <w:r w:rsidR="007F3F10" w:rsidRPr="00937101">
          <w:rPr>
            <w:rFonts w:ascii="Times New Roman" w:hAnsi="Times New Roman" w:cs="Times New Roman"/>
            <w:sz w:val="20"/>
            <w:szCs w:val="20"/>
          </w:rPr>
          <w:t>r</w:t>
        </w:r>
      </w:ins>
      <w:r w:rsidR="00BA4F7E" w:rsidRPr="00937101">
        <w:rPr>
          <w:rFonts w:ascii="Times New Roman" w:hAnsi="Times New Roman" w:cs="Times New Roman"/>
          <w:sz w:val="20"/>
          <w:szCs w:val="20"/>
        </w:rPr>
        <w:t>AC</w:t>
      </w:r>
      <w:proofErr w:type="spellEnd"/>
      <w:r w:rsidR="00BA4F7E" w:rsidRPr="00937101">
        <w:rPr>
          <w:rFonts w:ascii="Times New Roman" w:hAnsi="Times New Roman" w:cs="Times New Roman"/>
          <w:sz w:val="20"/>
          <w:szCs w:val="20"/>
        </w:rPr>
        <w:t>, and their possible interaction</w:t>
      </w:r>
      <w:r w:rsidR="00855457" w:rsidRPr="00937101">
        <w:rPr>
          <w:rFonts w:ascii="Times New Roman" w:hAnsi="Times New Roman" w:cs="Times New Roman"/>
          <w:sz w:val="20"/>
          <w:szCs w:val="20"/>
        </w:rPr>
        <w:t xml:space="preserve"> using mixed effects linear regression models</w:t>
      </w:r>
      <w:r w:rsidR="00BA4F7E" w:rsidRPr="00937101">
        <w:rPr>
          <w:rFonts w:ascii="Times New Roman" w:hAnsi="Times New Roman" w:cs="Times New Roman"/>
          <w:sz w:val="20"/>
          <w:szCs w:val="20"/>
        </w:rPr>
        <w:t>.</w:t>
      </w:r>
    </w:p>
    <w:p w14:paraId="03554332" w14:textId="71FAC310" w:rsidR="00892620" w:rsidRPr="00937101" w:rsidRDefault="0089262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Task performance was measured by successful task completion, prevalence of</w:t>
      </w:r>
      <w:r w:rsidR="00BA4F7E" w:rsidRPr="00937101">
        <w:rPr>
          <w:rFonts w:ascii="Times New Roman" w:hAnsi="Times New Roman" w:cs="Times New Roman"/>
          <w:sz w:val="20"/>
          <w:szCs w:val="20"/>
        </w:rPr>
        <w:t xml:space="preserve"> an incorrect response</w:t>
      </w:r>
      <w:r w:rsidRPr="00937101">
        <w:rPr>
          <w:rFonts w:ascii="Times New Roman" w:hAnsi="Times New Roman" w:cs="Times New Roman"/>
          <w:sz w:val="20"/>
          <w:szCs w:val="20"/>
        </w:rPr>
        <w:t xml:space="preserve">, and time taken to complete the task. </w:t>
      </w:r>
      <w:r w:rsidR="00BA4F7E" w:rsidRPr="00937101">
        <w:rPr>
          <w:rFonts w:ascii="Times New Roman" w:hAnsi="Times New Roman" w:cs="Times New Roman"/>
          <w:sz w:val="20"/>
          <w:szCs w:val="20"/>
        </w:rPr>
        <w:t xml:space="preserve"> Each of these outcomes </w:t>
      </w:r>
      <w:r w:rsidR="00855457" w:rsidRPr="00937101">
        <w:rPr>
          <w:rFonts w:ascii="Times New Roman" w:hAnsi="Times New Roman" w:cs="Times New Roman"/>
          <w:sz w:val="20"/>
          <w:szCs w:val="20"/>
        </w:rPr>
        <w:t>were</w:t>
      </w:r>
      <w:r w:rsidR="00BA4F7E" w:rsidRPr="00937101">
        <w:rPr>
          <w:rFonts w:ascii="Times New Roman" w:hAnsi="Times New Roman" w:cs="Times New Roman"/>
          <w:sz w:val="20"/>
          <w:szCs w:val="20"/>
        </w:rPr>
        <w:t xml:space="preserve"> modeled in response to blood THC, </w:t>
      </w:r>
      <w:del w:id="603" w:author="Rebecca L Hartman" w:date="2020-02-19T09:26:00Z">
        <w:r w:rsidR="00BA4F7E" w:rsidRPr="00937101" w:rsidDel="002D75B9">
          <w:rPr>
            <w:rFonts w:ascii="Times New Roman" w:hAnsi="Times New Roman" w:cs="Times New Roman"/>
            <w:sz w:val="20"/>
            <w:szCs w:val="20"/>
          </w:rPr>
          <w:delText>BAC</w:delText>
        </w:r>
      </w:del>
      <w:proofErr w:type="spellStart"/>
      <w:ins w:id="604" w:author="Rebecca L Hartman" w:date="2020-02-19T09:26: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xml:space="preserve">, and their possible interaction.  </w:t>
      </w:r>
      <w:ins w:id="605" w:author="Tim Brown" w:date="2020-02-25T08:17:00Z">
        <w:r w:rsidR="00AF487A">
          <w:rPr>
            <w:rFonts w:ascii="Times New Roman" w:hAnsi="Times New Roman" w:cs="Times New Roman"/>
            <w:sz w:val="20"/>
            <w:szCs w:val="20"/>
          </w:rPr>
          <w:t xml:space="preserve">Due to the </w:t>
        </w:r>
      </w:ins>
      <w:ins w:id="606" w:author="Tim Brown" w:date="2020-02-25T08:18:00Z">
        <w:r w:rsidR="00AF487A">
          <w:rPr>
            <w:rFonts w:ascii="Times New Roman" w:hAnsi="Times New Roman" w:cs="Times New Roman"/>
            <w:sz w:val="20"/>
            <w:szCs w:val="20"/>
          </w:rPr>
          <w:t xml:space="preserve">original secondary nature </w:t>
        </w:r>
      </w:ins>
      <w:ins w:id="607" w:author="Tim Brown" w:date="2020-02-25T08:19:00Z">
        <w:r w:rsidR="00AF487A">
          <w:rPr>
            <w:rFonts w:ascii="Times New Roman" w:hAnsi="Times New Roman" w:cs="Times New Roman"/>
            <w:sz w:val="20"/>
            <w:szCs w:val="20"/>
          </w:rPr>
          <w:t>of performance on the message</w:t>
        </w:r>
      </w:ins>
      <w:ins w:id="608" w:author="Miller, Ryan" w:date="2020-02-28T09:59:00Z">
        <w:r w:rsidR="00A90ACC">
          <w:rPr>
            <w:rFonts w:ascii="Times New Roman" w:hAnsi="Times New Roman" w:cs="Times New Roman"/>
            <w:sz w:val="20"/>
            <w:szCs w:val="20"/>
          </w:rPr>
          <w:t>-</w:t>
        </w:r>
      </w:ins>
      <w:ins w:id="609" w:author="Tim Brown" w:date="2020-02-25T08:19:00Z">
        <w:del w:id="610" w:author="Miller, Ryan" w:date="2020-02-28T09:59:00Z">
          <w:r w:rsidR="00AF487A" w:rsidDel="00A90ACC">
            <w:rPr>
              <w:rFonts w:ascii="Times New Roman" w:hAnsi="Times New Roman" w:cs="Times New Roman"/>
              <w:sz w:val="20"/>
              <w:szCs w:val="20"/>
            </w:rPr>
            <w:delText xml:space="preserve"> </w:delText>
          </w:r>
        </w:del>
        <w:r w:rsidR="00AF487A">
          <w:rPr>
            <w:rFonts w:ascii="Times New Roman" w:hAnsi="Times New Roman" w:cs="Times New Roman"/>
            <w:sz w:val="20"/>
            <w:szCs w:val="20"/>
          </w:rPr>
          <w:t xml:space="preserve">reading task </w:t>
        </w:r>
      </w:ins>
      <w:ins w:id="611" w:author="Tim Brown" w:date="2020-02-25T08:18:00Z">
        <w:r w:rsidR="00AF487A">
          <w:rPr>
            <w:rFonts w:ascii="Times New Roman" w:hAnsi="Times New Roman" w:cs="Times New Roman"/>
            <w:sz w:val="20"/>
            <w:szCs w:val="20"/>
          </w:rPr>
          <w:t xml:space="preserve">and </w:t>
        </w:r>
      </w:ins>
      <w:ins w:id="612" w:author="Tim Brown" w:date="2020-02-25T08:17:00Z">
        <w:r w:rsidR="00AF487A">
          <w:rPr>
            <w:rFonts w:ascii="Times New Roman" w:hAnsi="Times New Roman" w:cs="Times New Roman"/>
            <w:sz w:val="20"/>
            <w:szCs w:val="20"/>
          </w:rPr>
          <w:t xml:space="preserve">high cost to </w:t>
        </w:r>
      </w:ins>
      <w:ins w:id="613" w:author="Tim Brown" w:date="2020-02-25T08:18:00Z">
        <w:r w:rsidR="00AF487A">
          <w:rPr>
            <w:rFonts w:ascii="Times New Roman" w:hAnsi="Times New Roman" w:cs="Times New Roman"/>
            <w:sz w:val="20"/>
            <w:szCs w:val="20"/>
          </w:rPr>
          <w:t xml:space="preserve">manually </w:t>
        </w:r>
      </w:ins>
      <w:ins w:id="614" w:author="Tim Brown" w:date="2020-02-25T08:17:00Z">
        <w:r w:rsidR="00AF487A">
          <w:rPr>
            <w:rFonts w:ascii="Times New Roman" w:hAnsi="Times New Roman" w:cs="Times New Roman"/>
            <w:sz w:val="20"/>
            <w:szCs w:val="20"/>
          </w:rPr>
          <w:t>code</w:t>
        </w:r>
      </w:ins>
      <w:ins w:id="615" w:author="Tim Brown" w:date="2020-02-25T08:19:00Z">
        <w:r w:rsidR="00AF487A">
          <w:rPr>
            <w:rFonts w:ascii="Times New Roman" w:hAnsi="Times New Roman" w:cs="Times New Roman"/>
            <w:sz w:val="20"/>
            <w:szCs w:val="20"/>
          </w:rPr>
          <w:t xml:space="preserve"> it</w:t>
        </w:r>
      </w:ins>
      <w:ins w:id="616" w:author="Tim Brown" w:date="2020-02-25T08:18:00Z">
        <w:r w:rsidR="00AF487A">
          <w:rPr>
            <w:rFonts w:ascii="Times New Roman" w:hAnsi="Times New Roman" w:cs="Times New Roman"/>
            <w:sz w:val="20"/>
            <w:szCs w:val="20"/>
          </w:rPr>
          <w:t xml:space="preserve">, </w:t>
        </w:r>
      </w:ins>
      <w:commentRangeStart w:id="617"/>
      <w:commentRangeStart w:id="618"/>
      <w:commentRangeStart w:id="619"/>
      <w:del w:id="620" w:author="Tim Brown" w:date="2020-02-25T08:18:00Z">
        <w:r w:rsidRPr="00937101" w:rsidDel="00AF487A">
          <w:rPr>
            <w:rFonts w:ascii="Times New Roman" w:hAnsi="Times New Roman" w:cs="Times New Roman"/>
            <w:sz w:val="20"/>
            <w:szCs w:val="20"/>
          </w:rPr>
          <w:delText>N</w:delText>
        </w:r>
      </w:del>
      <w:ins w:id="621" w:author="Tim Brown" w:date="2020-02-25T08:18:00Z">
        <w:r w:rsidR="00AF487A">
          <w:rPr>
            <w:rFonts w:ascii="Times New Roman" w:hAnsi="Times New Roman" w:cs="Times New Roman"/>
            <w:sz w:val="20"/>
            <w:szCs w:val="20"/>
          </w:rPr>
          <w:t>n</w:t>
        </w:r>
      </w:ins>
      <w:r w:rsidRPr="00937101">
        <w:rPr>
          <w:rFonts w:ascii="Times New Roman" w:hAnsi="Times New Roman" w:cs="Times New Roman"/>
          <w:sz w:val="20"/>
          <w:szCs w:val="20"/>
        </w:rPr>
        <w:t>o completion</w:t>
      </w:r>
      <w:ins w:id="622" w:author="Rebecca L Hartman" w:date="2020-02-19T10:25:00Z">
        <w:r w:rsidR="00D03285" w:rsidRPr="00937101">
          <w:rPr>
            <w:rFonts w:ascii="Times New Roman" w:hAnsi="Times New Roman" w:cs="Times New Roman"/>
            <w:sz w:val="20"/>
            <w:szCs w:val="20"/>
          </w:rPr>
          <w:t xml:space="preserve"> or time</w:t>
        </w:r>
      </w:ins>
      <w:r w:rsidRPr="00937101">
        <w:rPr>
          <w:rFonts w:ascii="Times New Roman" w:hAnsi="Times New Roman" w:cs="Times New Roman"/>
          <w:sz w:val="20"/>
          <w:szCs w:val="20"/>
        </w:rPr>
        <w:t xml:space="preserve"> data </w:t>
      </w:r>
      <w:r w:rsidR="00BA4F7E" w:rsidRPr="00937101">
        <w:rPr>
          <w:rFonts w:ascii="Times New Roman" w:hAnsi="Times New Roman" w:cs="Times New Roman"/>
          <w:sz w:val="20"/>
          <w:szCs w:val="20"/>
        </w:rPr>
        <w:t>were</w:t>
      </w:r>
      <w:r w:rsidR="00FB041A" w:rsidRPr="00937101">
        <w:rPr>
          <w:rFonts w:ascii="Times New Roman" w:hAnsi="Times New Roman" w:cs="Times New Roman"/>
          <w:sz w:val="20"/>
          <w:szCs w:val="20"/>
        </w:rPr>
        <w:t xml:space="preserve"> available</w:t>
      </w:r>
      <w:del w:id="623" w:author="Tim Brown" w:date="2020-02-25T08:18:00Z">
        <w:r w:rsidR="00FB041A" w:rsidRPr="00937101" w:rsidDel="00AF487A">
          <w:rPr>
            <w:rFonts w:ascii="Times New Roman" w:hAnsi="Times New Roman" w:cs="Times New Roman"/>
            <w:sz w:val="20"/>
            <w:szCs w:val="20"/>
          </w:rPr>
          <w:delText xml:space="preserve"> for the message-</w:delText>
        </w:r>
        <w:r w:rsidRPr="00937101" w:rsidDel="00AF487A">
          <w:rPr>
            <w:rFonts w:ascii="Times New Roman" w:hAnsi="Times New Roman" w:cs="Times New Roman"/>
            <w:sz w:val="20"/>
            <w:szCs w:val="20"/>
          </w:rPr>
          <w:delText xml:space="preserve">reading </w:delText>
        </w:r>
        <w:commentRangeStart w:id="624"/>
        <w:r w:rsidRPr="00937101" w:rsidDel="00AF487A">
          <w:rPr>
            <w:rFonts w:ascii="Times New Roman" w:hAnsi="Times New Roman" w:cs="Times New Roman"/>
            <w:sz w:val="20"/>
            <w:szCs w:val="20"/>
          </w:rPr>
          <w:delText>task</w:delText>
        </w:r>
        <w:commentRangeEnd w:id="617"/>
        <w:r w:rsidR="00C2179F" w:rsidRPr="00937101" w:rsidDel="00AF487A">
          <w:rPr>
            <w:rStyle w:val="CommentReference"/>
            <w:rFonts w:ascii="Times New Roman" w:hAnsi="Times New Roman" w:cs="Times New Roman"/>
            <w:sz w:val="20"/>
            <w:szCs w:val="20"/>
          </w:rPr>
          <w:commentReference w:id="617"/>
        </w:r>
        <w:commentRangeEnd w:id="618"/>
        <w:r w:rsidR="00FD7535" w:rsidDel="00AF487A">
          <w:rPr>
            <w:rStyle w:val="CommentReference"/>
          </w:rPr>
          <w:commentReference w:id="618"/>
        </w:r>
      </w:del>
      <w:commentRangeEnd w:id="619"/>
      <w:commentRangeEnd w:id="624"/>
      <w:r w:rsidR="007236CA">
        <w:rPr>
          <w:rStyle w:val="CommentReference"/>
        </w:rPr>
        <w:commentReference w:id="619"/>
      </w:r>
      <w:ins w:id="625" w:author="Tim Brown" w:date="2020-02-25T08:18:00Z">
        <w:r w:rsidR="00AF487A">
          <w:rPr>
            <w:rFonts w:ascii="Times New Roman" w:hAnsi="Times New Roman" w:cs="Times New Roman"/>
            <w:sz w:val="20"/>
            <w:szCs w:val="20"/>
          </w:rPr>
          <w:t>.</w:t>
        </w:r>
      </w:ins>
      <w:r w:rsidR="00CF48FF">
        <w:rPr>
          <w:rStyle w:val="CommentReference"/>
        </w:rPr>
        <w:commentReference w:id="624"/>
      </w:r>
      <w:r w:rsidR="00FB041A"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p>
    <w:p w14:paraId="78FF76CE" w14:textId="521947F6" w:rsidR="00892620" w:rsidRPr="00937101" w:rsidRDefault="0089262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All</w:t>
      </w:r>
      <w:r w:rsidR="00BA4F7E"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models included</w:t>
      </w:r>
      <w:r w:rsidR="00100EC5" w:rsidRPr="00937101">
        <w:rPr>
          <w:rFonts w:ascii="Times New Roman" w:hAnsi="Times New Roman" w:cs="Times New Roman"/>
          <w:sz w:val="20"/>
          <w:szCs w:val="20"/>
        </w:rPr>
        <w:t xml:space="preserve"> subject-specific random intercepts and </w:t>
      </w:r>
      <w:r w:rsidRPr="00937101">
        <w:rPr>
          <w:rFonts w:ascii="Times New Roman" w:hAnsi="Times New Roman" w:cs="Times New Roman"/>
          <w:sz w:val="20"/>
          <w:szCs w:val="20"/>
        </w:rPr>
        <w:t xml:space="preserve">were fit using maximum likelihood </w:t>
      </w:r>
      <w:r w:rsidR="00BE1C8B" w:rsidRPr="00937101">
        <w:rPr>
          <w:rFonts w:ascii="Times New Roman" w:hAnsi="Times New Roman" w:cs="Times New Roman"/>
          <w:sz w:val="20"/>
          <w:szCs w:val="20"/>
        </w:rPr>
        <w:t xml:space="preserve">via </w:t>
      </w:r>
      <w:r w:rsidR="00A326C0" w:rsidRPr="00937101">
        <w:rPr>
          <w:rFonts w:ascii="Times New Roman" w:hAnsi="Times New Roman" w:cs="Times New Roman"/>
          <w:sz w:val="20"/>
          <w:szCs w:val="20"/>
        </w:rPr>
        <w:t>the lme4 package (Bates et al.</w:t>
      </w:r>
      <w:r w:rsidRPr="00937101">
        <w:rPr>
          <w:rFonts w:ascii="Times New Roman" w:hAnsi="Times New Roman" w:cs="Times New Roman"/>
          <w:sz w:val="20"/>
          <w:szCs w:val="20"/>
        </w:rPr>
        <w:t xml:space="preserve"> 2015) in R version 3.5.1</w:t>
      </w:r>
      <w:ins w:id="626" w:author="Miller, Ryan" w:date="2020-02-28T10:00:00Z">
        <w:r w:rsidR="00A90ACC">
          <w:rPr>
            <w:rFonts w:ascii="Times New Roman" w:hAnsi="Times New Roman" w:cs="Times New Roman"/>
            <w:sz w:val="20"/>
            <w:szCs w:val="20"/>
          </w:rPr>
          <w:t xml:space="preserve"> (R Core Team. 2018)</w:t>
        </w:r>
      </w:ins>
      <w:r w:rsidRPr="00937101">
        <w:rPr>
          <w:rFonts w:ascii="Times New Roman" w:hAnsi="Times New Roman" w:cs="Times New Roman"/>
          <w:sz w:val="20"/>
          <w:szCs w:val="20"/>
        </w:rPr>
        <w:t xml:space="preserve">.  </w:t>
      </w:r>
      <w:ins w:id="627" w:author="Miller, Ryan" w:date="2020-02-27T10:43:00Z">
        <w:r w:rsidR="00CD024A" w:rsidRPr="00937101">
          <w:rPr>
            <w:rFonts w:ascii="Times New Roman" w:hAnsi="Times New Roman" w:cs="Times New Roman"/>
            <w:sz w:val="20"/>
            <w:szCs w:val="20"/>
          </w:rPr>
          <w:t>For</w:t>
        </w:r>
        <w:r w:rsidR="00CD024A">
          <w:rPr>
            <w:rFonts w:ascii="Times New Roman" w:hAnsi="Times New Roman" w:cs="Times New Roman"/>
            <w:sz w:val="20"/>
            <w:szCs w:val="20"/>
          </w:rPr>
          <w:t xml:space="preserve"> quantitative</w:t>
        </w:r>
        <w:r w:rsidR="00CD024A" w:rsidRPr="00937101">
          <w:rPr>
            <w:rFonts w:ascii="Times New Roman" w:hAnsi="Times New Roman" w:cs="Times New Roman"/>
            <w:sz w:val="20"/>
            <w:szCs w:val="20"/>
          </w:rPr>
          <w:t xml:space="preserve"> dependent measures, the </w:t>
        </w:r>
        <w:r w:rsidR="00CD024A" w:rsidRPr="00937101">
          <w:rPr>
            <w:rFonts w:ascii="Times New Roman" w:hAnsi="Times New Roman" w:cs="Times New Roman"/>
            <w:sz w:val="20"/>
            <w:szCs w:val="20"/>
          </w:rPr>
          <w:lastRenderedPageBreak/>
          <w:t>Gaussian distribution and identity link function were used</w:t>
        </w:r>
        <w:r w:rsidR="00CD024A">
          <w:rPr>
            <w:rFonts w:ascii="Times New Roman" w:hAnsi="Times New Roman" w:cs="Times New Roman"/>
            <w:sz w:val="20"/>
            <w:szCs w:val="20"/>
          </w:rPr>
          <w:t>;</w:t>
        </w:r>
        <w:r w:rsidR="00CD024A" w:rsidRPr="00937101">
          <w:rPr>
            <w:rFonts w:ascii="Times New Roman" w:hAnsi="Times New Roman" w:cs="Times New Roman"/>
            <w:sz w:val="20"/>
            <w:szCs w:val="20"/>
          </w:rPr>
          <w:t xml:space="preserve"> for binary measures</w:t>
        </w:r>
        <w:r w:rsidR="00CD024A">
          <w:rPr>
            <w:rFonts w:ascii="Times New Roman" w:hAnsi="Times New Roman" w:cs="Times New Roman"/>
            <w:sz w:val="20"/>
            <w:szCs w:val="20"/>
          </w:rPr>
          <w:t>,</w:t>
        </w:r>
        <w:r w:rsidR="00CD024A" w:rsidRPr="00937101">
          <w:rPr>
            <w:rFonts w:ascii="Times New Roman" w:hAnsi="Times New Roman" w:cs="Times New Roman"/>
            <w:sz w:val="20"/>
            <w:szCs w:val="20"/>
          </w:rPr>
          <w:t xml:space="preserve"> the binomial distribution and logit link were </w:t>
        </w:r>
        <w:r w:rsidR="00CD024A">
          <w:rPr>
            <w:rFonts w:ascii="Times New Roman" w:hAnsi="Times New Roman" w:cs="Times New Roman"/>
            <w:sz w:val="20"/>
            <w:szCs w:val="20"/>
          </w:rPr>
          <w:t xml:space="preserve">employed.  </w:t>
        </w:r>
      </w:ins>
      <w:del w:id="628" w:author="Miller, Ryan" w:date="2020-02-27T10:43:00Z">
        <w:r w:rsidR="00BA4F7E" w:rsidRPr="00937101" w:rsidDel="00CD024A">
          <w:rPr>
            <w:rFonts w:ascii="Times New Roman" w:hAnsi="Times New Roman" w:cs="Times New Roman"/>
            <w:sz w:val="20"/>
            <w:szCs w:val="20"/>
          </w:rPr>
          <w:delText>For numeric dependent measures, the Gaussian distribution and id</w:delText>
        </w:r>
        <w:r w:rsidR="00FB041A" w:rsidRPr="00937101" w:rsidDel="00CD024A">
          <w:rPr>
            <w:rFonts w:ascii="Times New Roman" w:hAnsi="Times New Roman" w:cs="Times New Roman"/>
            <w:sz w:val="20"/>
            <w:szCs w:val="20"/>
          </w:rPr>
          <w:delText xml:space="preserve">entity link function were used, while for </w:delText>
        </w:r>
        <w:r w:rsidR="00BA4F7E" w:rsidRPr="00937101" w:rsidDel="00CD024A">
          <w:rPr>
            <w:rFonts w:ascii="Times New Roman" w:hAnsi="Times New Roman" w:cs="Times New Roman"/>
            <w:sz w:val="20"/>
            <w:szCs w:val="20"/>
          </w:rPr>
          <w:delText>binary measures</w:delText>
        </w:r>
        <w:r w:rsidR="00FB041A" w:rsidRPr="00937101" w:rsidDel="00CD024A">
          <w:rPr>
            <w:rFonts w:ascii="Times New Roman" w:hAnsi="Times New Roman" w:cs="Times New Roman"/>
            <w:sz w:val="20"/>
            <w:szCs w:val="20"/>
          </w:rPr>
          <w:delText xml:space="preserve"> </w:delText>
        </w:r>
        <w:r w:rsidR="00BA4F7E" w:rsidRPr="00937101" w:rsidDel="00CD024A">
          <w:rPr>
            <w:rFonts w:ascii="Times New Roman" w:hAnsi="Times New Roman" w:cs="Times New Roman"/>
            <w:sz w:val="20"/>
            <w:szCs w:val="20"/>
          </w:rPr>
          <w:delText>the binomial distribution and logit link</w:delText>
        </w:r>
        <w:r w:rsidR="00FB041A" w:rsidRPr="00937101" w:rsidDel="00CD024A">
          <w:rPr>
            <w:rFonts w:ascii="Times New Roman" w:hAnsi="Times New Roman" w:cs="Times New Roman"/>
            <w:sz w:val="20"/>
            <w:szCs w:val="20"/>
          </w:rPr>
          <w:delText xml:space="preserve"> were used</w:delText>
        </w:r>
      </w:del>
      <w:ins w:id="629" w:author="Marilyn Huestis" w:date="2020-02-21T14:50:00Z">
        <w:del w:id="630" w:author="Miller, Ryan" w:date="2020-02-27T10:43:00Z">
          <w:r w:rsidR="00EC14E8" w:rsidDel="00CD024A">
            <w:rPr>
              <w:rFonts w:ascii="Times New Roman" w:hAnsi="Times New Roman" w:cs="Times New Roman"/>
              <w:sz w:val="20"/>
              <w:szCs w:val="20"/>
            </w:rPr>
            <w:delText>employed</w:delText>
          </w:r>
        </w:del>
      </w:ins>
      <w:del w:id="631" w:author="Miller, Ryan" w:date="2020-02-27T10:43:00Z">
        <w:r w:rsidR="00BA4F7E" w:rsidRPr="00937101" w:rsidDel="00CD024A">
          <w:rPr>
            <w:rFonts w:ascii="Times New Roman" w:hAnsi="Times New Roman" w:cs="Times New Roman"/>
            <w:sz w:val="20"/>
            <w:szCs w:val="20"/>
          </w:rPr>
          <w:delText xml:space="preserve">.  </w:delText>
        </w:r>
      </w:del>
      <w:r w:rsidRPr="00937101">
        <w:rPr>
          <w:rFonts w:ascii="Times New Roman" w:hAnsi="Times New Roman" w:cs="Times New Roman"/>
          <w:sz w:val="20"/>
          <w:szCs w:val="20"/>
        </w:rPr>
        <w:t xml:space="preserve">Performance </w:t>
      </w:r>
      <w:r w:rsidR="00444F9E" w:rsidRPr="00937101">
        <w:rPr>
          <w:rFonts w:ascii="Times New Roman" w:hAnsi="Times New Roman" w:cs="Times New Roman"/>
          <w:sz w:val="20"/>
          <w:szCs w:val="20"/>
        </w:rPr>
        <w:t>shift</w:t>
      </w:r>
      <w:r w:rsidRPr="00937101">
        <w:rPr>
          <w:rFonts w:ascii="Times New Roman" w:hAnsi="Times New Roman" w:cs="Times New Roman"/>
          <w:sz w:val="20"/>
          <w:szCs w:val="20"/>
        </w:rPr>
        <w:t xml:space="preserve"> and task performance models</w:t>
      </w:r>
      <w:r w:rsidR="00BA4F7E" w:rsidRPr="00937101">
        <w:rPr>
          <w:rFonts w:ascii="Times New Roman" w:hAnsi="Times New Roman" w:cs="Times New Roman"/>
          <w:sz w:val="20"/>
          <w:szCs w:val="20"/>
        </w:rPr>
        <w:t xml:space="preserve"> each</w:t>
      </w:r>
      <w:r w:rsidRPr="00937101">
        <w:rPr>
          <w:rFonts w:ascii="Times New Roman" w:hAnsi="Times New Roman" w:cs="Times New Roman"/>
          <w:sz w:val="20"/>
          <w:szCs w:val="20"/>
        </w:rPr>
        <w:t xml:space="preserve"> </w:t>
      </w:r>
      <w:r w:rsidR="00BE1C8B" w:rsidRPr="00937101">
        <w:rPr>
          <w:rFonts w:ascii="Times New Roman" w:hAnsi="Times New Roman" w:cs="Times New Roman"/>
          <w:sz w:val="20"/>
          <w:szCs w:val="20"/>
        </w:rPr>
        <w:t xml:space="preserve">included covariates </w:t>
      </w:r>
      <w:r w:rsidR="00FB041A" w:rsidRPr="00937101">
        <w:rPr>
          <w:rFonts w:ascii="Times New Roman" w:hAnsi="Times New Roman" w:cs="Times New Roman"/>
          <w:sz w:val="20"/>
          <w:szCs w:val="20"/>
        </w:rPr>
        <w:t>that adjusted</w:t>
      </w:r>
      <w:r w:rsidR="00BA4F7E" w:rsidRPr="00937101">
        <w:rPr>
          <w:rFonts w:ascii="Times New Roman" w:hAnsi="Times New Roman" w:cs="Times New Roman"/>
          <w:sz w:val="20"/>
          <w:szCs w:val="20"/>
        </w:rPr>
        <w:t xml:space="preserve"> for </w:t>
      </w:r>
      <w:r w:rsidR="00CD26E4" w:rsidRPr="00937101">
        <w:rPr>
          <w:rFonts w:ascii="Times New Roman" w:hAnsi="Times New Roman" w:cs="Times New Roman"/>
          <w:sz w:val="20"/>
          <w:szCs w:val="20"/>
        </w:rPr>
        <w:t xml:space="preserve">task-specific </w:t>
      </w:r>
      <w:r w:rsidRPr="00937101">
        <w:rPr>
          <w:rFonts w:ascii="Times New Roman" w:hAnsi="Times New Roman" w:cs="Times New Roman"/>
          <w:sz w:val="20"/>
          <w:szCs w:val="20"/>
        </w:rPr>
        <w:t>difficult</w:t>
      </w:r>
      <w:r w:rsidR="00CD26E4" w:rsidRPr="00937101">
        <w:rPr>
          <w:rFonts w:ascii="Times New Roman" w:hAnsi="Times New Roman" w:cs="Times New Roman"/>
          <w:sz w:val="20"/>
          <w:szCs w:val="20"/>
        </w:rPr>
        <w:t>y factors</w:t>
      </w:r>
      <w:r w:rsidR="00BA4F7E" w:rsidRPr="00937101">
        <w:rPr>
          <w:rFonts w:ascii="Times New Roman" w:hAnsi="Times New Roman" w:cs="Times New Roman"/>
          <w:sz w:val="20"/>
          <w:szCs w:val="20"/>
        </w:rPr>
        <w:t>, such as page number</w:t>
      </w:r>
      <w:r w:rsidR="00FB041A" w:rsidRPr="00937101">
        <w:rPr>
          <w:rFonts w:ascii="Times New Roman" w:hAnsi="Times New Roman" w:cs="Times New Roman"/>
          <w:sz w:val="20"/>
          <w:szCs w:val="20"/>
        </w:rPr>
        <w:t xml:space="preserve"> in the artist-search task</w:t>
      </w:r>
      <w:r w:rsidR="00BA4F7E" w:rsidRPr="00937101">
        <w:rPr>
          <w:rFonts w:ascii="Times New Roman" w:hAnsi="Times New Roman" w:cs="Times New Roman"/>
          <w:sz w:val="20"/>
          <w:szCs w:val="20"/>
        </w:rPr>
        <w:t xml:space="preserve"> or message length</w:t>
      </w:r>
      <w:r w:rsidR="00FB041A" w:rsidRPr="00937101">
        <w:rPr>
          <w:rFonts w:ascii="Times New Roman" w:hAnsi="Times New Roman" w:cs="Times New Roman"/>
          <w:sz w:val="20"/>
          <w:szCs w:val="20"/>
        </w:rPr>
        <w:t xml:space="preserve"> in the message-reading task</w:t>
      </w:r>
      <w:r w:rsidR="00BA4F7E"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as well as</w:t>
      </w:r>
      <w:r w:rsidRPr="00937101">
        <w:rPr>
          <w:rFonts w:ascii="Times New Roman" w:hAnsi="Times New Roman" w:cs="Times New Roman"/>
          <w:sz w:val="20"/>
          <w:szCs w:val="20"/>
        </w:rPr>
        <w:t xml:space="preserve"> road segment.  Lane departure models </w:t>
      </w:r>
      <w:r w:rsidR="00BE1C8B" w:rsidRPr="00937101">
        <w:rPr>
          <w:rFonts w:ascii="Times New Roman" w:hAnsi="Times New Roman" w:cs="Times New Roman"/>
          <w:sz w:val="20"/>
          <w:szCs w:val="20"/>
        </w:rPr>
        <w:t xml:space="preserve">included covariates </w:t>
      </w:r>
      <w:r w:rsidR="00FB041A" w:rsidRPr="00937101">
        <w:rPr>
          <w:rFonts w:ascii="Times New Roman" w:hAnsi="Times New Roman" w:cs="Times New Roman"/>
          <w:sz w:val="20"/>
          <w:szCs w:val="20"/>
        </w:rPr>
        <w:t>that adjusted</w:t>
      </w:r>
      <w:r w:rsidR="00BE1C8B"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 xml:space="preserve">for speed and </w:t>
      </w:r>
      <w:r w:rsidRPr="00937101">
        <w:rPr>
          <w:rFonts w:ascii="Times New Roman" w:hAnsi="Times New Roman" w:cs="Times New Roman"/>
          <w:sz w:val="20"/>
          <w:szCs w:val="20"/>
        </w:rPr>
        <w:t xml:space="preserve">initial lane position at the </w:t>
      </w:r>
      <w:r w:rsidR="00CD26E4" w:rsidRPr="00937101">
        <w:rPr>
          <w:rFonts w:ascii="Times New Roman" w:hAnsi="Times New Roman" w:cs="Times New Roman"/>
          <w:sz w:val="20"/>
          <w:szCs w:val="20"/>
        </w:rPr>
        <w:t>onset</w:t>
      </w:r>
      <w:r w:rsidRPr="00937101">
        <w:rPr>
          <w:rFonts w:ascii="Times New Roman" w:hAnsi="Times New Roman" w:cs="Times New Roman"/>
          <w:sz w:val="20"/>
          <w:szCs w:val="20"/>
        </w:rPr>
        <w:t xml:space="preserve"> of the task period.  </w:t>
      </w:r>
      <w:r w:rsidR="00FB041A" w:rsidRPr="00937101">
        <w:rPr>
          <w:rFonts w:ascii="Times New Roman" w:hAnsi="Times New Roman" w:cs="Times New Roman"/>
          <w:sz w:val="20"/>
          <w:szCs w:val="20"/>
        </w:rPr>
        <w:t xml:space="preserve">For each model, the </w:t>
      </w:r>
      <w:proofErr w:type="spellStart"/>
      <w:r w:rsidR="00BE1C8B" w:rsidRPr="00937101">
        <w:rPr>
          <w:rFonts w:ascii="Times New Roman" w:hAnsi="Times New Roman" w:cs="Times New Roman"/>
          <w:sz w:val="20"/>
          <w:szCs w:val="20"/>
        </w:rPr>
        <w:t>Akaike</w:t>
      </w:r>
      <w:proofErr w:type="spellEnd"/>
      <w:r w:rsidR="00BE1C8B" w:rsidRPr="00937101">
        <w:rPr>
          <w:rFonts w:ascii="Times New Roman" w:hAnsi="Times New Roman" w:cs="Times New Roman"/>
          <w:sz w:val="20"/>
          <w:szCs w:val="20"/>
        </w:rPr>
        <w:t xml:space="preserve"> Information Criterion</w:t>
      </w:r>
      <w:ins w:id="632" w:author="Miller, Ryan" w:date="2020-02-27T10:43:00Z">
        <w:r w:rsidR="00CD024A">
          <w:rPr>
            <w:rFonts w:ascii="Times New Roman" w:hAnsi="Times New Roman" w:cs="Times New Roman"/>
            <w:sz w:val="20"/>
            <w:szCs w:val="20"/>
          </w:rPr>
          <w:t xml:space="preserve"> (</w:t>
        </w:r>
      </w:ins>
      <w:del w:id="633" w:author="Miller, Ryan" w:date="2020-02-27T10:43:00Z">
        <w:r w:rsidR="00BE1C8B" w:rsidRPr="00937101" w:rsidDel="00CD024A">
          <w:rPr>
            <w:rFonts w:ascii="Times New Roman" w:hAnsi="Times New Roman" w:cs="Times New Roman"/>
            <w:sz w:val="20"/>
            <w:szCs w:val="20"/>
          </w:rPr>
          <w:delText xml:space="preserve">, or </w:delText>
        </w:r>
      </w:del>
      <w:r w:rsidR="00BE1C8B" w:rsidRPr="00937101">
        <w:rPr>
          <w:rFonts w:ascii="Times New Roman" w:hAnsi="Times New Roman" w:cs="Times New Roman"/>
          <w:sz w:val="20"/>
          <w:szCs w:val="20"/>
        </w:rPr>
        <w:t>AIC</w:t>
      </w:r>
      <w:ins w:id="634" w:author="Miller, Ryan" w:date="2020-02-27T10:43:00Z">
        <w:r w:rsidR="00CD024A">
          <w:rPr>
            <w:rFonts w:ascii="Times New Roman" w:hAnsi="Times New Roman" w:cs="Times New Roman"/>
            <w:sz w:val="20"/>
            <w:szCs w:val="20"/>
          </w:rPr>
          <w:t>)</w:t>
        </w:r>
      </w:ins>
      <w:del w:id="635" w:author="Miller, Ryan" w:date="2020-02-27T10:43:00Z">
        <w:r w:rsidR="00BE1C8B" w:rsidRPr="00937101" w:rsidDel="00CD024A">
          <w:rPr>
            <w:rFonts w:ascii="Times New Roman" w:hAnsi="Times New Roman" w:cs="Times New Roman"/>
            <w:sz w:val="20"/>
            <w:szCs w:val="20"/>
          </w:rPr>
          <w:delText>,</w:delText>
        </w:r>
      </w:del>
      <w:r w:rsidR="00BE1C8B" w:rsidRPr="00937101">
        <w:rPr>
          <w:rFonts w:ascii="Times New Roman" w:hAnsi="Times New Roman" w:cs="Times New Roman"/>
          <w:sz w:val="20"/>
          <w:szCs w:val="20"/>
        </w:rPr>
        <w:t xml:space="preserve"> </w:t>
      </w:r>
      <w:r w:rsidRPr="00937101">
        <w:rPr>
          <w:rFonts w:ascii="Times New Roman" w:hAnsi="Times New Roman" w:cs="Times New Roman"/>
          <w:sz w:val="20"/>
          <w:szCs w:val="20"/>
        </w:rPr>
        <w:t xml:space="preserve">was used to determine whether an interaction between THC and </w:t>
      </w:r>
      <w:proofErr w:type="spellStart"/>
      <w:r w:rsidRPr="00937101">
        <w:rPr>
          <w:rFonts w:ascii="Times New Roman" w:hAnsi="Times New Roman" w:cs="Times New Roman"/>
          <w:sz w:val="20"/>
          <w:szCs w:val="20"/>
        </w:rPr>
        <w:t>B</w:t>
      </w:r>
      <w:ins w:id="636" w:author="Rebecca L Hartman" w:date="2020-02-19T14:24:00Z">
        <w:r w:rsidR="00250347" w:rsidRPr="00937101">
          <w:rPr>
            <w:rFonts w:ascii="Times New Roman" w:hAnsi="Times New Roman" w:cs="Times New Roman"/>
            <w:sz w:val="20"/>
            <w:szCs w:val="20"/>
          </w:rPr>
          <w:t>r</w:t>
        </w:r>
      </w:ins>
      <w:r w:rsidRPr="00937101">
        <w:rPr>
          <w:rFonts w:ascii="Times New Roman" w:hAnsi="Times New Roman" w:cs="Times New Roman"/>
          <w:sz w:val="20"/>
          <w:szCs w:val="20"/>
        </w:rPr>
        <w:t>A</w:t>
      </w:r>
      <w:r w:rsidR="00DB4997" w:rsidRPr="00937101">
        <w:rPr>
          <w:rFonts w:ascii="Times New Roman" w:hAnsi="Times New Roman" w:cs="Times New Roman"/>
          <w:sz w:val="20"/>
          <w:szCs w:val="20"/>
        </w:rPr>
        <w:t>C</w:t>
      </w:r>
      <w:proofErr w:type="spellEnd"/>
      <w:r w:rsidR="00DB4997" w:rsidRPr="00937101">
        <w:rPr>
          <w:rFonts w:ascii="Times New Roman" w:hAnsi="Times New Roman" w:cs="Times New Roman"/>
          <w:sz w:val="20"/>
          <w:szCs w:val="20"/>
        </w:rPr>
        <w:t xml:space="preserve"> warranted inclusion in the model.  </w:t>
      </w:r>
      <w:r w:rsidR="00FB041A" w:rsidRPr="00937101">
        <w:rPr>
          <w:rFonts w:ascii="Times New Roman" w:hAnsi="Times New Roman" w:cs="Times New Roman"/>
          <w:sz w:val="20"/>
          <w:szCs w:val="20"/>
        </w:rPr>
        <w:t>For each analysis</w:t>
      </w:r>
      <w:ins w:id="637" w:author="Miller, Ryan" w:date="2020-02-27T10:43:00Z">
        <w:r w:rsidR="00CD024A">
          <w:rPr>
            <w:rFonts w:ascii="Times New Roman" w:hAnsi="Times New Roman" w:cs="Times New Roman"/>
            <w:sz w:val="20"/>
            <w:szCs w:val="20"/>
          </w:rPr>
          <w:t>,</w:t>
        </w:r>
      </w:ins>
      <w:r w:rsidR="00FB041A" w:rsidRPr="00937101">
        <w:rPr>
          <w:rFonts w:ascii="Times New Roman" w:hAnsi="Times New Roman" w:cs="Times New Roman"/>
          <w:sz w:val="20"/>
          <w:szCs w:val="20"/>
        </w:rPr>
        <w:t xml:space="preserve"> we </w:t>
      </w:r>
      <w:r w:rsidR="00DB4997" w:rsidRPr="00937101">
        <w:rPr>
          <w:rFonts w:ascii="Times New Roman" w:hAnsi="Times New Roman" w:cs="Times New Roman"/>
          <w:sz w:val="20"/>
          <w:szCs w:val="20"/>
        </w:rPr>
        <w:t>report</w:t>
      </w:r>
      <w:r w:rsidR="00FB041A" w:rsidRPr="00937101">
        <w:rPr>
          <w:rFonts w:ascii="Times New Roman" w:hAnsi="Times New Roman" w:cs="Times New Roman"/>
          <w:sz w:val="20"/>
          <w:szCs w:val="20"/>
        </w:rPr>
        <w:t xml:space="preserve"> model coefficients for the estimated effects of</w:t>
      </w:r>
      <w:r w:rsidR="00DB4997"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 xml:space="preserve">THC, </w:t>
      </w:r>
      <w:del w:id="638" w:author="Rebecca L Hartman" w:date="2020-02-19T09:27:00Z">
        <w:r w:rsidR="00BA4F7E" w:rsidRPr="00937101" w:rsidDel="002D75B9">
          <w:rPr>
            <w:rFonts w:ascii="Times New Roman" w:hAnsi="Times New Roman" w:cs="Times New Roman"/>
            <w:sz w:val="20"/>
            <w:szCs w:val="20"/>
          </w:rPr>
          <w:delText>BAC</w:delText>
        </w:r>
      </w:del>
      <w:proofErr w:type="spellStart"/>
      <w:ins w:id="639" w:author="Rebecca L Hartman" w:date="2020-02-19T09:27: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xml:space="preserve">, and </w:t>
      </w:r>
      <w:r w:rsidR="00FB041A" w:rsidRPr="00937101">
        <w:rPr>
          <w:rFonts w:ascii="Times New Roman" w:hAnsi="Times New Roman" w:cs="Times New Roman"/>
          <w:sz w:val="20"/>
          <w:szCs w:val="20"/>
        </w:rPr>
        <w:t xml:space="preserve">their interaction (if </w:t>
      </w:r>
      <w:r w:rsidR="00442D29" w:rsidRPr="00937101">
        <w:rPr>
          <w:rFonts w:ascii="Times New Roman" w:hAnsi="Times New Roman" w:cs="Times New Roman"/>
          <w:sz w:val="20"/>
          <w:szCs w:val="20"/>
        </w:rPr>
        <w:t>selected</w:t>
      </w:r>
      <w:r w:rsidR="00FB041A" w:rsidRPr="00937101">
        <w:rPr>
          <w:rFonts w:ascii="Times New Roman" w:hAnsi="Times New Roman" w:cs="Times New Roman"/>
          <w:sz w:val="20"/>
          <w:szCs w:val="20"/>
        </w:rPr>
        <w:t xml:space="preserve">), as well </w:t>
      </w:r>
      <w:del w:id="640" w:author="Miller, Ryan" w:date="2020-02-27T10:42:00Z">
        <w:r w:rsidR="00FB041A" w:rsidRPr="00937101" w:rsidDel="00CD024A">
          <w:rPr>
            <w:rFonts w:ascii="Times New Roman" w:hAnsi="Times New Roman" w:cs="Times New Roman"/>
            <w:sz w:val="20"/>
            <w:szCs w:val="20"/>
          </w:rPr>
          <w:delText>as their</w:delText>
        </w:r>
      </w:del>
      <w:ins w:id="641" w:author="Miller, Ryan" w:date="2020-02-27T10:42:00Z">
        <w:r w:rsidR="00CD024A">
          <w:rPr>
            <w:rFonts w:ascii="Times New Roman" w:hAnsi="Times New Roman" w:cs="Times New Roman"/>
            <w:sz w:val="20"/>
            <w:szCs w:val="20"/>
          </w:rPr>
          <w:t>95%</w:t>
        </w:r>
      </w:ins>
      <w:r w:rsidR="00FB041A" w:rsidRPr="00937101">
        <w:rPr>
          <w:rFonts w:ascii="Times New Roman" w:hAnsi="Times New Roman" w:cs="Times New Roman"/>
          <w:sz w:val="20"/>
          <w:szCs w:val="20"/>
        </w:rPr>
        <w:t xml:space="preserve"> </w:t>
      </w:r>
      <w:r w:rsidR="00DB4997" w:rsidRPr="00937101">
        <w:rPr>
          <w:rFonts w:ascii="Times New Roman" w:hAnsi="Times New Roman" w:cs="Times New Roman"/>
          <w:sz w:val="20"/>
          <w:szCs w:val="20"/>
        </w:rPr>
        <w:t>Wald</w:t>
      </w:r>
      <w:ins w:id="642" w:author="Miller, Ryan" w:date="2020-02-27T10:42:00Z">
        <w:r w:rsidR="00CD024A">
          <w:rPr>
            <w:rFonts w:ascii="Times New Roman" w:hAnsi="Times New Roman" w:cs="Times New Roman"/>
            <w:sz w:val="20"/>
            <w:szCs w:val="20"/>
          </w:rPr>
          <w:t xml:space="preserve"> confidence intervals and</w:t>
        </w:r>
      </w:ins>
      <w:r w:rsidR="00DB4997" w:rsidRPr="00937101">
        <w:rPr>
          <w:rFonts w:ascii="Times New Roman" w:hAnsi="Times New Roman" w:cs="Times New Roman"/>
          <w:sz w:val="20"/>
          <w:szCs w:val="20"/>
        </w:rPr>
        <w:t xml:space="preserve"> p-values.  </w:t>
      </w:r>
    </w:p>
    <w:p w14:paraId="7B7DAC07" w14:textId="77777777"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RESULTS</w:t>
      </w:r>
    </w:p>
    <w:p w14:paraId="1F3D8EBE" w14:textId="77777777" w:rsidR="004D324E" w:rsidRPr="00937101" w:rsidRDefault="004D324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Participants</w:t>
      </w:r>
    </w:p>
    <w:p w14:paraId="1799CECA" w14:textId="63D4827C" w:rsidR="004D324E" w:rsidRPr="00937101" w:rsidRDefault="00CD024A" w:rsidP="00937101">
      <w:pPr>
        <w:spacing w:line="360" w:lineRule="auto"/>
        <w:rPr>
          <w:rFonts w:ascii="Times New Roman" w:hAnsi="Times New Roman" w:cs="Times New Roman"/>
          <w:sz w:val="20"/>
          <w:szCs w:val="20"/>
        </w:rPr>
      </w:pPr>
      <w:ins w:id="643" w:author="Miller, Ryan" w:date="2020-02-27T10:44:00Z">
        <w:r>
          <w:rPr>
            <w:rFonts w:ascii="Times New Roman" w:hAnsi="Times New Roman" w:cs="Times New Roman"/>
            <w:sz w:val="20"/>
            <w:szCs w:val="20"/>
          </w:rPr>
          <w:t>Fifty-five healthy adults enrolled, of whom n</w:t>
        </w:r>
      </w:ins>
      <w:del w:id="644" w:author="Miller, Ryan" w:date="2020-02-27T10:44:00Z">
        <w:r w:rsidR="004D324E" w:rsidRPr="00937101" w:rsidDel="00CD024A">
          <w:rPr>
            <w:rFonts w:ascii="Times New Roman" w:hAnsi="Times New Roman" w:cs="Times New Roman"/>
            <w:sz w:val="20"/>
            <w:szCs w:val="20"/>
          </w:rPr>
          <w:delText>N</w:delText>
        </w:r>
      </w:del>
      <w:r w:rsidR="004D324E" w:rsidRPr="00937101">
        <w:rPr>
          <w:rFonts w:ascii="Times New Roman" w:hAnsi="Times New Roman" w:cs="Times New Roman"/>
          <w:sz w:val="20"/>
          <w:szCs w:val="20"/>
        </w:rPr>
        <w:t xml:space="preserve">ineteen </w:t>
      </w:r>
      <w:del w:id="645" w:author="Miller, Ryan" w:date="2020-02-27T10:44:00Z">
        <w:r w:rsidR="004D324E" w:rsidRPr="00937101" w:rsidDel="00CD024A">
          <w:rPr>
            <w:rFonts w:ascii="Times New Roman" w:hAnsi="Times New Roman" w:cs="Times New Roman"/>
            <w:sz w:val="20"/>
            <w:szCs w:val="20"/>
          </w:rPr>
          <w:delText xml:space="preserve">healthy adults </w:delText>
        </w:r>
      </w:del>
      <w:r w:rsidR="004D324E" w:rsidRPr="00937101">
        <w:rPr>
          <w:rFonts w:ascii="Times New Roman" w:hAnsi="Times New Roman" w:cs="Times New Roman"/>
          <w:sz w:val="20"/>
          <w:szCs w:val="20"/>
        </w:rPr>
        <w:t>(13 men, ages 21-3</w:t>
      </w:r>
      <w:r w:rsidR="00442D29" w:rsidRPr="00937101">
        <w:rPr>
          <w:rFonts w:ascii="Times New Roman" w:hAnsi="Times New Roman" w:cs="Times New Roman"/>
          <w:sz w:val="20"/>
          <w:szCs w:val="20"/>
        </w:rPr>
        <w:t>7 years, 74% white) completed</w:t>
      </w:r>
      <w:r w:rsidR="004D324E" w:rsidRPr="00937101">
        <w:rPr>
          <w:rFonts w:ascii="Times New Roman" w:hAnsi="Times New Roman" w:cs="Times New Roman"/>
          <w:sz w:val="20"/>
          <w:szCs w:val="20"/>
        </w:rPr>
        <w:t xml:space="preserve"> the study. </w:t>
      </w:r>
      <w:del w:id="646" w:author="Miller, Ryan" w:date="2020-02-28T10:03:00Z">
        <w:r w:rsidR="004D324E" w:rsidRPr="00937101" w:rsidDel="00400633">
          <w:rPr>
            <w:rFonts w:ascii="Times New Roman" w:hAnsi="Times New Roman" w:cs="Times New Roman"/>
            <w:sz w:val="20"/>
            <w:szCs w:val="20"/>
          </w:rPr>
          <w:delText xml:space="preserve">The </w:delText>
        </w:r>
      </w:del>
      <w:ins w:id="647" w:author="Miller, Ryan" w:date="2020-02-28T10:03:00Z">
        <w:r w:rsidR="00400633">
          <w:rPr>
            <w:rFonts w:ascii="Times New Roman" w:hAnsi="Times New Roman" w:cs="Times New Roman"/>
            <w:sz w:val="20"/>
            <w:szCs w:val="20"/>
          </w:rPr>
          <w:t>Of those who completed the study,</w:t>
        </w:r>
        <w:r w:rsidR="00400633" w:rsidRPr="00937101">
          <w:rPr>
            <w:rFonts w:ascii="Times New Roman" w:hAnsi="Times New Roman" w:cs="Times New Roman"/>
            <w:sz w:val="20"/>
            <w:szCs w:val="20"/>
          </w:rPr>
          <w:t xml:space="preserve"> </w:t>
        </w:r>
      </w:ins>
      <w:del w:id="648" w:author="Miller, Ryan" w:date="2020-02-28T10:02:00Z">
        <w:r w:rsidR="004D324E" w:rsidRPr="00937101" w:rsidDel="00A90ACC">
          <w:rPr>
            <w:rFonts w:ascii="Times New Roman" w:hAnsi="Times New Roman" w:cs="Times New Roman"/>
            <w:sz w:val="20"/>
            <w:szCs w:val="20"/>
          </w:rPr>
          <w:delText xml:space="preserve">majority </w:delText>
        </w:r>
      </w:del>
      <w:ins w:id="649" w:author="Miller, Ryan" w:date="2020-02-28T10:02:00Z">
        <w:r w:rsidR="00A90ACC">
          <w:rPr>
            <w:rFonts w:ascii="Times New Roman" w:hAnsi="Times New Roman" w:cs="Times New Roman"/>
            <w:sz w:val="20"/>
            <w:szCs w:val="20"/>
          </w:rPr>
          <w:t>sixteen reported</w:t>
        </w:r>
        <w:r w:rsidR="00A90ACC" w:rsidRPr="00937101">
          <w:rPr>
            <w:rFonts w:ascii="Times New Roman" w:hAnsi="Times New Roman" w:cs="Times New Roman"/>
            <w:sz w:val="20"/>
            <w:szCs w:val="20"/>
          </w:rPr>
          <w:t xml:space="preserve"> </w:t>
        </w:r>
      </w:ins>
      <w:del w:id="650" w:author="Miller, Ryan" w:date="2020-02-28T10:02:00Z">
        <w:r w:rsidR="004D324E" w:rsidRPr="00937101" w:rsidDel="00A90ACC">
          <w:rPr>
            <w:rFonts w:ascii="Times New Roman" w:hAnsi="Times New Roman" w:cs="Times New Roman"/>
            <w:sz w:val="20"/>
            <w:szCs w:val="20"/>
          </w:rPr>
          <w:delText xml:space="preserve">consumed </w:delText>
        </w:r>
      </w:del>
      <w:ins w:id="651" w:author="Miller, Ryan" w:date="2020-02-28T10:02:00Z">
        <w:r w:rsidR="00A90ACC">
          <w:rPr>
            <w:rFonts w:ascii="Times New Roman" w:hAnsi="Times New Roman" w:cs="Times New Roman"/>
            <w:sz w:val="20"/>
            <w:szCs w:val="20"/>
          </w:rPr>
          <w:t>consuming</w:t>
        </w:r>
        <w:r w:rsidR="00A90ACC" w:rsidRPr="00937101">
          <w:rPr>
            <w:rFonts w:ascii="Times New Roman" w:hAnsi="Times New Roman" w:cs="Times New Roman"/>
            <w:sz w:val="20"/>
            <w:szCs w:val="20"/>
          </w:rPr>
          <w:t xml:space="preserve"> </w:t>
        </w:r>
      </w:ins>
      <w:r w:rsidR="004D324E" w:rsidRPr="00937101">
        <w:rPr>
          <w:rFonts w:ascii="Times New Roman" w:hAnsi="Times New Roman" w:cs="Times New Roman"/>
          <w:sz w:val="20"/>
          <w:szCs w:val="20"/>
        </w:rPr>
        <w:t>cannabis ≥2x/month, but ≤3days/week,</w:t>
      </w:r>
      <w:ins w:id="652" w:author="Miller, Ryan" w:date="2020-02-28T10:02:00Z">
        <w:r w:rsidR="00A90ACC">
          <w:rPr>
            <w:rFonts w:ascii="Times New Roman" w:hAnsi="Times New Roman" w:cs="Times New Roman"/>
            <w:sz w:val="20"/>
            <w:szCs w:val="20"/>
          </w:rPr>
          <w:t xml:space="preserve"> and three </w:t>
        </w:r>
        <w:r w:rsidR="00400633">
          <w:rPr>
            <w:rFonts w:ascii="Times New Roman" w:hAnsi="Times New Roman" w:cs="Times New Roman"/>
            <w:sz w:val="20"/>
            <w:szCs w:val="20"/>
          </w:rPr>
          <w:t>reported con</w:t>
        </w:r>
      </w:ins>
      <w:ins w:id="653" w:author="Miller, Ryan" w:date="2020-02-28T10:03:00Z">
        <w:r w:rsidR="00400633">
          <w:rPr>
            <w:rFonts w:ascii="Times New Roman" w:hAnsi="Times New Roman" w:cs="Times New Roman"/>
            <w:sz w:val="20"/>
            <w:szCs w:val="20"/>
          </w:rPr>
          <w:t xml:space="preserve">suming cannabis </w:t>
        </w:r>
        <w:r w:rsidR="00400633" w:rsidRPr="00937101">
          <w:rPr>
            <w:rFonts w:ascii="Times New Roman" w:hAnsi="Times New Roman" w:cs="Times New Roman"/>
            <w:sz w:val="20"/>
            <w:szCs w:val="20"/>
          </w:rPr>
          <w:t>≤</w:t>
        </w:r>
        <w:r w:rsidR="00400633">
          <w:rPr>
            <w:rFonts w:ascii="Times New Roman" w:hAnsi="Times New Roman" w:cs="Times New Roman"/>
            <w:sz w:val="20"/>
            <w:szCs w:val="20"/>
          </w:rPr>
          <w:t xml:space="preserve">1x/month. </w:t>
        </w:r>
      </w:ins>
      <w:del w:id="654" w:author="Miller, Ryan" w:date="2020-02-28T10:02:00Z">
        <w:r w:rsidR="004D324E" w:rsidRPr="00937101" w:rsidDel="00A90ACC">
          <w:rPr>
            <w:rFonts w:ascii="Times New Roman" w:hAnsi="Times New Roman" w:cs="Times New Roman"/>
            <w:sz w:val="20"/>
            <w:szCs w:val="20"/>
          </w:rPr>
          <w:delText xml:space="preserve"> </w:delText>
        </w:r>
      </w:del>
      <w:ins w:id="655" w:author="Miller, Ryan" w:date="2020-02-28T10:04:00Z">
        <w:r w:rsidR="00400633">
          <w:rPr>
            <w:rFonts w:ascii="Times New Roman" w:hAnsi="Times New Roman" w:cs="Times New Roman"/>
            <w:sz w:val="20"/>
            <w:szCs w:val="20"/>
          </w:rPr>
          <w:t>Fifteen</w:t>
        </w:r>
      </w:ins>
      <w:del w:id="656" w:author="Miller, Ryan" w:date="2020-02-28T10:04:00Z">
        <w:r w:rsidR="004D324E" w:rsidRPr="00937101" w:rsidDel="00400633">
          <w:rPr>
            <w:rFonts w:ascii="Times New Roman" w:hAnsi="Times New Roman" w:cs="Times New Roman"/>
            <w:sz w:val="20"/>
            <w:szCs w:val="20"/>
          </w:rPr>
          <w:delText>and</w:delText>
        </w:r>
      </w:del>
      <w:r w:rsidR="004D324E" w:rsidRPr="00937101">
        <w:rPr>
          <w:rFonts w:ascii="Times New Roman" w:hAnsi="Times New Roman" w:cs="Times New Roman"/>
          <w:sz w:val="20"/>
          <w:szCs w:val="20"/>
        </w:rPr>
        <w:t xml:space="preserve"> reported their most recent use as less than one week prior to admission</w:t>
      </w:r>
      <w:ins w:id="657" w:author="Miller, Ryan" w:date="2020-02-28T10:05:00Z">
        <w:r w:rsidR="00400633">
          <w:rPr>
            <w:rFonts w:ascii="Times New Roman" w:hAnsi="Times New Roman" w:cs="Times New Roman"/>
            <w:sz w:val="20"/>
            <w:szCs w:val="20"/>
          </w:rPr>
          <w:t xml:space="preserve"> (mean=12.5, median=4.0, </w:t>
        </w:r>
        <w:proofErr w:type="spellStart"/>
        <w:r w:rsidR="00400633">
          <w:rPr>
            <w:rFonts w:ascii="Times New Roman" w:hAnsi="Times New Roman" w:cs="Times New Roman"/>
            <w:sz w:val="20"/>
            <w:szCs w:val="20"/>
          </w:rPr>
          <w:t>stdev</w:t>
        </w:r>
        <w:proofErr w:type="spellEnd"/>
        <w:r w:rsidR="00400633">
          <w:rPr>
            <w:rFonts w:ascii="Times New Roman" w:hAnsi="Times New Roman" w:cs="Times New Roman"/>
            <w:sz w:val="20"/>
            <w:szCs w:val="20"/>
          </w:rPr>
          <w:t>=27.9)</w:t>
        </w:r>
      </w:ins>
      <w:r w:rsidR="004D324E" w:rsidRPr="00937101">
        <w:rPr>
          <w:rFonts w:ascii="Times New Roman" w:hAnsi="Times New Roman" w:cs="Times New Roman"/>
          <w:sz w:val="20"/>
          <w:szCs w:val="20"/>
        </w:rPr>
        <w:t>. Self-reported driving experience ranged from 6-23 years</w:t>
      </w:r>
      <w:ins w:id="658" w:author="Miller, Ryan" w:date="2020-02-27T10:46:00Z">
        <w:r w:rsidR="00AB2480">
          <w:rPr>
            <w:rFonts w:ascii="Times New Roman" w:hAnsi="Times New Roman" w:cs="Times New Roman"/>
            <w:sz w:val="20"/>
            <w:szCs w:val="20"/>
          </w:rPr>
          <w:t xml:space="preserve"> (mean=10, </w:t>
        </w:r>
      </w:ins>
      <w:ins w:id="659" w:author="Miller, Ryan" w:date="2020-02-28T10:05:00Z">
        <w:r w:rsidR="00400633">
          <w:rPr>
            <w:rFonts w:ascii="Times New Roman" w:hAnsi="Times New Roman" w:cs="Times New Roman"/>
            <w:sz w:val="20"/>
            <w:szCs w:val="20"/>
          </w:rPr>
          <w:t>median=</w:t>
        </w:r>
      </w:ins>
      <w:ins w:id="660" w:author="Miller, Ryan" w:date="2020-02-28T10:06:00Z">
        <w:r w:rsidR="00400633">
          <w:rPr>
            <w:rFonts w:ascii="Times New Roman" w:hAnsi="Times New Roman" w:cs="Times New Roman"/>
            <w:sz w:val="20"/>
            <w:szCs w:val="20"/>
          </w:rPr>
          <w:t xml:space="preserve">10, </w:t>
        </w:r>
      </w:ins>
      <w:proofErr w:type="spellStart"/>
      <w:ins w:id="661" w:author="Miller, Ryan" w:date="2020-02-27T10:46:00Z">
        <w:r w:rsidR="00AB2480">
          <w:rPr>
            <w:rFonts w:ascii="Times New Roman" w:hAnsi="Times New Roman" w:cs="Times New Roman"/>
            <w:sz w:val="20"/>
            <w:szCs w:val="20"/>
          </w:rPr>
          <w:t>s</w:t>
        </w:r>
      </w:ins>
      <w:ins w:id="662" w:author="Miller, Ryan" w:date="2020-02-27T10:48:00Z">
        <w:r w:rsidR="00AB2480">
          <w:rPr>
            <w:rFonts w:ascii="Times New Roman" w:hAnsi="Times New Roman" w:cs="Times New Roman"/>
            <w:sz w:val="20"/>
            <w:szCs w:val="20"/>
          </w:rPr>
          <w:t>t</w:t>
        </w:r>
      </w:ins>
      <w:ins w:id="663" w:author="Miller, Ryan" w:date="2020-02-27T10:46:00Z">
        <w:r w:rsidR="00AB2480">
          <w:rPr>
            <w:rFonts w:ascii="Times New Roman" w:hAnsi="Times New Roman" w:cs="Times New Roman"/>
            <w:sz w:val="20"/>
            <w:szCs w:val="20"/>
          </w:rPr>
          <w:t>d</w:t>
        </w:r>
      </w:ins>
      <w:ins w:id="664" w:author="Miller, Ryan" w:date="2020-02-27T10:48:00Z">
        <w:r w:rsidR="00AB2480">
          <w:rPr>
            <w:rFonts w:ascii="Times New Roman" w:hAnsi="Times New Roman" w:cs="Times New Roman"/>
            <w:sz w:val="20"/>
            <w:szCs w:val="20"/>
          </w:rPr>
          <w:t>ev</w:t>
        </w:r>
      </w:ins>
      <w:proofErr w:type="spellEnd"/>
      <w:ins w:id="665" w:author="Miller, Ryan" w:date="2020-02-27T10:46:00Z">
        <w:r w:rsidR="00AB2480">
          <w:rPr>
            <w:rFonts w:ascii="Times New Roman" w:hAnsi="Times New Roman" w:cs="Times New Roman"/>
            <w:sz w:val="20"/>
            <w:szCs w:val="20"/>
          </w:rPr>
          <w:t>=4)</w:t>
        </w:r>
      </w:ins>
      <w:r w:rsidR="004D324E" w:rsidRPr="00937101">
        <w:rPr>
          <w:rFonts w:ascii="Times New Roman" w:hAnsi="Times New Roman" w:cs="Times New Roman"/>
          <w:sz w:val="20"/>
          <w:szCs w:val="20"/>
        </w:rPr>
        <w:t xml:space="preserve">, and all participants reported driving ≥1x/week. The </w:t>
      </w:r>
      <w:commentRangeStart w:id="666"/>
      <w:commentRangeStart w:id="667"/>
      <w:r w:rsidR="004D324E" w:rsidRPr="00937101">
        <w:rPr>
          <w:rFonts w:ascii="Times New Roman" w:hAnsi="Times New Roman" w:cs="Times New Roman"/>
          <w:sz w:val="20"/>
          <w:szCs w:val="20"/>
        </w:rPr>
        <w:t>first visit</w:t>
      </w:r>
      <w:commentRangeEnd w:id="666"/>
      <w:r w:rsidR="00F44558" w:rsidRPr="00937101">
        <w:rPr>
          <w:rStyle w:val="CommentReference"/>
          <w:rFonts w:ascii="Times New Roman" w:hAnsi="Times New Roman" w:cs="Times New Roman"/>
          <w:sz w:val="20"/>
          <w:szCs w:val="20"/>
        </w:rPr>
        <w:commentReference w:id="666"/>
      </w:r>
      <w:commentRangeEnd w:id="667"/>
      <w:r w:rsidR="00FD7535">
        <w:rPr>
          <w:rStyle w:val="CommentReference"/>
        </w:rPr>
        <w:commentReference w:id="667"/>
      </w:r>
      <w:r w:rsidR="004D324E" w:rsidRPr="00937101">
        <w:rPr>
          <w:rFonts w:ascii="Times New Roman" w:hAnsi="Times New Roman" w:cs="Times New Roman"/>
          <w:sz w:val="20"/>
          <w:szCs w:val="20"/>
        </w:rPr>
        <w:t xml:space="preserve"> of one participant </w:t>
      </w:r>
      <w:commentRangeStart w:id="668"/>
      <w:commentRangeStart w:id="669"/>
      <w:commentRangeStart w:id="670"/>
      <w:r w:rsidR="004D324E" w:rsidRPr="00937101">
        <w:rPr>
          <w:rFonts w:ascii="Times New Roman" w:hAnsi="Times New Roman" w:cs="Times New Roman"/>
          <w:sz w:val="20"/>
          <w:szCs w:val="20"/>
        </w:rPr>
        <w:t>(#1</w:t>
      </w:r>
      <w:ins w:id="671" w:author="Miller, Ryan" w:date="2020-02-20T12:01:00Z">
        <w:r w:rsidR="00FD7535">
          <w:rPr>
            <w:rFonts w:ascii="Times New Roman" w:hAnsi="Times New Roman" w:cs="Times New Roman"/>
            <w:sz w:val="20"/>
            <w:szCs w:val="20"/>
          </w:rPr>
          <w:t>8)</w:t>
        </w:r>
      </w:ins>
      <w:del w:id="672" w:author="Miller, Ryan" w:date="2020-02-20T12:01:00Z">
        <w:r w:rsidR="004D324E" w:rsidRPr="00937101" w:rsidDel="00FD7535">
          <w:rPr>
            <w:rFonts w:ascii="Times New Roman" w:hAnsi="Times New Roman" w:cs="Times New Roman"/>
            <w:sz w:val="20"/>
            <w:szCs w:val="20"/>
          </w:rPr>
          <w:delText>23</w:delText>
        </w:r>
        <w:commentRangeEnd w:id="668"/>
        <w:r w:rsidR="00C2179F" w:rsidRPr="00937101" w:rsidDel="00FD7535">
          <w:rPr>
            <w:rStyle w:val="CommentReference"/>
            <w:rFonts w:ascii="Times New Roman" w:hAnsi="Times New Roman" w:cs="Times New Roman"/>
            <w:sz w:val="20"/>
            <w:szCs w:val="20"/>
          </w:rPr>
          <w:commentReference w:id="668"/>
        </w:r>
        <w:commentRangeEnd w:id="669"/>
        <w:r w:rsidR="00FD7535" w:rsidDel="00FD7535">
          <w:rPr>
            <w:rStyle w:val="CommentReference"/>
          </w:rPr>
          <w:commentReference w:id="669"/>
        </w:r>
      </w:del>
      <w:commentRangeEnd w:id="670"/>
      <w:r w:rsidR="009A1887">
        <w:rPr>
          <w:rStyle w:val="CommentReference"/>
        </w:rPr>
        <w:commentReference w:id="670"/>
      </w:r>
      <w:del w:id="673" w:author="Miller, Ryan" w:date="2020-02-20T12:01:00Z">
        <w:r w:rsidR="004D324E" w:rsidRPr="00937101" w:rsidDel="00FD7535">
          <w:rPr>
            <w:rFonts w:ascii="Times New Roman" w:hAnsi="Times New Roman" w:cs="Times New Roman"/>
            <w:sz w:val="20"/>
            <w:szCs w:val="20"/>
          </w:rPr>
          <w:delText>)</w:delText>
        </w:r>
      </w:del>
      <w:r w:rsidR="004D324E" w:rsidRPr="00937101">
        <w:rPr>
          <w:rFonts w:ascii="Times New Roman" w:hAnsi="Times New Roman" w:cs="Times New Roman"/>
          <w:sz w:val="20"/>
          <w:szCs w:val="20"/>
        </w:rPr>
        <w:t xml:space="preserve"> was excluded from </w:t>
      </w:r>
      <w:r w:rsidR="00442D29" w:rsidRPr="00937101">
        <w:rPr>
          <w:rFonts w:ascii="Times New Roman" w:hAnsi="Times New Roman" w:cs="Times New Roman"/>
          <w:sz w:val="20"/>
          <w:szCs w:val="20"/>
        </w:rPr>
        <w:t xml:space="preserve">analyses on the </w:t>
      </w:r>
      <w:r w:rsidR="004D324E" w:rsidRPr="00937101">
        <w:rPr>
          <w:rFonts w:ascii="Times New Roman" w:hAnsi="Times New Roman" w:cs="Times New Roman"/>
          <w:sz w:val="20"/>
          <w:szCs w:val="20"/>
        </w:rPr>
        <w:t xml:space="preserve">side-mirror task </w:t>
      </w:r>
      <w:r w:rsidR="00705652" w:rsidRPr="00937101">
        <w:rPr>
          <w:rFonts w:ascii="Times New Roman" w:hAnsi="Times New Roman" w:cs="Times New Roman"/>
          <w:sz w:val="20"/>
          <w:szCs w:val="20"/>
        </w:rPr>
        <w:t>due to</w:t>
      </w:r>
      <w:r w:rsidR="004D324E" w:rsidRPr="00937101">
        <w:rPr>
          <w:rFonts w:ascii="Times New Roman" w:hAnsi="Times New Roman" w:cs="Times New Roman"/>
          <w:sz w:val="20"/>
          <w:szCs w:val="20"/>
        </w:rPr>
        <w:t xml:space="preserve"> completing 0 of 14 task instances on that drive.  </w:t>
      </w:r>
      <w:r w:rsidR="00442D29" w:rsidRPr="00937101">
        <w:rPr>
          <w:rFonts w:ascii="Times New Roman" w:hAnsi="Times New Roman" w:cs="Times New Roman"/>
          <w:sz w:val="20"/>
          <w:szCs w:val="20"/>
        </w:rPr>
        <w:t>The</w:t>
      </w:r>
      <w:r w:rsidR="004D324E" w:rsidRPr="00937101">
        <w:rPr>
          <w:rFonts w:ascii="Times New Roman" w:hAnsi="Times New Roman" w:cs="Times New Roman"/>
          <w:sz w:val="20"/>
          <w:szCs w:val="20"/>
        </w:rPr>
        <w:t xml:space="preserve"> high-THC/placebo drive for participant </w:t>
      </w:r>
      <w:r w:rsidR="004D324E" w:rsidRPr="00CD024A">
        <w:rPr>
          <w:rFonts w:ascii="Times New Roman" w:hAnsi="Times New Roman" w:cs="Times New Roman"/>
          <w:sz w:val="20"/>
          <w:szCs w:val="20"/>
          <w:rPrChange w:id="674" w:author="Miller, Ryan" w:date="2020-02-27T10:44:00Z">
            <w:rPr/>
          </w:rPrChange>
        </w:rPr>
        <w:t>(#</w:t>
      </w:r>
      <w:ins w:id="675" w:author="Miller, Ryan" w:date="2020-02-20T12:01:00Z">
        <w:r w:rsidR="00213C54" w:rsidRPr="00CD024A">
          <w:rPr>
            <w:rFonts w:ascii="Times New Roman" w:hAnsi="Times New Roman" w:cs="Times New Roman"/>
            <w:sz w:val="20"/>
            <w:szCs w:val="20"/>
            <w:rPrChange w:id="676" w:author="Miller, Ryan" w:date="2020-02-27T10:44:00Z">
              <w:rPr>
                <w:rFonts w:ascii="Times New Roman" w:hAnsi="Times New Roman" w:cs="Times New Roman"/>
                <w:sz w:val="20"/>
                <w:szCs w:val="20"/>
                <w:highlight w:val="yellow"/>
              </w:rPr>
            </w:rPrChange>
          </w:rPr>
          <w:t>7</w:t>
        </w:r>
      </w:ins>
      <w:del w:id="677" w:author="Miller, Ryan" w:date="2020-02-20T12:01:00Z">
        <w:r w:rsidR="004D324E" w:rsidRPr="00CD024A" w:rsidDel="00213C54">
          <w:rPr>
            <w:rFonts w:ascii="Times New Roman" w:hAnsi="Times New Roman" w:cs="Times New Roman"/>
            <w:sz w:val="20"/>
            <w:szCs w:val="20"/>
            <w:rPrChange w:id="678" w:author="Miller, Ryan" w:date="2020-02-27T10:44:00Z">
              <w:rPr/>
            </w:rPrChange>
          </w:rPr>
          <w:delText>21</w:delText>
        </w:r>
      </w:del>
      <w:r w:rsidR="004D324E" w:rsidRPr="00CD024A">
        <w:rPr>
          <w:rFonts w:ascii="Times New Roman" w:hAnsi="Times New Roman" w:cs="Times New Roman"/>
          <w:sz w:val="20"/>
          <w:szCs w:val="20"/>
          <w:rPrChange w:id="679" w:author="Miller, Ryan" w:date="2020-02-27T10:44:00Z">
            <w:rPr/>
          </w:rPrChange>
        </w:rPr>
        <w:t>)</w:t>
      </w:r>
      <w:r w:rsidR="004D324E" w:rsidRPr="00937101">
        <w:rPr>
          <w:rFonts w:ascii="Times New Roman" w:hAnsi="Times New Roman" w:cs="Times New Roman"/>
          <w:sz w:val="20"/>
          <w:szCs w:val="20"/>
        </w:rPr>
        <w:t xml:space="preserve"> did not have data for the message-reading task</w:t>
      </w:r>
      <w:r w:rsidR="00705652" w:rsidRPr="00937101">
        <w:rPr>
          <w:rFonts w:ascii="Times New Roman" w:hAnsi="Times New Roman" w:cs="Times New Roman"/>
          <w:sz w:val="20"/>
          <w:szCs w:val="20"/>
        </w:rPr>
        <w:t xml:space="preserve"> and was also excluded</w:t>
      </w:r>
      <w:r w:rsidR="004D324E" w:rsidRPr="00937101">
        <w:rPr>
          <w:rFonts w:ascii="Times New Roman" w:hAnsi="Times New Roman" w:cs="Times New Roman"/>
          <w:sz w:val="20"/>
          <w:szCs w:val="20"/>
        </w:rPr>
        <w:t xml:space="preserve">. Otherwise </w:t>
      </w:r>
      <w:r w:rsidR="00442D29" w:rsidRPr="00937101">
        <w:rPr>
          <w:rFonts w:ascii="Times New Roman" w:hAnsi="Times New Roman" w:cs="Times New Roman"/>
          <w:sz w:val="20"/>
          <w:szCs w:val="20"/>
        </w:rPr>
        <w:t>all</w:t>
      </w:r>
      <w:r w:rsidR="004D324E" w:rsidRPr="00937101">
        <w:rPr>
          <w:rFonts w:ascii="Times New Roman" w:hAnsi="Times New Roman" w:cs="Times New Roman"/>
          <w:sz w:val="20"/>
          <w:szCs w:val="20"/>
        </w:rPr>
        <w:t xml:space="preserve"> participant</w:t>
      </w:r>
      <w:r w:rsidR="00442D29" w:rsidRPr="00937101">
        <w:rPr>
          <w:rFonts w:ascii="Times New Roman" w:hAnsi="Times New Roman" w:cs="Times New Roman"/>
          <w:sz w:val="20"/>
          <w:szCs w:val="20"/>
        </w:rPr>
        <w:t>s</w:t>
      </w:r>
      <w:r w:rsidR="004D324E" w:rsidRPr="00937101">
        <w:rPr>
          <w:rFonts w:ascii="Times New Roman" w:hAnsi="Times New Roman" w:cs="Times New Roman"/>
          <w:sz w:val="20"/>
          <w:szCs w:val="20"/>
        </w:rPr>
        <w:t xml:space="preserve"> had at least one recorded event for each task, </w:t>
      </w:r>
      <w:r w:rsidR="00705652" w:rsidRPr="00937101">
        <w:rPr>
          <w:rFonts w:ascii="Times New Roman" w:hAnsi="Times New Roman" w:cs="Times New Roman"/>
          <w:sz w:val="20"/>
          <w:szCs w:val="20"/>
        </w:rPr>
        <w:t xml:space="preserve">and </w:t>
      </w:r>
      <w:r w:rsidR="004D324E" w:rsidRPr="00937101">
        <w:rPr>
          <w:rFonts w:ascii="Times New Roman" w:hAnsi="Times New Roman" w:cs="Times New Roman"/>
          <w:sz w:val="20"/>
          <w:szCs w:val="20"/>
        </w:rPr>
        <w:t xml:space="preserve">94.8%, 98.3% and 99.1% </w:t>
      </w:r>
      <w:r w:rsidR="00705652" w:rsidRPr="00937101">
        <w:rPr>
          <w:rFonts w:ascii="Times New Roman" w:hAnsi="Times New Roman" w:cs="Times New Roman"/>
          <w:sz w:val="20"/>
          <w:szCs w:val="20"/>
        </w:rPr>
        <w:t xml:space="preserve">of the programmed </w:t>
      </w:r>
      <w:r w:rsidR="00442D29" w:rsidRPr="00937101">
        <w:rPr>
          <w:rFonts w:ascii="Times New Roman" w:hAnsi="Times New Roman" w:cs="Times New Roman"/>
          <w:sz w:val="20"/>
          <w:szCs w:val="20"/>
        </w:rPr>
        <w:t>instances</w:t>
      </w:r>
      <w:r w:rsidR="00705652" w:rsidRPr="00937101">
        <w:rPr>
          <w:rFonts w:ascii="Times New Roman" w:hAnsi="Times New Roman" w:cs="Times New Roman"/>
          <w:sz w:val="20"/>
          <w:szCs w:val="20"/>
        </w:rPr>
        <w:t xml:space="preserve"> </w:t>
      </w:r>
      <w:r w:rsidR="00442D29" w:rsidRPr="00937101">
        <w:rPr>
          <w:rFonts w:ascii="Times New Roman" w:hAnsi="Times New Roman" w:cs="Times New Roman"/>
          <w:sz w:val="20"/>
          <w:szCs w:val="20"/>
        </w:rPr>
        <w:t xml:space="preserve">of </w:t>
      </w:r>
      <w:r w:rsidR="004D324E" w:rsidRPr="00937101">
        <w:rPr>
          <w:rFonts w:ascii="Times New Roman" w:hAnsi="Times New Roman" w:cs="Times New Roman"/>
          <w:sz w:val="20"/>
          <w:szCs w:val="20"/>
        </w:rPr>
        <w:t>the side-mirror, artist-search, and message-reading tasks</w:t>
      </w:r>
      <w:ins w:id="680" w:author="Marilyn Huestis" w:date="2020-02-21T14:54:00Z">
        <w:r w:rsidR="00CF48FF">
          <w:rPr>
            <w:rFonts w:ascii="Times New Roman" w:hAnsi="Times New Roman" w:cs="Times New Roman"/>
            <w:sz w:val="20"/>
            <w:szCs w:val="20"/>
          </w:rPr>
          <w:t>,</w:t>
        </w:r>
      </w:ins>
      <w:r w:rsidR="004D324E" w:rsidRPr="00937101">
        <w:rPr>
          <w:rFonts w:ascii="Times New Roman" w:hAnsi="Times New Roman" w:cs="Times New Roman"/>
          <w:sz w:val="20"/>
          <w:szCs w:val="20"/>
        </w:rPr>
        <w:t xml:space="preserve"> respectively</w:t>
      </w:r>
      <w:ins w:id="681" w:author="Marilyn Huestis" w:date="2020-02-21T14:54:00Z">
        <w:r w:rsidR="00CF48FF">
          <w:rPr>
            <w:rFonts w:ascii="Times New Roman" w:hAnsi="Times New Roman" w:cs="Times New Roman"/>
            <w:sz w:val="20"/>
            <w:szCs w:val="20"/>
          </w:rPr>
          <w:t>,</w:t>
        </w:r>
      </w:ins>
      <w:r w:rsidR="00705652" w:rsidRPr="00937101">
        <w:rPr>
          <w:rFonts w:ascii="Times New Roman" w:hAnsi="Times New Roman" w:cs="Times New Roman"/>
          <w:sz w:val="20"/>
          <w:szCs w:val="20"/>
        </w:rPr>
        <w:t xml:space="preserve"> were included </w:t>
      </w:r>
      <w:ins w:id="682" w:author="Marilyn Huestis" w:date="2020-02-21T14:54:00Z">
        <w:r w:rsidR="00CF48FF">
          <w:rPr>
            <w:rFonts w:ascii="Times New Roman" w:hAnsi="Times New Roman" w:cs="Times New Roman"/>
            <w:sz w:val="20"/>
            <w:szCs w:val="20"/>
          </w:rPr>
          <w:t xml:space="preserve">in </w:t>
        </w:r>
      </w:ins>
      <w:r w:rsidR="00705652" w:rsidRPr="00937101">
        <w:rPr>
          <w:rFonts w:ascii="Times New Roman" w:hAnsi="Times New Roman" w:cs="Times New Roman"/>
          <w:sz w:val="20"/>
          <w:szCs w:val="20"/>
        </w:rPr>
        <w:t>our analyses</w:t>
      </w:r>
      <w:r w:rsidR="004D324E" w:rsidRPr="00937101">
        <w:rPr>
          <w:rFonts w:ascii="Times New Roman" w:hAnsi="Times New Roman" w:cs="Times New Roman"/>
          <w:sz w:val="20"/>
          <w:szCs w:val="20"/>
        </w:rPr>
        <w:t xml:space="preserve">. </w:t>
      </w:r>
    </w:p>
    <w:p w14:paraId="029EE4F7" w14:textId="77777777" w:rsidR="004D324E" w:rsidRPr="00937101" w:rsidRDefault="004D324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Dosing</w:t>
      </w:r>
    </w:p>
    <w:p w14:paraId="2E377E3D" w14:textId="713224A2" w:rsidR="00AB2480" w:rsidRPr="00937101" w:rsidRDefault="00AB2480" w:rsidP="00AB2480">
      <w:pPr>
        <w:spacing w:line="360" w:lineRule="auto"/>
        <w:rPr>
          <w:ins w:id="683" w:author="Miller, Ryan" w:date="2020-02-27T10:49:00Z"/>
          <w:rFonts w:ascii="Times New Roman" w:hAnsi="Times New Roman" w:cs="Times New Roman"/>
          <w:sz w:val="20"/>
          <w:szCs w:val="20"/>
        </w:rPr>
      </w:pPr>
      <w:ins w:id="684" w:author="Miller, Ryan" w:date="2020-02-27T10:49:00Z">
        <w:r>
          <w:rPr>
            <w:rFonts w:ascii="Times New Roman" w:hAnsi="Times New Roman" w:cs="Times New Roman"/>
            <w:sz w:val="20"/>
            <w:szCs w:val="20"/>
          </w:rPr>
          <w:t>B</w:t>
        </w:r>
        <w:r w:rsidRPr="00937101">
          <w:rPr>
            <w:rFonts w:ascii="Times New Roman" w:hAnsi="Times New Roman" w:cs="Times New Roman"/>
            <w:sz w:val="20"/>
            <w:szCs w:val="20"/>
          </w:rPr>
          <w:t xml:space="preserve">lood THC </w:t>
        </w:r>
        <w:r>
          <w:rPr>
            <w:rFonts w:ascii="Times New Roman" w:hAnsi="Times New Roman" w:cs="Times New Roman"/>
            <w:sz w:val="20"/>
            <w:szCs w:val="20"/>
          </w:rPr>
          <w:t xml:space="preserve">concentration showed high variability </w:t>
        </w:r>
        <w:r w:rsidRPr="00937101">
          <w:rPr>
            <w:rFonts w:ascii="Times New Roman" w:hAnsi="Times New Roman" w:cs="Times New Roman"/>
            <w:sz w:val="20"/>
            <w:szCs w:val="20"/>
          </w:rPr>
          <w:t>by dosing condition</w:t>
        </w:r>
        <w:r>
          <w:rPr>
            <w:rFonts w:ascii="Times New Roman" w:hAnsi="Times New Roman" w:cs="Times New Roman"/>
            <w:sz w:val="20"/>
            <w:szCs w:val="20"/>
          </w:rPr>
          <w:t xml:space="preserve"> (Fig. 1)</w:t>
        </w:r>
        <w:r w:rsidRPr="00937101">
          <w:rPr>
            <w:rFonts w:ascii="Times New Roman" w:hAnsi="Times New Roman" w:cs="Times New Roman"/>
            <w:sz w:val="20"/>
            <w:szCs w:val="20"/>
          </w:rPr>
          <w:t>.  Several subjects had greater blood THC concentrations on the low-THC condition than on</w:t>
        </w:r>
        <w:r>
          <w:rPr>
            <w:rFonts w:ascii="Times New Roman" w:hAnsi="Times New Roman" w:cs="Times New Roman"/>
            <w:sz w:val="20"/>
            <w:szCs w:val="20"/>
          </w:rPr>
          <w:t xml:space="preserve"> the</w:t>
        </w:r>
        <w:r w:rsidRPr="00937101">
          <w:rPr>
            <w:rFonts w:ascii="Times New Roman" w:hAnsi="Times New Roman" w:cs="Times New Roman"/>
            <w:sz w:val="20"/>
            <w:szCs w:val="20"/>
          </w:rPr>
          <w:t xml:space="preserve"> high-THC condition, </w:t>
        </w:r>
        <w:r>
          <w:rPr>
            <w:rFonts w:ascii="Times New Roman" w:hAnsi="Times New Roman" w:cs="Times New Roman"/>
            <w:sz w:val="20"/>
            <w:szCs w:val="20"/>
          </w:rPr>
          <w:t xml:space="preserve">prompting our decision to base our statistical analyses on </w:t>
        </w:r>
        <w:r w:rsidRPr="00937101">
          <w:rPr>
            <w:rFonts w:ascii="Times New Roman" w:hAnsi="Times New Roman" w:cs="Times New Roman"/>
            <w:sz w:val="20"/>
            <w:szCs w:val="20"/>
          </w:rPr>
          <w:t xml:space="preserve">blood THC concentration, rather than assigned </w:t>
        </w:r>
        <w:r>
          <w:rPr>
            <w:rFonts w:ascii="Times New Roman" w:hAnsi="Times New Roman" w:cs="Times New Roman"/>
            <w:sz w:val="20"/>
            <w:szCs w:val="20"/>
          </w:rPr>
          <w:t>THC dose</w:t>
        </w:r>
        <w:r w:rsidRPr="00937101">
          <w:rPr>
            <w:rFonts w:ascii="Times New Roman" w:hAnsi="Times New Roman" w:cs="Times New Roman"/>
            <w:sz w:val="20"/>
            <w:szCs w:val="20"/>
          </w:rPr>
          <w:t xml:space="preserve"> group.</w:t>
        </w:r>
      </w:ins>
    </w:p>
    <w:p w14:paraId="24C29972" w14:textId="7F3EFB31" w:rsidR="004D324E" w:rsidRPr="00937101" w:rsidDel="00AB2480" w:rsidRDefault="004D324E" w:rsidP="00937101">
      <w:pPr>
        <w:spacing w:line="360" w:lineRule="auto"/>
        <w:rPr>
          <w:del w:id="685" w:author="Miller, Ryan" w:date="2020-02-27T10:49:00Z"/>
          <w:rFonts w:ascii="Times New Roman" w:hAnsi="Times New Roman" w:cs="Times New Roman"/>
          <w:sz w:val="20"/>
          <w:szCs w:val="20"/>
        </w:rPr>
      </w:pPr>
      <w:del w:id="686" w:author="Miller, Ryan" w:date="2020-02-27T10:49:00Z">
        <w:r w:rsidRPr="00937101" w:rsidDel="00AB2480">
          <w:rPr>
            <w:rFonts w:ascii="Times New Roman" w:hAnsi="Times New Roman" w:cs="Times New Roman"/>
            <w:sz w:val="20"/>
            <w:szCs w:val="20"/>
          </w:rPr>
          <w:delText xml:space="preserve">Figure 1 displays estimated blood THC concentrations during the first </w:delText>
        </w:r>
        <w:r w:rsidR="00D55EF2" w:rsidRPr="00937101" w:rsidDel="00AB2480">
          <w:rPr>
            <w:rFonts w:ascii="Times New Roman" w:hAnsi="Times New Roman" w:cs="Times New Roman"/>
            <w:sz w:val="20"/>
            <w:szCs w:val="20"/>
          </w:rPr>
          <w:delText>instance</w:delText>
        </w:r>
        <w:r w:rsidRPr="00937101" w:rsidDel="00AB2480">
          <w:rPr>
            <w:rFonts w:ascii="Times New Roman" w:hAnsi="Times New Roman" w:cs="Times New Roman"/>
            <w:sz w:val="20"/>
            <w:szCs w:val="20"/>
          </w:rPr>
          <w:delText xml:space="preserve"> of the side-mirror task, demonstrating the </w:delText>
        </w:r>
        <w:r w:rsidR="00D55EF2" w:rsidRPr="00937101" w:rsidDel="00AB2480">
          <w:rPr>
            <w:rFonts w:ascii="Times New Roman" w:hAnsi="Times New Roman" w:cs="Times New Roman"/>
            <w:sz w:val="20"/>
            <w:szCs w:val="20"/>
          </w:rPr>
          <w:delText xml:space="preserve">high </w:delText>
        </w:r>
        <w:r w:rsidRPr="00937101" w:rsidDel="00AB2480">
          <w:rPr>
            <w:rFonts w:ascii="Times New Roman" w:hAnsi="Times New Roman" w:cs="Times New Roman"/>
            <w:sz w:val="20"/>
            <w:szCs w:val="20"/>
          </w:rPr>
          <w:delText xml:space="preserve">variability in blood THC by dosing condition.  Several subjects had </w:delText>
        </w:r>
        <w:r w:rsidR="00D55EF2" w:rsidRPr="00937101" w:rsidDel="00AB2480">
          <w:rPr>
            <w:rFonts w:ascii="Times New Roman" w:hAnsi="Times New Roman" w:cs="Times New Roman"/>
            <w:sz w:val="20"/>
            <w:szCs w:val="20"/>
          </w:rPr>
          <w:delText>greater</w:delText>
        </w:r>
        <w:r w:rsidRPr="00937101" w:rsidDel="00AB2480">
          <w:rPr>
            <w:rFonts w:ascii="Times New Roman" w:hAnsi="Times New Roman" w:cs="Times New Roman"/>
            <w:sz w:val="20"/>
            <w:szCs w:val="20"/>
          </w:rPr>
          <w:delText xml:space="preserve"> blood THC </w:delText>
        </w:r>
        <w:r w:rsidR="00D55EF2" w:rsidRPr="00937101" w:rsidDel="00AB2480">
          <w:rPr>
            <w:rFonts w:ascii="Times New Roman" w:hAnsi="Times New Roman" w:cs="Times New Roman"/>
            <w:sz w:val="20"/>
            <w:szCs w:val="20"/>
          </w:rPr>
          <w:delText xml:space="preserve">concentrations </w:delText>
        </w:r>
        <w:r w:rsidRPr="00937101" w:rsidDel="00AB2480">
          <w:rPr>
            <w:rFonts w:ascii="Times New Roman" w:hAnsi="Times New Roman" w:cs="Times New Roman"/>
            <w:sz w:val="20"/>
            <w:szCs w:val="20"/>
          </w:rPr>
          <w:delText>on the low-THC condition than on</w:delText>
        </w:r>
      </w:del>
      <w:ins w:id="687" w:author="Marilyn Huestis" w:date="2020-02-21T14:55:00Z">
        <w:del w:id="688" w:author="Miller, Ryan" w:date="2020-02-27T10:49:00Z">
          <w:r w:rsidR="005A51C0" w:rsidDel="00AB2480">
            <w:rPr>
              <w:rFonts w:ascii="Times New Roman" w:hAnsi="Times New Roman" w:cs="Times New Roman"/>
              <w:sz w:val="20"/>
              <w:szCs w:val="20"/>
            </w:rPr>
            <w:delText xml:space="preserve"> the</w:delText>
          </w:r>
        </w:del>
      </w:ins>
      <w:del w:id="689" w:author="Miller, Ryan" w:date="2020-02-27T10:49:00Z">
        <w:r w:rsidRPr="00937101" w:rsidDel="00AB2480">
          <w:rPr>
            <w:rFonts w:ascii="Times New Roman" w:hAnsi="Times New Roman" w:cs="Times New Roman"/>
            <w:sz w:val="20"/>
            <w:szCs w:val="20"/>
          </w:rPr>
          <w:delText xml:space="preserve"> high-THC condition, presenting a barrier to conducting a meaningful statistical analysis using </w:delText>
        </w:r>
        <w:r w:rsidR="00D55EF2" w:rsidRPr="00937101" w:rsidDel="00AB2480">
          <w:rPr>
            <w:rFonts w:ascii="Times New Roman" w:hAnsi="Times New Roman" w:cs="Times New Roman"/>
            <w:sz w:val="20"/>
            <w:szCs w:val="20"/>
          </w:rPr>
          <w:delText xml:space="preserve">the </w:delText>
        </w:r>
        <w:r w:rsidRPr="00937101" w:rsidDel="00AB2480">
          <w:rPr>
            <w:rFonts w:ascii="Times New Roman" w:hAnsi="Times New Roman" w:cs="Times New Roman"/>
            <w:sz w:val="20"/>
            <w:szCs w:val="20"/>
          </w:rPr>
          <w:delText xml:space="preserve">assigned treatment groups. These </w:delText>
        </w:r>
        <w:r w:rsidR="00705652" w:rsidRPr="00937101" w:rsidDel="00AB2480">
          <w:rPr>
            <w:rFonts w:ascii="Times New Roman" w:hAnsi="Times New Roman" w:cs="Times New Roman"/>
            <w:sz w:val="20"/>
            <w:szCs w:val="20"/>
          </w:rPr>
          <w:delText>findings</w:delText>
        </w:r>
        <w:r w:rsidRPr="00937101" w:rsidDel="00AB2480">
          <w:rPr>
            <w:rFonts w:ascii="Times New Roman" w:hAnsi="Times New Roman" w:cs="Times New Roman"/>
            <w:sz w:val="20"/>
            <w:szCs w:val="20"/>
          </w:rPr>
          <w:delText xml:space="preserve"> prompted </w:delText>
        </w:r>
        <w:r w:rsidR="00705652" w:rsidRPr="00937101" w:rsidDel="00AB2480">
          <w:rPr>
            <w:rFonts w:ascii="Times New Roman" w:hAnsi="Times New Roman" w:cs="Times New Roman"/>
            <w:sz w:val="20"/>
            <w:szCs w:val="20"/>
          </w:rPr>
          <w:delText xml:space="preserve">our analyses to use </w:delText>
        </w:r>
        <w:r w:rsidRPr="00937101" w:rsidDel="00AB2480">
          <w:rPr>
            <w:rFonts w:ascii="Times New Roman" w:hAnsi="Times New Roman" w:cs="Times New Roman"/>
            <w:sz w:val="20"/>
            <w:szCs w:val="20"/>
          </w:rPr>
          <w:delText>blood THC concentration, rather than assigned treatment group, as the explanatory variable of interest.</w:delText>
        </w:r>
      </w:del>
    </w:p>
    <w:p w14:paraId="5885695B" w14:textId="77777777" w:rsidR="004D324E" w:rsidRPr="00937101" w:rsidRDefault="004D324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Secondary Tasks</w:t>
      </w:r>
    </w:p>
    <w:p w14:paraId="1127A8B8" w14:textId="455A364D" w:rsidR="004D324E" w:rsidRPr="00937101" w:rsidRDefault="00705652" w:rsidP="00937101">
      <w:pPr>
        <w:spacing w:before="100" w:beforeAutospacing="1" w:after="100" w:afterAutospacing="1" w:line="360" w:lineRule="auto"/>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Completion rates varied considerably by task</w:t>
      </w:r>
      <w:ins w:id="690" w:author="Miller, Ryan" w:date="2020-02-27T10:50:00Z">
        <w:r w:rsidR="00AB2480">
          <w:rPr>
            <w:rFonts w:ascii="Times New Roman" w:eastAsia="Times New Roman" w:hAnsi="Times New Roman" w:cs="Times New Roman"/>
            <w:color w:val="000000"/>
            <w:sz w:val="20"/>
            <w:szCs w:val="20"/>
          </w:rPr>
          <w:t xml:space="preserve"> (p&lt;0.001)</w:t>
        </w:r>
      </w:ins>
      <w:r w:rsidRPr="00937101">
        <w:rPr>
          <w:rFonts w:ascii="Times New Roman" w:eastAsia="Times New Roman" w:hAnsi="Times New Roman" w:cs="Times New Roman"/>
          <w:color w:val="000000"/>
          <w:sz w:val="20"/>
          <w:szCs w:val="20"/>
        </w:rPr>
        <w:t>, with h</w:t>
      </w:r>
      <w:r w:rsidR="004D324E" w:rsidRPr="00937101">
        <w:rPr>
          <w:rFonts w:ascii="Times New Roman" w:eastAsia="Times New Roman" w:hAnsi="Times New Roman" w:cs="Times New Roman"/>
          <w:color w:val="000000"/>
          <w:sz w:val="20"/>
          <w:szCs w:val="20"/>
        </w:rPr>
        <w:t>igh</w:t>
      </w:r>
      <w:ins w:id="691" w:author="Miller, Ryan" w:date="2020-02-27T10:50:00Z">
        <w:r w:rsidR="00AB2480">
          <w:rPr>
            <w:rFonts w:ascii="Times New Roman" w:eastAsia="Times New Roman" w:hAnsi="Times New Roman" w:cs="Times New Roman"/>
            <w:color w:val="000000"/>
            <w:sz w:val="20"/>
            <w:szCs w:val="20"/>
          </w:rPr>
          <w:t>er</w:t>
        </w:r>
      </w:ins>
      <w:r w:rsidR="004D324E" w:rsidRPr="00937101">
        <w:rPr>
          <w:rFonts w:ascii="Times New Roman" w:eastAsia="Times New Roman" w:hAnsi="Times New Roman" w:cs="Times New Roman"/>
          <w:color w:val="000000"/>
          <w:sz w:val="20"/>
          <w:szCs w:val="20"/>
        </w:rPr>
        <w:t xml:space="preserve"> completion rates </w:t>
      </w:r>
      <w:r w:rsidRPr="00937101">
        <w:rPr>
          <w:rFonts w:ascii="Times New Roman" w:eastAsia="Times New Roman" w:hAnsi="Times New Roman" w:cs="Times New Roman"/>
          <w:color w:val="000000"/>
          <w:sz w:val="20"/>
          <w:szCs w:val="20"/>
        </w:rPr>
        <w:t>for the side-mirror task (</w:t>
      </w:r>
      <w:ins w:id="692" w:author="Miller, Ryan" w:date="2020-02-28T10:07:00Z">
        <w:r w:rsidR="00400633">
          <w:rPr>
            <w:rFonts w:ascii="Times New Roman" w:hAnsi="Times New Roman" w:cs="Times New Roman"/>
            <w:sz w:val="20"/>
            <w:szCs w:val="20"/>
          </w:rPr>
          <w:t xml:space="preserve">93.3 </w:t>
        </w:r>
      </w:ins>
      <w:del w:id="693" w:author="Miller, Ryan" w:date="2020-02-27T10:49:00Z">
        <w:r w:rsidRPr="00937101" w:rsidDel="00AB2480">
          <w:rPr>
            <w:rFonts w:ascii="Times New Roman" w:hAnsi="Times New Roman" w:cs="Times New Roman"/>
            <w:sz w:val="20"/>
            <w:szCs w:val="20"/>
          </w:rPr>
          <w:delText>≥90</w:delText>
        </w:r>
      </w:del>
      <w:r w:rsidRPr="00937101">
        <w:rPr>
          <w:rFonts w:ascii="Times New Roman" w:hAnsi="Times New Roman" w:cs="Times New Roman"/>
          <w:sz w:val="20"/>
          <w:szCs w:val="20"/>
        </w:rPr>
        <w:t>%)</w:t>
      </w:r>
      <w:r w:rsidRPr="00937101">
        <w:rPr>
          <w:rFonts w:ascii="Times New Roman" w:eastAsia="Times New Roman" w:hAnsi="Times New Roman" w:cs="Times New Roman"/>
          <w:color w:val="000000"/>
          <w:sz w:val="20"/>
          <w:szCs w:val="20"/>
        </w:rPr>
        <w:t xml:space="preserve"> and lower completion rates for the artist-search task (</w:t>
      </w:r>
      <w:r w:rsidRPr="00937101">
        <w:rPr>
          <w:rFonts w:ascii="Times New Roman" w:hAnsi="Times New Roman" w:cs="Times New Roman"/>
          <w:sz w:val="20"/>
          <w:szCs w:val="20"/>
        </w:rPr>
        <w:t>61.8%).</w:t>
      </w:r>
      <w:r w:rsidRPr="00937101">
        <w:rPr>
          <w:rFonts w:ascii="Times New Roman" w:eastAsia="Times New Roman" w:hAnsi="Times New Roman" w:cs="Times New Roman"/>
          <w:color w:val="000000"/>
          <w:sz w:val="20"/>
          <w:szCs w:val="20"/>
        </w:rPr>
        <w:t xml:space="preserve"> </w:t>
      </w:r>
      <w:del w:id="694" w:author="Miller, Ryan" w:date="2020-02-28T15:00:00Z">
        <w:r w:rsidRPr="00937101" w:rsidDel="004259DF">
          <w:rPr>
            <w:rFonts w:ascii="Times New Roman" w:eastAsia="Times New Roman" w:hAnsi="Times New Roman" w:cs="Times New Roman"/>
            <w:color w:val="000000"/>
            <w:sz w:val="20"/>
            <w:szCs w:val="20"/>
          </w:rPr>
          <w:delText xml:space="preserve">The </w:delText>
        </w:r>
        <w:r w:rsidR="004D324E" w:rsidRPr="00937101" w:rsidDel="004259DF">
          <w:rPr>
            <w:rFonts w:ascii="Times New Roman" w:hAnsi="Times New Roman" w:cs="Times New Roman"/>
            <w:sz w:val="20"/>
            <w:szCs w:val="20"/>
          </w:rPr>
          <w:delText xml:space="preserve">average completion </w:delText>
        </w:r>
        <w:r w:rsidRPr="00937101" w:rsidDel="004259DF">
          <w:rPr>
            <w:rFonts w:ascii="Times New Roman" w:hAnsi="Times New Roman" w:cs="Times New Roman"/>
            <w:sz w:val="20"/>
            <w:szCs w:val="20"/>
          </w:rPr>
          <w:delText>time was</w:delText>
        </w:r>
      </w:del>
      <w:ins w:id="695" w:author="Miller, Ryan" w:date="2020-02-28T15:00:00Z">
        <w:r w:rsidR="004259DF">
          <w:rPr>
            <w:rFonts w:ascii="Times New Roman" w:eastAsia="Times New Roman" w:hAnsi="Times New Roman" w:cs="Times New Roman"/>
            <w:color w:val="000000"/>
            <w:sz w:val="20"/>
            <w:szCs w:val="20"/>
          </w:rPr>
          <w:t>Average completion times were</w:t>
        </w:r>
      </w:ins>
      <w:r w:rsidR="006B6EF5" w:rsidRPr="00937101">
        <w:rPr>
          <w:rFonts w:ascii="Times New Roman" w:hAnsi="Times New Roman" w:cs="Times New Roman"/>
          <w:sz w:val="20"/>
          <w:szCs w:val="20"/>
        </w:rPr>
        <w:t xml:space="preserve"> </w:t>
      </w:r>
      <w:r w:rsidR="002E7829" w:rsidRPr="00937101">
        <w:rPr>
          <w:rFonts w:ascii="Times New Roman" w:hAnsi="Times New Roman" w:cs="Times New Roman"/>
          <w:sz w:val="20"/>
          <w:szCs w:val="20"/>
        </w:rPr>
        <w:t>1.85</w:t>
      </w:r>
      <w:r w:rsidR="004D324E" w:rsidRPr="00937101">
        <w:rPr>
          <w:rFonts w:ascii="Times New Roman" w:hAnsi="Times New Roman" w:cs="Times New Roman"/>
          <w:sz w:val="20"/>
          <w:szCs w:val="20"/>
        </w:rPr>
        <w:t xml:space="preserve"> seconds</w:t>
      </w:r>
      <w:r w:rsidRPr="00937101">
        <w:rPr>
          <w:rFonts w:ascii="Times New Roman" w:hAnsi="Times New Roman" w:cs="Times New Roman"/>
          <w:sz w:val="20"/>
          <w:szCs w:val="20"/>
        </w:rPr>
        <w:t xml:space="preserve"> for the side-mirror task and 5</w:t>
      </w:r>
      <w:r w:rsidR="00066D9E" w:rsidRPr="00937101">
        <w:rPr>
          <w:rFonts w:ascii="Times New Roman" w:hAnsi="Times New Roman" w:cs="Times New Roman"/>
          <w:sz w:val="20"/>
          <w:szCs w:val="20"/>
        </w:rPr>
        <w:t>.89 seconds</w:t>
      </w:r>
      <w:r w:rsidRPr="00937101">
        <w:rPr>
          <w:rFonts w:ascii="Times New Roman" w:hAnsi="Times New Roman" w:cs="Times New Roman"/>
          <w:sz w:val="20"/>
          <w:szCs w:val="20"/>
        </w:rPr>
        <w:t xml:space="preserve"> for the artist-search</w:t>
      </w:r>
      <w:r w:rsidR="00066D9E" w:rsidRPr="00937101">
        <w:rPr>
          <w:rFonts w:ascii="Times New Roman" w:hAnsi="Times New Roman" w:cs="Times New Roman"/>
          <w:sz w:val="20"/>
          <w:szCs w:val="20"/>
        </w:rPr>
        <w:t xml:space="preserve">.  </w:t>
      </w:r>
      <w:del w:id="696" w:author="Miller, Ryan" w:date="2020-02-27T10:50:00Z">
        <w:r w:rsidRPr="00937101" w:rsidDel="00AB2480">
          <w:rPr>
            <w:rFonts w:ascii="Times New Roman" w:hAnsi="Times New Roman" w:cs="Times New Roman"/>
            <w:sz w:val="20"/>
            <w:szCs w:val="20"/>
          </w:rPr>
          <w:delText xml:space="preserve">During task periods, </w:delText>
        </w:r>
        <w:r w:rsidR="00066D9E" w:rsidRPr="00937101" w:rsidDel="00AB2480">
          <w:rPr>
            <w:rFonts w:ascii="Times New Roman" w:hAnsi="Times New Roman" w:cs="Times New Roman"/>
            <w:sz w:val="20"/>
            <w:szCs w:val="20"/>
          </w:rPr>
          <w:delText>Speed, SDL</w:delText>
        </w:r>
      </w:del>
      <w:del w:id="697" w:author="Miller, Ryan" w:date="2020-02-21T09:44:00Z">
        <w:r w:rsidR="00066D9E" w:rsidRPr="00937101" w:rsidDel="00F64D09">
          <w:rPr>
            <w:rFonts w:ascii="Times New Roman" w:hAnsi="Times New Roman" w:cs="Times New Roman"/>
            <w:sz w:val="20"/>
            <w:szCs w:val="20"/>
          </w:rPr>
          <w:delText>D</w:delText>
        </w:r>
      </w:del>
      <w:del w:id="698" w:author="Miller, Ryan" w:date="2020-02-27T10:50:00Z">
        <w:r w:rsidR="006B6EF5" w:rsidRPr="00937101" w:rsidDel="00AB2480">
          <w:rPr>
            <w:rFonts w:ascii="Times New Roman" w:hAnsi="Times New Roman" w:cs="Times New Roman"/>
            <w:sz w:val="20"/>
            <w:szCs w:val="20"/>
          </w:rPr>
          <w:delText>, and SDS varied considerably by road segment, highlighting the need to adjust for roadway characteristics when modeling tasks that could occur in mult</w:delText>
        </w:r>
        <w:r w:rsidRPr="00937101" w:rsidDel="00AB2480">
          <w:rPr>
            <w:rFonts w:ascii="Times New Roman" w:hAnsi="Times New Roman" w:cs="Times New Roman"/>
            <w:sz w:val="20"/>
            <w:szCs w:val="20"/>
          </w:rPr>
          <w:delText xml:space="preserve">iple locations.  </w:delText>
        </w:r>
      </w:del>
      <w:del w:id="699" w:author="Miller, Ryan" w:date="2020-02-28T15:01:00Z">
        <w:r w:rsidRPr="00937101" w:rsidDel="004259DF">
          <w:rPr>
            <w:rFonts w:ascii="Times New Roman" w:hAnsi="Times New Roman" w:cs="Times New Roman"/>
            <w:sz w:val="20"/>
            <w:szCs w:val="20"/>
          </w:rPr>
          <w:delText>More detailed summaries</w:delText>
        </w:r>
      </w:del>
      <w:ins w:id="700" w:author="Miller, Ryan" w:date="2020-02-28T15:02:00Z">
        <w:r w:rsidR="004259DF">
          <w:rPr>
            <w:rFonts w:ascii="Times New Roman" w:hAnsi="Times New Roman" w:cs="Times New Roman"/>
            <w:sz w:val="20"/>
            <w:szCs w:val="20"/>
          </w:rPr>
          <w:t>Summaries of participants’</w:t>
        </w:r>
      </w:ins>
      <w:del w:id="701" w:author="Miller, Ryan" w:date="2020-02-28T15:01:00Z">
        <w:r w:rsidRPr="00937101" w:rsidDel="004259DF">
          <w:rPr>
            <w:rFonts w:ascii="Times New Roman" w:hAnsi="Times New Roman" w:cs="Times New Roman"/>
            <w:sz w:val="20"/>
            <w:szCs w:val="20"/>
          </w:rPr>
          <w:delText xml:space="preserve"> of</w:delText>
        </w:r>
      </w:del>
      <w:r w:rsidRPr="00937101">
        <w:rPr>
          <w:rFonts w:ascii="Times New Roman" w:hAnsi="Times New Roman" w:cs="Times New Roman"/>
          <w:sz w:val="20"/>
          <w:szCs w:val="20"/>
        </w:rPr>
        <w:t xml:space="preserve"> Speed, SDL</w:t>
      </w:r>
      <w:ins w:id="702" w:author="Miller, Ryan" w:date="2020-02-21T09:44:00Z">
        <w:r w:rsidR="00F64D09">
          <w:rPr>
            <w:rFonts w:ascii="Times New Roman" w:hAnsi="Times New Roman" w:cs="Times New Roman"/>
            <w:sz w:val="20"/>
            <w:szCs w:val="20"/>
          </w:rPr>
          <w:t>P</w:t>
        </w:r>
      </w:ins>
      <w:del w:id="703"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and SDS during task period</w:t>
      </w:r>
      <w:r w:rsidR="000068D0" w:rsidRPr="00937101">
        <w:rPr>
          <w:rFonts w:ascii="Times New Roman" w:hAnsi="Times New Roman" w:cs="Times New Roman"/>
          <w:sz w:val="20"/>
          <w:szCs w:val="20"/>
        </w:rPr>
        <w:t>s in response to dosing condition</w:t>
      </w:r>
      <w:r w:rsidRPr="00937101">
        <w:rPr>
          <w:rFonts w:ascii="Times New Roman" w:hAnsi="Times New Roman" w:cs="Times New Roman"/>
          <w:sz w:val="20"/>
          <w:szCs w:val="20"/>
        </w:rPr>
        <w:t xml:space="preserve"> can be found in </w:t>
      </w:r>
      <w:commentRangeStart w:id="704"/>
      <w:commentRangeStart w:id="705"/>
      <w:r w:rsidRPr="00937101">
        <w:rPr>
          <w:rFonts w:ascii="Times New Roman" w:hAnsi="Times New Roman" w:cs="Times New Roman"/>
          <w:sz w:val="20"/>
          <w:szCs w:val="20"/>
        </w:rPr>
        <w:t>T</w:t>
      </w:r>
      <w:r w:rsidR="006B6EF5" w:rsidRPr="00937101">
        <w:rPr>
          <w:rFonts w:ascii="Times New Roman" w:hAnsi="Times New Roman" w:cs="Times New Roman"/>
          <w:sz w:val="20"/>
          <w:szCs w:val="20"/>
        </w:rPr>
        <w:t>able</w:t>
      </w:r>
      <w:ins w:id="706" w:author="Rebecca L Hartman" w:date="2020-02-19T14:26:00Z">
        <w:r w:rsidR="00250347" w:rsidRPr="00937101">
          <w:rPr>
            <w:rFonts w:ascii="Times New Roman" w:hAnsi="Times New Roman" w:cs="Times New Roman"/>
            <w:sz w:val="20"/>
            <w:szCs w:val="20"/>
          </w:rPr>
          <w:t>s</w:t>
        </w:r>
      </w:ins>
      <w:r w:rsidR="000068D0" w:rsidRPr="00937101">
        <w:rPr>
          <w:rFonts w:ascii="Times New Roman" w:hAnsi="Times New Roman" w:cs="Times New Roman"/>
          <w:sz w:val="20"/>
          <w:szCs w:val="20"/>
        </w:rPr>
        <w:t xml:space="preserve"> A1</w:t>
      </w:r>
      <w:ins w:id="707" w:author="Rebecca L Hartman" w:date="2020-02-19T14:26:00Z">
        <w:r w:rsidR="00250347" w:rsidRPr="00937101">
          <w:rPr>
            <w:rFonts w:ascii="Times New Roman" w:hAnsi="Times New Roman" w:cs="Times New Roman"/>
            <w:sz w:val="20"/>
            <w:szCs w:val="20"/>
          </w:rPr>
          <w:t xml:space="preserve">-A3 </w:t>
        </w:r>
      </w:ins>
      <w:del w:id="708" w:author="Rebecca L Hartman" w:date="2020-02-19T14:26:00Z">
        <w:r w:rsidR="000068D0" w:rsidRPr="00937101" w:rsidDel="00250347">
          <w:rPr>
            <w:rFonts w:ascii="Times New Roman" w:hAnsi="Times New Roman" w:cs="Times New Roman"/>
            <w:sz w:val="20"/>
            <w:szCs w:val="20"/>
          </w:rPr>
          <w:delText xml:space="preserve">, Table A2, and Table A3 </w:delText>
        </w:r>
        <w:commentRangeEnd w:id="704"/>
        <w:r w:rsidR="000068D0" w:rsidRPr="00937101" w:rsidDel="00250347">
          <w:rPr>
            <w:rStyle w:val="CommentReference"/>
            <w:rFonts w:ascii="Times New Roman" w:hAnsi="Times New Roman" w:cs="Times New Roman"/>
            <w:sz w:val="20"/>
            <w:szCs w:val="20"/>
          </w:rPr>
          <w:commentReference w:id="704"/>
        </w:r>
      </w:del>
      <w:r w:rsidR="000068D0" w:rsidRPr="00937101">
        <w:rPr>
          <w:rFonts w:ascii="Times New Roman" w:hAnsi="Times New Roman" w:cs="Times New Roman"/>
          <w:sz w:val="20"/>
          <w:szCs w:val="20"/>
        </w:rPr>
        <w:t>in the appendix</w:t>
      </w:r>
      <w:r w:rsidR="006B6EF5" w:rsidRPr="00937101">
        <w:rPr>
          <w:rFonts w:ascii="Times New Roman" w:hAnsi="Times New Roman" w:cs="Times New Roman"/>
          <w:sz w:val="20"/>
          <w:szCs w:val="20"/>
        </w:rPr>
        <w:t>.</w:t>
      </w:r>
      <w:commentRangeEnd w:id="705"/>
      <w:r w:rsidRPr="00937101">
        <w:rPr>
          <w:rStyle w:val="CommentReference"/>
          <w:rFonts w:ascii="Times New Roman" w:hAnsi="Times New Roman" w:cs="Times New Roman"/>
          <w:sz w:val="20"/>
          <w:szCs w:val="20"/>
        </w:rPr>
        <w:commentReference w:id="705"/>
      </w:r>
    </w:p>
    <w:p w14:paraId="39805A75" w14:textId="77777777" w:rsidR="00066D9E" w:rsidRPr="00937101" w:rsidRDefault="00066D9E"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 xml:space="preserve">Task </w:t>
      </w:r>
      <w:r w:rsidR="00DC0B84" w:rsidRPr="00937101">
        <w:rPr>
          <w:rFonts w:ascii="Times New Roman" w:hAnsi="Times New Roman" w:cs="Times New Roman"/>
          <w:b/>
          <w:sz w:val="20"/>
          <w:szCs w:val="20"/>
        </w:rPr>
        <w:t>Performance</w:t>
      </w:r>
    </w:p>
    <w:p w14:paraId="09057C8F" w14:textId="27752A42" w:rsidR="00AB2480" w:rsidRPr="00937101" w:rsidRDefault="00A63647" w:rsidP="00AB2480">
      <w:pPr>
        <w:spacing w:line="360" w:lineRule="auto"/>
        <w:rPr>
          <w:ins w:id="709" w:author="Miller, Ryan" w:date="2020-02-27T10:54:00Z"/>
          <w:rFonts w:ascii="Times New Roman" w:hAnsi="Times New Roman" w:cs="Times New Roman"/>
          <w:sz w:val="20"/>
          <w:szCs w:val="20"/>
        </w:rPr>
      </w:pPr>
      <w:r w:rsidRPr="00937101">
        <w:rPr>
          <w:rFonts w:ascii="Times New Roman" w:hAnsi="Times New Roman" w:cs="Times New Roman"/>
          <w:sz w:val="20"/>
          <w:szCs w:val="20"/>
        </w:rPr>
        <w:lastRenderedPageBreak/>
        <w:t>A summary of task performance models can be found in Table 1</w:t>
      </w:r>
      <w:ins w:id="710" w:author="Miller, Ryan" w:date="2020-02-28T10:11:00Z">
        <w:r w:rsidR="00400633">
          <w:rPr>
            <w:rFonts w:ascii="Times New Roman" w:hAnsi="Times New Roman" w:cs="Times New Roman"/>
            <w:sz w:val="20"/>
            <w:szCs w:val="20"/>
          </w:rPr>
          <w:t xml:space="preserve">. </w:t>
        </w:r>
      </w:ins>
      <w:ins w:id="711" w:author="Rebecca L Hartman" w:date="2020-02-19T10:26:00Z">
        <w:del w:id="712" w:author="Miller, Ryan" w:date="2020-02-28T10:11:00Z">
          <w:r w:rsidR="00035EB0" w:rsidRPr="00937101" w:rsidDel="00400633">
            <w:rPr>
              <w:rFonts w:ascii="Times New Roman" w:hAnsi="Times New Roman" w:cs="Times New Roman"/>
              <w:sz w:val="20"/>
              <w:szCs w:val="20"/>
            </w:rPr>
            <w:delText xml:space="preserve"> (</w:delText>
          </w:r>
        </w:del>
      </w:ins>
      <w:ins w:id="713" w:author="Rebecca L Hartman" w:date="2020-02-19T10:27:00Z">
        <w:del w:id="714" w:author="Miller, Ryan" w:date="2020-02-28T10:11:00Z">
          <w:r w:rsidR="00035EB0" w:rsidRPr="00937101" w:rsidDel="00400633">
            <w:rPr>
              <w:rFonts w:ascii="Times New Roman" w:hAnsi="Times New Roman" w:cs="Times New Roman"/>
              <w:sz w:val="20"/>
              <w:szCs w:val="20"/>
            </w:rPr>
            <w:delText xml:space="preserve">task </w:delText>
          </w:r>
        </w:del>
      </w:ins>
      <w:ins w:id="715" w:author="Rebecca L Hartman" w:date="2020-02-19T10:26:00Z">
        <w:del w:id="716" w:author="Miller, Ryan" w:date="2020-02-28T10:11:00Z">
          <w:r w:rsidR="00035EB0" w:rsidRPr="00937101" w:rsidDel="00400633">
            <w:rPr>
              <w:rFonts w:ascii="Times New Roman" w:hAnsi="Times New Roman" w:cs="Times New Roman"/>
              <w:sz w:val="20"/>
              <w:szCs w:val="20"/>
            </w:rPr>
            <w:delText xml:space="preserve">performance </w:delText>
          </w:r>
        </w:del>
      </w:ins>
      <w:ins w:id="717" w:author="Rebecca L Hartman" w:date="2020-02-19T10:27:00Z">
        <w:del w:id="718" w:author="Miller, Ryan" w:date="2020-02-28T10:11:00Z">
          <w:r w:rsidR="00035EB0" w:rsidRPr="00937101" w:rsidDel="00400633">
            <w:rPr>
              <w:rFonts w:ascii="Times New Roman" w:hAnsi="Times New Roman" w:cs="Times New Roman"/>
              <w:sz w:val="20"/>
              <w:szCs w:val="20"/>
            </w:rPr>
            <w:delText>was not measured</w:delText>
          </w:r>
        </w:del>
      </w:ins>
      <w:ins w:id="719" w:author="Rebecca L Hartman" w:date="2020-02-19T10:26:00Z">
        <w:del w:id="720" w:author="Miller, Ryan" w:date="2020-02-28T10:11:00Z">
          <w:r w:rsidR="00035EB0" w:rsidRPr="00937101" w:rsidDel="00400633">
            <w:rPr>
              <w:rFonts w:ascii="Times New Roman" w:hAnsi="Times New Roman" w:cs="Times New Roman"/>
              <w:sz w:val="20"/>
              <w:szCs w:val="20"/>
            </w:rPr>
            <w:delText xml:space="preserve"> for the message-reading task</w:delText>
          </w:r>
        </w:del>
      </w:ins>
      <w:ins w:id="721" w:author="Rebecca L Hartman" w:date="2020-02-19T10:30:00Z">
        <w:del w:id="722" w:author="Miller, Ryan" w:date="2020-02-28T10:11:00Z">
          <w:r w:rsidR="00035EB0" w:rsidRPr="00937101" w:rsidDel="00400633">
            <w:rPr>
              <w:rFonts w:ascii="Times New Roman" w:hAnsi="Times New Roman" w:cs="Times New Roman"/>
              <w:sz w:val="20"/>
              <w:szCs w:val="20"/>
            </w:rPr>
            <w:delText xml:space="preserve"> due to </w:delText>
          </w:r>
        </w:del>
      </w:ins>
      <w:ins w:id="723" w:author="Rebecca L Hartman" w:date="2020-02-19T14:27:00Z">
        <w:del w:id="724" w:author="Miller, Ryan" w:date="2020-02-28T10:11:00Z">
          <w:r w:rsidR="00250347" w:rsidRPr="00937101" w:rsidDel="00400633">
            <w:rPr>
              <w:rFonts w:ascii="Times New Roman" w:hAnsi="Times New Roman" w:cs="Times New Roman"/>
              <w:sz w:val="20"/>
              <w:szCs w:val="20"/>
            </w:rPr>
            <w:delText>potential</w:delText>
          </w:r>
        </w:del>
      </w:ins>
      <w:ins w:id="725" w:author="Rebecca L Hartman" w:date="2020-02-19T10:30:00Z">
        <w:del w:id="726" w:author="Miller, Ryan" w:date="2020-02-28T10:11:00Z">
          <w:r w:rsidR="00035EB0" w:rsidRPr="00937101" w:rsidDel="00400633">
            <w:rPr>
              <w:rFonts w:ascii="Times New Roman" w:hAnsi="Times New Roman" w:cs="Times New Roman"/>
              <w:sz w:val="20"/>
              <w:szCs w:val="20"/>
            </w:rPr>
            <w:delText xml:space="preserve"> subjectivity of such measurements)</w:delText>
          </w:r>
        </w:del>
      </w:ins>
      <w:del w:id="727" w:author="Miller, Ryan" w:date="2020-02-28T10:11:00Z">
        <w:r w:rsidRPr="00937101" w:rsidDel="00400633">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For the artist-search task, each 1</w:t>
      </w:r>
      <w:del w:id="728" w:author="Rebecca L Hartman" w:date="2020-02-19T14:28:00Z">
        <w:r w:rsidR="00066D9E" w:rsidRPr="00937101" w:rsidDel="00250347">
          <w:rPr>
            <w:rFonts w:ascii="Times New Roman" w:hAnsi="Times New Roman" w:cs="Times New Roman"/>
            <w:sz w:val="20"/>
            <w:szCs w:val="20"/>
          </w:rPr>
          <w:delText xml:space="preserve">% </w:delText>
        </w:r>
      </w:del>
      <w:ins w:id="729" w:author="Rebecca L Hartman" w:date="2020-02-19T14:28:00Z">
        <w:r w:rsidR="00250347" w:rsidRPr="00937101">
          <w:rPr>
            <w:rFonts w:ascii="Times New Roman" w:hAnsi="Times New Roman" w:cs="Times New Roman"/>
            <w:sz w:val="20"/>
            <w:szCs w:val="20"/>
          </w:rPr>
          <w:t xml:space="preserve"> µg/mL </w:t>
        </w:r>
      </w:ins>
      <w:r w:rsidR="00066D9E" w:rsidRPr="00937101">
        <w:rPr>
          <w:rFonts w:ascii="Times New Roman" w:hAnsi="Times New Roman" w:cs="Times New Roman"/>
          <w:sz w:val="20"/>
          <w:szCs w:val="20"/>
        </w:rPr>
        <w:t xml:space="preserve">increase in THC concentration led to </w:t>
      </w:r>
      <w:ins w:id="730" w:author="Miller, Ryan" w:date="2020-02-27T10:52:00Z">
        <w:r w:rsidR="00AB2480">
          <w:rPr>
            <w:rFonts w:ascii="Times New Roman" w:hAnsi="Times New Roman" w:cs="Times New Roman"/>
            <w:sz w:val="20"/>
            <w:szCs w:val="20"/>
          </w:rPr>
          <w:t>5.4</w:t>
        </w:r>
      </w:ins>
      <w:del w:id="731" w:author="Miller, Ryan" w:date="2020-02-27T10:52:00Z">
        <w:r w:rsidR="00066D9E" w:rsidRPr="00937101" w:rsidDel="00AB2480">
          <w:rPr>
            <w:rFonts w:ascii="Times New Roman" w:hAnsi="Times New Roman" w:cs="Times New Roman"/>
            <w:sz w:val="20"/>
            <w:szCs w:val="20"/>
          </w:rPr>
          <w:delText>9</w:delText>
        </w:r>
      </w:del>
      <w:r w:rsidR="00066D9E" w:rsidRPr="00937101">
        <w:rPr>
          <w:rFonts w:ascii="Times New Roman" w:hAnsi="Times New Roman" w:cs="Times New Roman"/>
          <w:sz w:val="20"/>
          <w:szCs w:val="20"/>
        </w:rPr>
        <w:t>%</w:t>
      </w:r>
      <w:ins w:id="732" w:author="Miller, Ryan" w:date="2020-02-28T10:11:00Z">
        <w:r w:rsidR="00400633">
          <w:rPr>
            <w:rFonts w:ascii="Times New Roman" w:hAnsi="Times New Roman" w:cs="Times New Roman"/>
            <w:sz w:val="20"/>
            <w:szCs w:val="20"/>
          </w:rPr>
          <w:t xml:space="preserve"> </w:t>
        </w:r>
      </w:ins>
      <w:del w:id="733" w:author="Miller, Ryan" w:date="2020-02-28T10:12:00Z">
        <w:r w:rsidR="00066D9E" w:rsidRPr="00937101" w:rsidDel="00400633">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 xml:space="preserve">increased odds of failing to complete the task </w:t>
      </w:r>
      <w:commentRangeStart w:id="734"/>
      <w:r w:rsidR="00066D9E" w:rsidRPr="00937101">
        <w:rPr>
          <w:rFonts w:ascii="Times New Roman" w:hAnsi="Times New Roman" w:cs="Times New Roman"/>
          <w:sz w:val="20"/>
          <w:szCs w:val="20"/>
        </w:rPr>
        <w:t>(</w:t>
      </w:r>
      <w:ins w:id="735" w:author="Miller, Ryan" w:date="2020-03-02T15:01:00Z">
        <w:r w:rsidR="003C3056">
          <w:rPr>
            <w:rFonts w:ascii="Times New Roman" w:hAnsi="Times New Roman" w:cs="Times New Roman"/>
            <w:sz w:val="20"/>
            <w:szCs w:val="20"/>
          </w:rPr>
          <w:t xml:space="preserve">OR </w:t>
        </w:r>
      </w:ins>
      <w:ins w:id="736" w:author="Miller, Ryan" w:date="2020-02-28T10:12:00Z">
        <w:r w:rsidR="00400633">
          <w:rPr>
            <w:rFonts w:ascii="Times New Roman" w:hAnsi="Times New Roman" w:cs="Times New Roman"/>
            <w:sz w:val="20"/>
            <w:szCs w:val="20"/>
          </w:rPr>
          <w:t xml:space="preserve">CI: </w:t>
        </w:r>
      </w:ins>
      <w:ins w:id="737" w:author="Miller, Ryan" w:date="2020-03-02T15:02:00Z">
        <w:r w:rsidR="003C3056">
          <w:rPr>
            <w:rFonts w:ascii="Times New Roman" w:hAnsi="Times New Roman" w:cs="Times New Roman"/>
            <w:sz w:val="20"/>
            <w:szCs w:val="20"/>
          </w:rPr>
          <w:t>1.</w:t>
        </w:r>
      </w:ins>
      <w:ins w:id="738" w:author="Miller, Ryan" w:date="2020-02-28T10:13:00Z">
        <w:r w:rsidR="003C3056">
          <w:rPr>
            <w:rFonts w:ascii="Times New Roman" w:hAnsi="Times New Roman" w:cs="Times New Roman"/>
            <w:sz w:val="20"/>
            <w:szCs w:val="20"/>
          </w:rPr>
          <w:t>0</w:t>
        </w:r>
        <w:r w:rsidR="007671C9">
          <w:rPr>
            <w:rFonts w:ascii="Times New Roman" w:hAnsi="Times New Roman" w:cs="Times New Roman"/>
            <w:sz w:val="20"/>
            <w:szCs w:val="20"/>
          </w:rPr>
          <w:t>1-</w:t>
        </w:r>
      </w:ins>
      <w:ins w:id="739" w:author="Miller, Ryan" w:date="2020-03-02T15:02:00Z">
        <w:r w:rsidR="003C3056">
          <w:rPr>
            <w:rFonts w:ascii="Times New Roman" w:hAnsi="Times New Roman" w:cs="Times New Roman"/>
            <w:sz w:val="20"/>
            <w:szCs w:val="20"/>
          </w:rPr>
          <w:t>1.</w:t>
        </w:r>
      </w:ins>
      <w:ins w:id="740" w:author="Miller, Ryan" w:date="2020-02-28T10:14:00Z">
        <w:r w:rsidR="003C3056">
          <w:rPr>
            <w:rFonts w:ascii="Times New Roman" w:hAnsi="Times New Roman" w:cs="Times New Roman"/>
            <w:sz w:val="20"/>
            <w:szCs w:val="20"/>
          </w:rPr>
          <w:t>11</w:t>
        </w:r>
        <w:r w:rsidR="007671C9">
          <w:rPr>
            <w:rFonts w:ascii="Times New Roman" w:hAnsi="Times New Roman" w:cs="Times New Roman"/>
            <w:sz w:val="20"/>
            <w:szCs w:val="20"/>
          </w:rPr>
          <w:t xml:space="preserve">, </w:t>
        </w:r>
      </w:ins>
      <w:r w:rsidR="00066D9E" w:rsidRPr="00937101">
        <w:rPr>
          <w:rFonts w:ascii="Times New Roman" w:hAnsi="Times New Roman" w:cs="Times New Roman"/>
          <w:sz w:val="20"/>
          <w:szCs w:val="20"/>
        </w:rPr>
        <w:t>p</w:t>
      </w:r>
      <w:del w:id="741" w:author="Rebecca L Hartman" w:date="2020-02-18T15:49: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w:t>
      </w:r>
      <w:del w:id="742" w:author="Rebecca L Hartman" w:date="2020-02-18T15:49: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 xml:space="preserve">0.046). </w:t>
      </w:r>
      <w:commentRangeEnd w:id="734"/>
      <w:r w:rsidR="00A472B7" w:rsidRPr="00937101">
        <w:rPr>
          <w:rStyle w:val="CommentReference"/>
          <w:rFonts w:ascii="Times New Roman" w:hAnsi="Times New Roman" w:cs="Times New Roman"/>
          <w:sz w:val="20"/>
          <w:szCs w:val="20"/>
        </w:rPr>
        <w:commentReference w:id="734"/>
      </w:r>
      <w:r w:rsidR="00066D9E" w:rsidRPr="00937101">
        <w:rPr>
          <w:rFonts w:ascii="Times New Roman" w:hAnsi="Times New Roman" w:cs="Times New Roman"/>
          <w:sz w:val="20"/>
          <w:szCs w:val="20"/>
        </w:rPr>
        <w:t>Additionally, blood THC was a significant predictor of incorrect responses</w:t>
      </w:r>
      <w:del w:id="743" w:author="Rebecca L Hartman" w:date="2020-02-18T15:37:00Z">
        <w:r w:rsidR="00066D9E" w:rsidRPr="00937101" w:rsidDel="00BD35A2">
          <w:rPr>
            <w:rFonts w:ascii="Times New Roman" w:hAnsi="Times New Roman" w:cs="Times New Roman"/>
            <w:sz w:val="20"/>
            <w:szCs w:val="20"/>
          </w:rPr>
          <w:delText>,</w:delText>
        </w:r>
      </w:del>
      <w:ins w:id="744" w:author="Rebecca L Hartman" w:date="2020-02-18T15:37:00Z">
        <w:r w:rsidR="00BD35A2" w:rsidRPr="00937101">
          <w:rPr>
            <w:rFonts w:ascii="Times New Roman" w:hAnsi="Times New Roman" w:cs="Times New Roman"/>
            <w:sz w:val="20"/>
            <w:szCs w:val="20"/>
          </w:rPr>
          <w:t>;</w:t>
        </w:r>
      </w:ins>
      <w:r w:rsidR="00066D9E" w:rsidRPr="00937101">
        <w:rPr>
          <w:rFonts w:ascii="Times New Roman" w:hAnsi="Times New Roman" w:cs="Times New Roman"/>
          <w:sz w:val="20"/>
          <w:szCs w:val="20"/>
        </w:rPr>
        <w:t xml:space="preserve"> each </w:t>
      </w:r>
      <w:commentRangeStart w:id="745"/>
      <w:commentRangeStart w:id="746"/>
      <w:r w:rsidR="00066D9E" w:rsidRPr="00AB2480">
        <w:rPr>
          <w:rFonts w:ascii="Times New Roman" w:hAnsi="Times New Roman" w:cs="Times New Roman"/>
          <w:sz w:val="20"/>
          <w:szCs w:val="20"/>
          <w:rPrChange w:id="747" w:author="Miller, Ryan" w:date="2020-02-27T10:55:00Z">
            <w:rPr/>
          </w:rPrChange>
        </w:rPr>
        <w:t>1</w:t>
      </w:r>
      <w:ins w:id="748" w:author="Rebecca L Hartman" w:date="2020-02-19T14:28:00Z">
        <w:r w:rsidR="00250347" w:rsidRPr="00AB2480">
          <w:rPr>
            <w:rFonts w:ascii="Times New Roman" w:hAnsi="Times New Roman" w:cs="Times New Roman"/>
            <w:sz w:val="20"/>
            <w:szCs w:val="20"/>
            <w:rPrChange w:id="749" w:author="Miller, Ryan" w:date="2020-02-27T10:55:00Z">
              <w:rPr>
                <w:rFonts w:ascii="Times New Roman" w:hAnsi="Times New Roman" w:cs="Times New Roman"/>
                <w:sz w:val="20"/>
                <w:szCs w:val="20"/>
                <w:highlight w:val="yellow"/>
              </w:rPr>
            </w:rPrChange>
          </w:rPr>
          <w:t xml:space="preserve"> µg/L</w:t>
        </w:r>
      </w:ins>
      <w:del w:id="750" w:author="Rebecca L Hartman" w:date="2020-02-19T14:28:00Z">
        <w:r w:rsidR="00066D9E" w:rsidRPr="00AB2480" w:rsidDel="00250347">
          <w:rPr>
            <w:rFonts w:ascii="Times New Roman" w:hAnsi="Times New Roman" w:cs="Times New Roman"/>
            <w:sz w:val="20"/>
            <w:szCs w:val="20"/>
            <w:rPrChange w:id="751" w:author="Miller, Ryan" w:date="2020-02-27T10:55:00Z">
              <w:rPr/>
            </w:rPrChange>
          </w:rPr>
          <w:delText>%</w:delText>
        </w:r>
      </w:del>
      <w:r w:rsidR="00066D9E" w:rsidRPr="00A90ACC">
        <w:rPr>
          <w:rFonts w:ascii="Times New Roman" w:hAnsi="Times New Roman" w:cs="Times New Roman"/>
          <w:sz w:val="20"/>
          <w:szCs w:val="20"/>
        </w:rPr>
        <w:t xml:space="preserve"> </w:t>
      </w:r>
      <w:commentRangeEnd w:id="745"/>
      <w:r w:rsidR="005A7B73" w:rsidRPr="00A90ACC">
        <w:rPr>
          <w:rStyle w:val="CommentReference"/>
          <w:rFonts w:ascii="Times New Roman" w:hAnsi="Times New Roman" w:cs="Times New Roman"/>
          <w:sz w:val="20"/>
          <w:szCs w:val="20"/>
        </w:rPr>
        <w:commentReference w:id="745"/>
      </w:r>
      <w:commentRangeEnd w:id="746"/>
      <w:r w:rsidR="00213C54">
        <w:rPr>
          <w:rStyle w:val="CommentReference"/>
        </w:rPr>
        <w:commentReference w:id="746"/>
      </w:r>
      <w:r w:rsidR="00066D9E" w:rsidRPr="00937101">
        <w:rPr>
          <w:rFonts w:ascii="Times New Roman" w:hAnsi="Times New Roman" w:cs="Times New Roman"/>
          <w:sz w:val="20"/>
          <w:szCs w:val="20"/>
        </w:rPr>
        <w:t xml:space="preserve">increase in THC concentration led to </w:t>
      </w:r>
      <w:ins w:id="752" w:author="Miller, Ryan" w:date="2020-02-27T10:52:00Z">
        <w:r w:rsidR="00AB2480">
          <w:rPr>
            <w:rFonts w:ascii="Times New Roman" w:hAnsi="Times New Roman" w:cs="Times New Roman"/>
            <w:sz w:val="20"/>
            <w:szCs w:val="20"/>
          </w:rPr>
          <w:t>4.7</w:t>
        </w:r>
      </w:ins>
      <w:del w:id="753" w:author="Miller, Ryan" w:date="2020-02-27T10:52:00Z">
        <w:r w:rsidR="00066D9E" w:rsidRPr="00937101" w:rsidDel="00AB2480">
          <w:rPr>
            <w:rFonts w:ascii="Times New Roman" w:hAnsi="Times New Roman" w:cs="Times New Roman"/>
            <w:sz w:val="20"/>
            <w:szCs w:val="20"/>
          </w:rPr>
          <w:delText>10</w:delText>
        </w:r>
      </w:del>
      <w:r w:rsidR="00066D9E" w:rsidRPr="00937101">
        <w:rPr>
          <w:rFonts w:ascii="Times New Roman" w:hAnsi="Times New Roman" w:cs="Times New Roman"/>
          <w:sz w:val="20"/>
          <w:szCs w:val="20"/>
        </w:rPr>
        <w:t>% increased odds of selecting an incorrect artist (</w:t>
      </w:r>
      <w:ins w:id="754" w:author="Miller, Ryan" w:date="2020-03-02T15:01:00Z">
        <w:r w:rsidR="003C3056">
          <w:rPr>
            <w:rFonts w:ascii="Times New Roman" w:hAnsi="Times New Roman" w:cs="Times New Roman"/>
            <w:sz w:val="20"/>
            <w:szCs w:val="20"/>
          </w:rPr>
          <w:t xml:space="preserve">OR CI: </w:t>
        </w:r>
      </w:ins>
      <w:ins w:id="755" w:author="Miller, Ryan" w:date="2020-02-28T10:16:00Z">
        <w:r w:rsidR="003C3056">
          <w:rPr>
            <w:rFonts w:ascii="Times New Roman" w:hAnsi="Times New Roman" w:cs="Times New Roman"/>
            <w:sz w:val="20"/>
            <w:szCs w:val="20"/>
          </w:rPr>
          <w:t>1</w:t>
        </w:r>
        <w:r w:rsidR="0034626F">
          <w:rPr>
            <w:rFonts w:ascii="Times New Roman" w:hAnsi="Times New Roman" w:cs="Times New Roman"/>
            <w:sz w:val="20"/>
            <w:szCs w:val="20"/>
          </w:rPr>
          <w:t>.0</w:t>
        </w:r>
      </w:ins>
      <w:ins w:id="756" w:author="Miller, Ryan" w:date="2020-03-02T15:01:00Z">
        <w:r w:rsidR="003C3056">
          <w:rPr>
            <w:rFonts w:ascii="Times New Roman" w:hAnsi="Times New Roman" w:cs="Times New Roman"/>
            <w:sz w:val="20"/>
            <w:szCs w:val="20"/>
          </w:rPr>
          <w:t>0</w:t>
        </w:r>
      </w:ins>
      <w:ins w:id="757" w:author="Miller, Ryan" w:date="2020-02-28T10:16:00Z">
        <w:r w:rsidR="0034626F">
          <w:rPr>
            <w:rFonts w:ascii="Times New Roman" w:hAnsi="Times New Roman" w:cs="Times New Roman"/>
            <w:sz w:val="20"/>
            <w:szCs w:val="20"/>
          </w:rPr>
          <w:t>-</w:t>
        </w:r>
      </w:ins>
      <w:ins w:id="758" w:author="Miller, Ryan" w:date="2020-03-02T15:01:00Z">
        <w:r w:rsidR="003C3056">
          <w:rPr>
            <w:rFonts w:ascii="Times New Roman" w:hAnsi="Times New Roman" w:cs="Times New Roman"/>
            <w:sz w:val="20"/>
            <w:szCs w:val="20"/>
          </w:rPr>
          <w:t>1.09</w:t>
        </w:r>
      </w:ins>
      <w:ins w:id="759" w:author="Miller, Ryan" w:date="2020-02-28T10:16:00Z">
        <w:r w:rsidR="0034626F">
          <w:rPr>
            <w:rFonts w:ascii="Times New Roman" w:hAnsi="Times New Roman" w:cs="Times New Roman"/>
            <w:sz w:val="20"/>
            <w:szCs w:val="20"/>
          </w:rPr>
          <w:t xml:space="preserve">, </w:t>
        </w:r>
      </w:ins>
      <w:r w:rsidR="00066D9E" w:rsidRPr="00937101">
        <w:rPr>
          <w:rFonts w:ascii="Times New Roman" w:hAnsi="Times New Roman" w:cs="Times New Roman"/>
          <w:sz w:val="20"/>
          <w:szCs w:val="20"/>
        </w:rPr>
        <w:t>p</w:t>
      </w:r>
      <w:del w:id="760" w:author="Rebecca L Hartman" w:date="2020-02-18T15:51: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w:t>
      </w:r>
      <w:del w:id="761" w:author="Rebecca L Hartman" w:date="2020-02-18T15:51: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 xml:space="preserve">0.041). </w:t>
      </w:r>
      <w:ins w:id="762" w:author="Miller, Ryan" w:date="2020-02-27T10:54:00Z">
        <w:r w:rsidR="00AB2480" w:rsidRPr="00937101">
          <w:rPr>
            <w:rFonts w:ascii="Times New Roman" w:hAnsi="Times New Roman" w:cs="Times New Roman"/>
            <w:sz w:val="20"/>
            <w:szCs w:val="20"/>
          </w:rPr>
          <w:t xml:space="preserve">THC </w:t>
        </w:r>
        <w:r w:rsidR="00AB2480">
          <w:rPr>
            <w:rFonts w:ascii="Times New Roman" w:hAnsi="Times New Roman" w:cs="Times New Roman"/>
            <w:sz w:val="20"/>
            <w:szCs w:val="20"/>
          </w:rPr>
          <w:t xml:space="preserve">concentration </w:t>
        </w:r>
        <w:r w:rsidR="00AB2480" w:rsidRPr="00937101">
          <w:rPr>
            <w:rFonts w:ascii="Times New Roman" w:hAnsi="Times New Roman" w:cs="Times New Roman"/>
            <w:sz w:val="20"/>
            <w:szCs w:val="20"/>
          </w:rPr>
          <w:t xml:space="preserve">was associated with significantly longer time spent on the </w:t>
        </w:r>
        <w:r w:rsidR="00AB2480">
          <w:rPr>
            <w:rFonts w:ascii="Times New Roman" w:hAnsi="Times New Roman" w:cs="Times New Roman"/>
            <w:sz w:val="20"/>
            <w:szCs w:val="20"/>
          </w:rPr>
          <w:t xml:space="preserve">artist-search </w:t>
        </w:r>
        <w:r w:rsidR="00AB2480" w:rsidRPr="00937101">
          <w:rPr>
            <w:rFonts w:ascii="Times New Roman" w:hAnsi="Times New Roman" w:cs="Times New Roman"/>
            <w:sz w:val="20"/>
            <w:szCs w:val="20"/>
          </w:rPr>
          <w:t>task (</w:t>
        </w:r>
      </w:ins>
      <w:ins w:id="763" w:author="Miller, Ryan" w:date="2020-02-28T10:18:00Z">
        <w:r w:rsidR="0034626F">
          <w:rPr>
            <w:rFonts w:ascii="Times New Roman" w:hAnsi="Times New Roman" w:cs="Times New Roman"/>
            <w:sz w:val="20"/>
            <w:szCs w:val="20"/>
          </w:rPr>
          <w:t xml:space="preserve">0.05sec per </w:t>
        </w:r>
        <w:r w:rsidR="0034626F" w:rsidRPr="00937101">
          <w:rPr>
            <w:rFonts w:ascii="Times New Roman" w:hAnsi="Times New Roman" w:cs="Times New Roman"/>
            <w:sz w:val="20"/>
            <w:szCs w:val="20"/>
          </w:rPr>
          <w:t>1 µg/mL increase</w:t>
        </w:r>
        <w:r w:rsidR="0034626F">
          <w:rPr>
            <w:rFonts w:ascii="Times New Roman" w:hAnsi="Times New Roman" w:cs="Times New Roman"/>
            <w:sz w:val="20"/>
            <w:szCs w:val="20"/>
          </w:rPr>
          <w:t>, CI: 0.00-0.10</w:t>
        </w:r>
      </w:ins>
      <w:ins w:id="764" w:author="Miller, Ryan" w:date="2020-03-02T15:03:00Z">
        <w:r w:rsidR="003C3056">
          <w:rPr>
            <w:rFonts w:ascii="Times New Roman" w:hAnsi="Times New Roman" w:cs="Times New Roman"/>
            <w:sz w:val="20"/>
            <w:szCs w:val="20"/>
          </w:rPr>
          <w:t>,</w:t>
        </w:r>
      </w:ins>
      <w:ins w:id="765" w:author="Miller, Ryan" w:date="2020-02-28T10:18:00Z">
        <w:r w:rsidR="0034626F">
          <w:rPr>
            <w:rFonts w:ascii="Times New Roman" w:hAnsi="Times New Roman" w:cs="Times New Roman"/>
            <w:sz w:val="20"/>
            <w:szCs w:val="20"/>
          </w:rPr>
          <w:t xml:space="preserve"> </w:t>
        </w:r>
      </w:ins>
      <w:ins w:id="766" w:author="Miller, Ryan" w:date="2020-02-27T10:54:00Z">
        <w:r w:rsidR="00AB2480" w:rsidRPr="00937101">
          <w:rPr>
            <w:rFonts w:ascii="Times New Roman" w:hAnsi="Times New Roman" w:cs="Times New Roman"/>
            <w:sz w:val="20"/>
            <w:szCs w:val="20"/>
          </w:rPr>
          <w:t>p=0.041)</w:t>
        </w:r>
        <w:r w:rsidR="0034626F">
          <w:rPr>
            <w:rFonts w:ascii="Times New Roman" w:hAnsi="Times New Roman" w:cs="Times New Roman"/>
            <w:sz w:val="20"/>
            <w:szCs w:val="20"/>
          </w:rPr>
          <w:t xml:space="preserve">, but there </w:t>
        </w:r>
        <w:r w:rsidR="00AB2480" w:rsidRPr="00937101">
          <w:rPr>
            <w:rFonts w:ascii="Times New Roman" w:hAnsi="Times New Roman" w:cs="Times New Roman"/>
            <w:sz w:val="20"/>
            <w:szCs w:val="20"/>
          </w:rPr>
          <w:t xml:space="preserve">was no </w:t>
        </w:r>
        <w:r w:rsidR="00AB2480">
          <w:rPr>
            <w:rFonts w:ascii="Times New Roman" w:hAnsi="Times New Roman" w:cs="Times New Roman"/>
            <w:sz w:val="20"/>
            <w:szCs w:val="20"/>
          </w:rPr>
          <w:t xml:space="preserve">such association </w:t>
        </w:r>
        <w:r w:rsidR="00AB2480" w:rsidRPr="00937101">
          <w:rPr>
            <w:rFonts w:ascii="Times New Roman" w:hAnsi="Times New Roman" w:cs="Times New Roman"/>
            <w:sz w:val="20"/>
            <w:szCs w:val="20"/>
          </w:rPr>
          <w:t xml:space="preserve">when considering only completed instances of the task.  Neither THC </w:t>
        </w:r>
        <w:r w:rsidR="00AB2480">
          <w:rPr>
            <w:rFonts w:ascii="Times New Roman" w:hAnsi="Times New Roman" w:cs="Times New Roman"/>
            <w:sz w:val="20"/>
            <w:szCs w:val="20"/>
          </w:rPr>
          <w:t xml:space="preserve">concentration </w:t>
        </w:r>
        <w:r w:rsidR="00AB2480" w:rsidRPr="00937101">
          <w:rPr>
            <w:rFonts w:ascii="Times New Roman" w:hAnsi="Times New Roman" w:cs="Times New Roman"/>
            <w:sz w:val="20"/>
            <w:szCs w:val="20"/>
          </w:rPr>
          <w:t xml:space="preserve">nor </w:t>
        </w:r>
        <w:proofErr w:type="spellStart"/>
        <w:r w:rsidR="00AB2480" w:rsidRPr="00937101">
          <w:rPr>
            <w:rFonts w:ascii="Times New Roman" w:hAnsi="Times New Roman" w:cs="Times New Roman"/>
            <w:sz w:val="20"/>
            <w:szCs w:val="20"/>
          </w:rPr>
          <w:t>BrAC</w:t>
        </w:r>
        <w:proofErr w:type="spellEnd"/>
        <w:r w:rsidR="00AB2480">
          <w:rPr>
            <w:rFonts w:ascii="Times New Roman" w:hAnsi="Times New Roman" w:cs="Times New Roman"/>
            <w:sz w:val="20"/>
            <w:szCs w:val="20"/>
          </w:rPr>
          <w:t xml:space="preserve"> were</w:t>
        </w:r>
        <w:r w:rsidR="00AB2480" w:rsidRPr="00937101">
          <w:rPr>
            <w:rFonts w:ascii="Times New Roman" w:hAnsi="Times New Roman" w:cs="Times New Roman"/>
            <w:sz w:val="20"/>
            <w:szCs w:val="20"/>
          </w:rPr>
          <w:t xml:space="preserve"> significant</w:t>
        </w:r>
        <w:r w:rsidR="00AB2480">
          <w:rPr>
            <w:rFonts w:ascii="Times New Roman" w:hAnsi="Times New Roman" w:cs="Times New Roman"/>
            <w:sz w:val="20"/>
            <w:szCs w:val="20"/>
          </w:rPr>
          <w:t>ly associated</w:t>
        </w:r>
        <w:r w:rsidR="00AB2480" w:rsidRPr="00937101">
          <w:rPr>
            <w:rFonts w:ascii="Times New Roman" w:hAnsi="Times New Roman" w:cs="Times New Roman"/>
            <w:sz w:val="20"/>
            <w:szCs w:val="20"/>
          </w:rPr>
          <w:t xml:space="preserve"> with completion times for the side-mirror task.</w:t>
        </w:r>
      </w:ins>
    </w:p>
    <w:p w14:paraId="0C1B1C83" w14:textId="64FD0547" w:rsidR="00A63647" w:rsidRPr="00937101" w:rsidDel="00AB2480" w:rsidRDefault="00066D9E" w:rsidP="00AB2480">
      <w:pPr>
        <w:spacing w:line="360" w:lineRule="auto"/>
        <w:rPr>
          <w:del w:id="767" w:author="Miller, Ryan" w:date="2020-02-27T10:54:00Z"/>
          <w:rFonts w:ascii="Times New Roman" w:hAnsi="Times New Roman" w:cs="Times New Roman"/>
          <w:sz w:val="20"/>
          <w:szCs w:val="20"/>
        </w:rPr>
      </w:pPr>
      <w:del w:id="768" w:author="Miller, Ryan" w:date="2020-02-27T10:54:00Z">
        <w:r w:rsidRPr="00937101" w:rsidDel="00AB2480">
          <w:rPr>
            <w:rFonts w:ascii="Times New Roman" w:hAnsi="Times New Roman" w:cs="Times New Roman"/>
            <w:sz w:val="20"/>
            <w:szCs w:val="20"/>
          </w:rPr>
          <w:delText>For the side-mirror task, THC was not significantly associated with task completion. B</w:delText>
        </w:r>
      </w:del>
      <w:ins w:id="769" w:author="Rebecca L Hartman" w:date="2020-02-18T15:41:00Z">
        <w:del w:id="770" w:author="Miller, Ryan" w:date="2020-02-27T10:54:00Z">
          <w:r w:rsidR="00BD35A2" w:rsidRPr="00937101" w:rsidDel="00AB2480">
            <w:rPr>
              <w:rFonts w:ascii="Times New Roman" w:hAnsi="Times New Roman" w:cs="Times New Roman"/>
              <w:sz w:val="20"/>
              <w:szCs w:val="20"/>
            </w:rPr>
            <w:delText>r</w:delText>
          </w:r>
        </w:del>
      </w:ins>
      <w:del w:id="771" w:author="Miller, Ryan" w:date="2020-02-27T10:54:00Z">
        <w:r w:rsidRPr="00937101" w:rsidDel="00AB2480">
          <w:rPr>
            <w:rFonts w:ascii="Times New Roman" w:hAnsi="Times New Roman" w:cs="Times New Roman"/>
            <w:sz w:val="20"/>
            <w:szCs w:val="20"/>
          </w:rPr>
          <w:delText>AC was not significantly associated with any measure of task completion in any of the tasks.</w:delText>
        </w:r>
        <w:r w:rsidR="000144F8" w:rsidRPr="00937101" w:rsidDel="00AB2480">
          <w:rPr>
            <w:rFonts w:ascii="Times New Roman" w:hAnsi="Times New Roman" w:cs="Times New Roman"/>
            <w:sz w:val="20"/>
            <w:szCs w:val="20"/>
          </w:rPr>
          <w:delText xml:space="preserve">  </w:delText>
        </w:r>
      </w:del>
    </w:p>
    <w:p w14:paraId="0721978C" w14:textId="2E3D8434" w:rsidR="00066D9E" w:rsidRPr="00937101" w:rsidDel="00AB2480" w:rsidRDefault="00A63647" w:rsidP="00AB2480">
      <w:pPr>
        <w:spacing w:line="360" w:lineRule="auto"/>
        <w:rPr>
          <w:del w:id="772" w:author="Miller, Ryan" w:date="2020-02-27T10:54:00Z"/>
          <w:rFonts w:ascii="Times New Roman" w:hAnsi="Times New Roman" w:cs="Times New Roman"/>
          <w:sz w:val="20"/>
          <w:szCs w:val="20"/>
        </w:rPr>
      </w:pPr>
      <w:del w:id="773" w:author="Miller, Ryan" w:date="2020-02-27T10:54:00Z">
        <w:r w:rsidRPr="00937101" w:rsidDel="00AB2480">
          <w:rPr>
            <w:rFonts w:ascii="Times New Roman" w:hAnsi="Times New Roman" w:cs="Times New Roman"/>
            <w:sz w:val="20"/>
            <w:szCs w:val="20"/>
          </w:rPr>
          <w:delText xml:space="preserve">When considering all instances of the artist-search task, THC was associated with significantly longer time spent on the task (p = 0.041), </w:delText>
        </w:r>
        <w:r w:rsidR="00D55EF2" w:rsidRPr="00937101" w:rsidDel="00AB2480">
          <w:rPr>
            <w:rFonts w:ascii="Times New Roman" w:hAnsi="Times New Roman" w:cs="Times New Roman"/>
            <w:sz w:val="20"/>
            <w:szCs w:val="20"/>
          </w:rPr>
          <w:delText>al</w:delText>
        </w:r>
        <w:r w:rsidRPr="00937101" w:rsidDel="00AB2480">
          <w:rPr>
            <w:rFonts w:ascii="Times New Roman" w:hAnsi="Times New Roman" w:cs="Times New Roman"/>
            <w:sz w:val="20"/>
            <w:szCs w:val="20"/>
          </w:rPr>
          <w:delText xml:space="preserve">though there was no relationship between THC and task time </w:delText>
        </w:r>
        <w:r w:rsidR="00D55EF2" w:rsidRPr="00937101" w:rsidDel="00AB2480">
          <w:rPr>
            <w:rFonts w:ascii="Times New Roman" w:hAnsi="Times New Roman" w:cs="Times New Roman"/>
            <w:sz w:val="20"/>
            <w:szCs w:val="20"/>
          </w:rPr>
          <w:delText>when considering only</w:delText>
        </w:r>
        <w:r w:rsidRPr="00937101" w:rsidDel="00AB2480">
          <w:rPr>
            <w:rFonts w:ascii="Times New Roman" w:hAnsi="Times New Roman" w:cs="Times New Roman"/>
            <w:sz w:val="20"/>
            <w:szCs w:val="20"/>
          </w:rPr>
          <w:delText xml:space="preserve"> completed instances of the task.  Neither THC nor B</w:delText>
        </w:r>
      </w:del>
      <w:ins w:id="774" w:author="Rebecca L Hartman" w:date="2020-02-18T15:41:00Z">
        <w:del w:id="775" w:author="Miller, Ryan" w:date="2020-02-27T10:54:00Z">
          <w:r w:rsidR="00BD35A2" w:rsidRPr="00937101" w:rsidDel="00AB2480">
            <w:rPr>
              <w:rFonts w:ascii="Times New Roman" w:hAnsi="Times New Roman" w:cs="Times New Roman"/>
              <w:sz w:val="20"/>
              <w:szCs w:val="20"/>
            </w:rPr>
            <w:delText>r</w:delText>
          </w:r>
        </w:del>
      </w:ins>
      <w:del w:id="776" w:author="Miller, Ryan" w:date="2020-02-27T10:54:00Z">
        <w:r w:rsidRPr="00937101" w:rsidDel="00AB2480">
          <w:rPr>
            <w:rFonts w:ascii="Times New Roman" w:hAnsi="Times New Roman" w:cs="Times New Roman"/>
            <w:sz w:val="20"/>
            <w:szCs w:val="20"/>
          </w:rPr>
          <w:delText xml:space="preserve">AC </w:delText>
        </w:r>
        <w:r w:rsidR="00D55EF2" w:rsidRPr="00937101" w:rsidDel="00AB2480">
          <w:rPr>
            <w:rFonts w:ascii="Times New Roman" w:hAnsi="Times New Roman" w:cs="Times New Roman"/>
            <w:sz w:val="20"/>
            <w:szCs w:val="20"/>
          </w:rPr>
          <w:delText>exhibited</w:delText>
        </w:r>
        <w:r w:rsidRPr="00937101" w:rsidDel="00AB2480">
          <w:rPr>
            <w:rFonts w:ascii="Times New Roman" w:hAnsi="Times New Roman" w:cs="Times New Roman"/>
            <w:sz w:val="20"/>
            <w:szCs w:val="20"/>
          </w:rPr>
          <w:delText xml:space="preserve"> significant association</w:delText>
        </w:r>
        <w:r w:rsidR="00D55EF2" w:rsidRPr="00937101" w:rsidDel="00AB2480">
          <w:rPr>
            <w:rFonts w:ascii="Times New Roman" w:hAnsi="Times New Roman" w:cs="Times New Roman"/>
            <w:sz w:val="20"/>
            <w:szCs w:val="20"/>
          </w:rPr>
          <w:delText>s</w:delText>
        </w:r>
        <w:r w:rsidRPr="00937101" w:rsidDel="00AB2480">
          <w:rPr>
            <w:rFonts w:ascii="Times New Roman" w:hAnsi="Times New Roman" w:cs="Times New Roman"/>
            <w:sz w:val="20"/>
            <w:szCs w:val="20"/>
          </w:rPr>
          <w:delText xml:space="preserve"> with completion times for the side-mirror task.</w:delText>
        </w:r>
      </w:del>
    </w:p>
    <w:p w14:paraId="2EBF940D" w14:textId="77777777" w:rsidR="006B6EF5" w:rsidRPr="00937101" w:rsidRDefault="006B6EF5" w:rsidP="00AB2480">
      <w:pPr>
        <w:spacing w:line="360" w:lineRule="auto"/>
        <w:rPr>
          <w:rFonts w:ascii="Times New Roman" w:hAnsi="Times New Roman" w:cs="Times New Roman"/>
          <w:b/>
          <w:sz w:val="20"/>
          <w:szCs w:val="20"/>
        </w:rPr>
      </w:pPr>
      <w:r w:rsidRPr="00937101">
        <w:rPr>
          <w:rFonts w:ascii="Times New Roman" w:hAnsi="Times New Roman" w:cs="Times New Roman"/>
          <w:b/>
          <w:sz w:val="20"/>
          <w:szCs w:val="20"/>
        </w:rPr>
        <w:t>Changes in Driving Performance</w:t>
      </w:r>
    </w:p>
    <w:p w14:paraId="069F876D" w14:textId="184A2620" w:rsidR="00782802" w:rsidRPr="00937101" w:rsidRDefault="00782802"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hAnsi="Times New Roman" w:cs="Times New Roman"/>
          <w:sz w:val="20"/>
          <w:szCs w:val="20"/>
        </w:rPr>
        <w:t xml:space="preserve">A summary of modeling results for changes in driving performance across </w:t>
      </w:r>
      <w:r w:rsidR="00D55EF2" w:rsidRPr="00937101">
        <w:rPr>
          <w:rFonts w:ascii="Times New Roman" w:hAnsi="Times New Roman" w:cs="Times New Roman"/>
          <w:sz w:val="20"/>
          <w:szCs w:val="20"/>
        </w:rPr>
        <w:t xml:space="preserve">paired </w:t>
      </w:r>
      <w:r w:rsidRPr="00937101">
        <w:rPr>
          <w:rFonts w:ascii="Times New Roman" w:hAnsi="Times New Roman" w:cs="Times New Roman"/>
          <w:sz w:val="20"/>
          <w:szCs w:val="20"/>
        </w:rPr>
        <w:t xml:space="preserve">task and control periods </w:t>
      </w:r>
      <w:del w:id="777" w:author="Miller, Ryan" w:date="2020-02-28T10:20:00Z">
        <w:r w:rsidRPr="00937101" w:rsidDel="0034626F">
          <w:rPr>
            <w:rFonts w:ascii="Times New Roman" w:hAnsi="Times New Roman" w:cs="Times New Roman"/>
            <w:sz w:val="20"/>
            <w:szCs w:val="20"/>
          </w:rPr>
          <w:delText xml:space="preserve">can be found </w:delText>
        </w:r>
      </w:del>
      <w:ins w:id="778" w:author="Miller, Ryan" w:date="2020-02-28T10:20:00Z">
        <w:r w:rsidR="0034626F">
          <w:rPr>
            <w:rFonts w:ascii="Times New Roman" w:hAnsi="Times New Roman" w:cs="Times New Roman"/>
            <w:sz w:val="20"/>
            <w:szCs w:val="20"/>
          </w:rPr>
          <w:t xml:space="preserve">is presented </w:t>
        </w:r>
      </w:ins>
      <w:r w:rsidRPr="00937101">
        <w:rPr>
          <w:rFonts w:ascii="Times New Roman" w:hAnsi="Times New Roman" w:cs="Times New Roman"/>
          <w:sz w:val="20"/>
          <w:szCs w:val="20"/>
        </w:rPr>
        <w:t xml:space="preserve">in Table 2. AIC did not select an interaction between THC and </w:t>
      </w:r>
      <w:proofErr w:type="spellStart"/>
      <w:r w:rsidRPr="00937101">
        <w:rPr>
          <w:rFonts w:ascii="Times New Roman" w:hAnsi="Times New Roman" w:cs="Times New Roman"/>
          <w:sz w:val="20"/>
          <w:szCs w:val="20"/>
        </w:rPr>
        <w:t>B</w:t>
      </w:r>
      <w:ins w:id="779" w:author="Rebecca L Hartman" w:date="2020-02-18T15:41:00Z">
        <w:r w:rsidR="00BD35A2"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for any</w:t>
      </w:r>
      <w:r w:rsidR="002E7829" w:rsidRPr="00937101">
        <w:rPr>
          <w:rFonts w:ascii="Times New Roman" w:hAnsi="Times New Roman" w:cs="Times New Roman"/>
          <w:sz w:val="20"/>
          <w:szCs w:val="20"/>
        </w:rPr>
        <w:t xml:space="preserve"> model/outcome.</w:t>
      </w:r>
      <w:r w:rsidRPr="00937101">
        <w:rPr>
          <w:rFonts w:ascii="Times New Roman" w:hAnsi="Times New Roman" w:cs="Times New Roman"/>
          <w:sz w:val="20"/>
          <w:szCs w:val="20"/>
        </w:rPr>
        <w:t xml:space="preserve"> </w:t>
      </w:r>
    </w:p>
    <w:p w14:paraId="1B1072AD" w14:textId="33003E99" w:rsidR="00AB2480" w:rsidRPr="00937101" w:rsidRDefault="00AB2480" w:rsidP="00AB2480">
      <w:pPr>
        <w:spacing w:before="100" w:beforeAutospacing="1" w:after="100" w:afterAutospacing="1" w:line="360" w:lineRule="auto"/>
        <w:rPr>
          <w:ins w:id="780" w:author="Miller, Ryan" w:date="2020-02-27T10:55:00Z"/>
          <w:rFonts w:ascii="Times New Roman" w:hAnsi="Times New Roman" w:cs="Times New Roman"/>
          <w:sz w:val="20"/>
          <w:szCs w:val="20"/>
        </w:rPr>
      </w:pPr>
      <w:commentRangeStart w:id="781"/>
      <w:commentRangeStart w:id="782"/>
      <w:ins w:id="783" w:author="Miller, Ryan" w:date="2020-02-27T10:55:00Z">
        <w:r w:rsidRPr="00937101">
          <w:rPr>
            <w:rFonts w:ascii="Times New Roman" w:hAnsi="Times New Roman" w:cs="Times New Roman"/>
            <w:sz w:val="20"/>
            <w:szCs w:val="20"/>
          </w:rPr>
          <w:t>During the message-reading task participants tended to decrease speed, slowing on average by</w:t>
        </w:r>
        <w:r w:rsidR="0034626F">
          <w:rPr>
            <w:rFonts w:ascii="Times New Roman" w:hAnsi="Times New Roman" w:cs="Times New Roman"/>
            <w:sz w:val="20"/>
            <w:szCs w:val="20"/>
          </w:rPr>
          <w:t xml:space="preserve"> 1.02 m/s </w:t>
        </w:r>
        <w:r w:rsidRPr="00937101">
          <w:rPr>
            <w:rFonts w:ascii="Times New Roman" w:hAnsi="Times New Roman" w:cs="Times New Roman"/>
            <w:sz w:val="20"/>
            <w:szCs w:val="20"/>
          </w:rPr>
          <w:t>(</w:t>
        </w:r>
      </w:ins>
      <w:ins w:id="784" w:author="Miller, Ryan" w:date="2020-02-28T10:20:00Z">
        <w:r w:rsidR="0034626F">
          <w:rPr>
            <w:rFonts w:ascii="Times New Roman" w:hAnsi="Times New Roman" w:cs="Times New Roman"/>
            <w:sz w:val="20"/>
            <w:szCs w:val="20"/>
          </w:rPr>
          <w:t xml:space="preserve">CI: 0.59-1.45, </w:t>
        </w:r>
      </w:ins>
      <w:ins w:id="785" w:author="Miller, Ryan" w:date="2020-02-27T10:55:00Z">
        <w:r w:rsidRPr="00937101">
          <w:rPr>
            <w:rFonts w:ascii="Times New Roman" w:hAnsi="Times New Roman" w:cs="Times New Roman"/>
            <w:sz w:val="20"/>
            <w:szCs w:val="20"/>
          </w:rPr>
          <w:t>p&lt;0.001), relative to control periods</w:t>
        </w:r>
        <w:commentRangeEnd w:id="781"/>
        <w:r w:rsidRPr="00937101">
          <w:rPr>
            <w:rStyle w:val="CommentReference"/>
            <w:rFonts w:ascii="Times New Roman" w:hAnsi="Times New Roman" w:cs="Times New Roman"/>
            <w:sz w:val="20"/>
            <w:szCs w:val="20"/>
          </w:rPr>
          <w:commentReference w:id="781"/>
        </w:r>
        <w:commentRangeEnd w:id="782"/>
        <w:r>
          <w:rPr>
            <w:rStyle w:val="CommentReference"/>
          </w:rPr>
          <w:commentReference w:id="782"/>
        </w:r>
        <w:r w:rsidRPr="00937101">
          <w:rPr>
            <w:rFonts w:ascii="Times New Roman" w:hAnsi="Times New Roman" w:cs="Times New Roman"/>
            <w:sz w:val="20"/>
            <w:szCs w:val="20"/>
          </w:rPr>
          <w:t xml:space="preserve">.   THC </w:t>
        </w:r>
        <w:r>
          <w:rPr>
            <w:rFonts w:ascii="Times New Roman" w:hAnsi="Times New Roman" w:cs="Times New Roman"/>
            <w:sz w:val="20"/>
            <w:szCs w:val="20"/>
          </w:rPr>
          <w:t xml:space="preserve">concentration </w:t>
        </w:r>
        <w:r w:rsidRPr="00937101">
          <w:rPr>
            <w:rFonts w:ascii="Times New Roman" w:hAnsi="Times New Roman" w:cs="Times New Roman"/>
            <w:sz w:val="20"/>
            <w:szCs w:val="20"/>
          </w:rPr>
          <w:t xml:space="preserve">was inversely related to the degree of slowdown, with </w:t>
        </w:r>
        <w:commentRangeStart w:id="786"/>
        <w:commentRangeStart w:id="787"/>
        <w:commentRangeStart w:id="788"/>
        <w:r w:rsidRPr="00937101">
          <w:rPr>
            <w:rFonts w:ascii="Times New Roman" w:hAnsi="Times New Roman" w:cs="Times New Roman"/>
            <w:sz w:val="20"/>
            <w:szCs w:val="20"/>
          </w:rPr>
          <w:t xml:space="preserve">each </w:t>
        </w:r>
        <w:r w:rsidRPr="00AB2480">
          <w:rPr>
            <w:rFonts w:ascii="Times New Roman" w:hAnsi="Times New Roman" w:cs="Times New Roman"/>
            <w:sz w:val="20"/>
            <w:szCs w:val="20"/>
            <w:rPrChange w:id="789" w:author="Miller, Ryan" w:date="2020-02-27T10:55:00Z">
              <w:rPr>
                <w:rFonts w:ascii="Times New Roman" w:hAnsi="Times New Roman" w:cs="Times New Roman"/>
                <w:sz w:val="20"/>
                <w:szCs w:val="20"/>
                <w:highlight w:val="yellow"/>
              </w:rPr>
            </w:rPrChange>
          </w:rPr>
          <w:t>1 µg/L</w:t>
        </w:r>
        <w:commentRangeEnd w:id="786"/>
        <w:r w:rsidRPr="00A90ACC">
          <w:rPr>
            <w:rStyle w:val="CommentReference"/>
          </w:rPr>
          <w:commentReference w:id="786"/>
        </w:r>
        <w:r w:rsidRPr="00937101">
          <w:rPr>
            <w:rFonts w:ascii="Times New Roman" w:hAnsi="Times New Roman" w:cs="Times New Roman"/>
            <w:sz w:val="20"/>
            <w:szCs w:val="20"/>
          </w:rPr>
          <w:t xml:space="preserve"> increase in blood THC </w:t>
        </w:r>
        <w:r>
          <w:rPr>
            <w:rFonts w:ascii="Times New Roman" w:hAnsi="Times New Roman" w:cs="Times New Roman"/>
            <w:sz w:val="20"/>
            <w:szCs w:val="20"/>
          </w:rPr>
          <w:t xml:space="preserve">concentration </w:t>
        </w:r>
        <w:r w:rsidRPr="00937101">
          <w:rPr>
            <w:rFonts w:ascii="Times New Roman" w:hAnsi="Times New Roman" w:cs="Times New Roman"/>
            <w:sz w:val="20"/>
            <w:szCs w:val="20"/>
          </w:rPr>
          <w:t xml:space="preserve">lessening the decrease in speed by </w:t>
        </w:r>
      </w:ins>
      <w:ins w:id="790" w:author="Miller, Ryan" w:date="2020-02-28T10:21:00Z">
        <w:r w:rsidR="0034626F">
          <w:rPr>
            <w:rFonts w:ascii="Times New Roman" w:hAnsi="Times New Roman" w:cs="Times New Roman"/>
            <w:sz w:val="20"/>
            <w:szCs w:val="20"/>
          </w:rPr>
          <w:t xml:space="preserve">0.02 m/s </w:t>
        </w:r>
      </w:ins>
      <w:ins w:id="791" w:author="Miller, Ryan" w:date="2020-02-27T10:55:00Z">
        <w:r w:rsidRPr="00937101">
          <w:rPr>
            <w:rFonts w:ascii="Times New Roman" w:hAnsi="Times New Roman" w:cs="Times New Roman"/>
            <w:sz w:val="20"/>
            <w:szCs w:val="20"/>
          </w:rPr>
          <w:t>(</w:t>
        </w:r>
      </w:ins>
      <w:ins w:id="792" w:author="Miller, Ryan" w:date="2020-02-28T10:21:00Z">
        <w:r w:rsidR="0034626F">
          <w:rPr>
            <w:rFonts w:ascii="Times New Roman" w:hAnsi="Times New Roman" w:cs="Times New Roman"/>
            <w:sz w:val="20"/>
            <w:szCs w:val="20"/>
          </w:rPr>
          <w:t xml:space="preserve">CI: 0.00-0.04, </w:t>
        </w:r>
      </w:ins>
      <w:ins w:id="793" w:author="Miller, Ryan" w:date="2020-02-27T10:55:00Z">
        <w:r w:rsidRPr="00937101">
          <w:rPr>
            <w:rFonts w:ascii="Times New Roman" w:hAnsi="Times New Roman" w:cs="Times New Roman"/>
            <w:sz w:val="20"/>
            <w:szCs w:val="20"/>
          </w:rPr>
          <w:t xml:space="preserve">p=0.026).  In contrast, for the side-mirror task, each 1 </w:t>
        </w:r>
        <w:r w:rsidRPr="00AB2480">
          <w:rPr>
            <w:rFonts w:ascii="Times New Roman" w:hAnsi="Times New Roman" w:cs="Times New Roman"/>
            <w:sz w:val="20"/>
            <w:szCs w:val="20"/>
            <w:rPrChange w:id="794" w:author="Miller, Ryan" w:date="2020-02-27T10:55:00Z">
              <w:rPr>
                <w:rFonts w:ascii="Times New Roman" w:hAnsi="Times New Roman" w:cs="Times New Roman"/>
                <w:sz w:val="20"/>
                <w:szCs w:val="20"/>
                <w:highlight w:val="yellow"/>
              </w:rPr>
            </w:rPrChange>
          </w:rPr>
          <w:t>µg/L</w:t>
        </w:r>
        <w:r w:rsidRPr="00937101">
          <w:rPr>
            <w:rFonts w:ascii="Times New Roman" w:hAnsi="Times New Roman" w:cs="Times New Roman"/>
            <w:sz w:val="20"/>
            <w:szCs w:val="20"/>
          </w:rPr>
          <w:t xml:space="preserve"> increase</w:t>
        </w:r>
        <w:commentRangeEnd w:id="787"/>
        <w:r w:rsidRPr="00937101">
          <w:rPr>
            <w:rStyle w:val="CommentReference"/>
            <w:rFonts w:ascii="Times New Roman" w:hAnsi="Times New Roman" w:cs="Times New Roman"/>
            <w:sz w:val="20"/>
            <w:szCs w:val="20"/>
          </w:rPr>
          <w:commentReference w:id="787"/>
        </w:r>
        <w:commentRangeEnd w:id="788"/>
        <w:r w:rsidRPr="00937101">
          <w:rPr>
            <w:rStyle w:val="CommentReference"/>
            <w:rFonts w:ascii="Times New Roman" w:hAnsi="Times New Roman" w:cs="Times New Roman"/>
            <w:sz w:val="20"/>
            <w:szCs w:val="20"/>
          </w:rPr>
          <w:commentReference w:id="788"/>
        </w:r>
        <w:r w:rsidRPr="00937101">
          <w:rPr>
            <w:rFonts w:ascii="Times New Roman" w:hAnsi="Times New Roman" w:cs="Times New Roman"/>
            <w:sz w:val="20"/>
            <w:szCs w:val="20"/>
          </w:rPr>
          <w:t xml:space="preserve"> in THC</w:t>
        </w:r>
        <w:r>
          <w:rPr>
            <w:rFonts w:ascii="Times New Roman" w:hAnsi="Times New Roman" w:cs="Times New Roman"/>
            <w:sz w:val="20"/>
            <w:szCs w:val="20"/>
          </w:rPr>
          <w:t xml:space="preserve"> concentration</w:t>
        </w:r>
        <w:r w:rsidRPr="00937101">
          <w:rPr>
            <w:rFonts w:ascii="Times New Roman" w:hAnsi="Times New Roman" w:cs="Times New Roman"/>
            <w:sz w:val="20"/>
            <w:szCs w:val="20"/>
          </w:rPr>
          <w:t xml:space="preserve"> pred</w:t>
        </w:r>
        <w:r w:rsidR="0034626F">
          <w:rPr>
            <w:rFonts w:ascii="Times New Roman" w:hAnsi="Times New Roman" w:cs="Times New Roman"/>
            <w:sz w:val="20"/>
            <w:szCs w:val="20"/>
          </w:rPr>
          <w:t>icted a 0.005</w:t>
        </w:r>
        <w:r w:rsidRPr="00937101">
          <w:rPr>
            <w:rFonts w:ascii="Times New Roman" w:hAnsi="Times New Roman" w:cs="Times New Roman"/>
            <w:sz w:val="20"/>
            <w:szCs w:val="20"/>
          </w:rPr>
          <w:t xml:space="preserve"> </w:t>
        </w:r>
      </w:ins>
      <w:ins w:id="795" w:author="Miller, Ryan" w:date="2020-02-28T10:21:00Z">
        <w:r w:rsidR="0034626F">
          <w:rPr>
            <w:rFonts w:ascii="Times New Roman" w:hAnsi="Times New Roman" w:cs="Times New Roman"/>
            <w:sz w:val="20"/>
            <w:szCs w:val="20"/>
          </w:rPr>
          <w:t>m/s</w:t>
        </w:r>
      </w:ins>
      <w:ins w:id="796" w:author="Miller, Ryan" w:date="2020-02-27T10:55:00Z">
        <w:r w:rsidRPr="00937101">
          <w:rPr>
            <w:rFonts w:ascii="Times New Roman" w:hAnsi="Times New Roman" w:cs="Times New Roman"/>
            <w:sz w:val="20"/>
            <w:szCs w:val="20"/>
          </w:rPr>
          <w:t xml:space="preserve"> (</w:t>
        </w:r>
      </w:ins>
      <w:ins w:id="797" w:author="Miller, Ryan" w:date="2020-02-28T10:22:00Z">
        <w:r w:rsidR="0034626F">
          <w:rPr>
            <w:rFonts w:ascii="Times New Roman" w:hAnsi="Times New Roman" w:cs="Times New Roman"/>
            <w:sz w:val="20"/>
            <w:szCs w:val="20"/>
          </w:rPr>
          <w:t xml:space="preserve">CI: 0.001-0.009, </w:t>
        </w:r>
      </w:ins>
      <w:ins w:id="798" w:author="Miller, Ryan" w:date="2020-02-27T10:55:00Z">
        <w:r w:rsidRPr="00937101">
          <w:rPr>
            <w:rFonts w:ascii="Times New Roman" w:hAnsi="Times New Roman" w:cs="Times New Roman"/>
            <w:sz w:val="20"/>
            <w:szCs w:val="20"/>
          </w:rPr>
          <w:t xml:space="preserve">p=0.020) decrease in speed.  </w:t>
        </w:r>
        <w:proofErr w:type="spellStart"/>
        <w:r w:rsidRPr="00937101">
          <w:rPr>
            <w:rFonts w:ascii="Times New Roman" w:hAnsi="Times New Roman" w:cs="Times New Roman"/>
            <w:sz w:val="20"/>
            <w:szCs w:val="20"/>
          </w:rPr>
          <w:t>BrAC</w:t>
        </w:r>
        <w:proofErr w:type="spellEnd"/>
        <w:r w:rsidRPr="00937101">
          <w:rPr>
            <w:rFonts w:ascii="Times New Roman" w:hAnsi="Times New Roman" w:cs="Times New Roman"/>
            <w:sz w:val="20"/>
            <w:szCs w:val="20"/>
          </w:rPr>
          <w:t xml:space="preserve"> was not associated with speed in any of the 3 tasks.</w:t>
        </w:r>
      </w:ins>
    </w:p>
    <w:p w14:paraId="311B05C3" w14:textId="31AB7E13" w:rsidR="006B6EF5" w:rsidRPr="00937101" w:rsidDel="00AB2480" w:rsidRDefault="00066D9E" w:rsidP="00937101">
      <w:pPr>
        <w:spacing w:before="100" w:beforeAutospacing="1" w:after="100" w:afterAutospacing="1" w:line="360" w:lineRule="auto"/>
        <w:rPr>
          <w:del w:id="799" w:author="Miller, Ryan" w:date="2020-02-27T10:55:00Z"/>
          <w:rFonts w:ascii="Times New Roman" w:hAnsi="Times New Roman" w:cs="Times New Roman"/>
          <w:sz w:val="20"/>
          <w:szCs w:val="20"/>
        </w:rPr>
      </w:pPr>
      <w:commentRangeStart w:id="800"/>
      <w:commentRangeStart w:id="801"/>
      <w:del w:id="802" w:author="Miller, Ryan" w:date="2020-02-27T10:55:00Z">
        <w:r w:rsidRPr="00937101" w:rsidDel="00AB2480">
          <w:rPr>
            <w:rFonts w:ascii="Times New Roman" w:hAnsi="Times New Roman" w:cs="Times New Roman"/>
            <w:sz w:val="20"/>
            <w:szCs w:val="20"/>
          </w:rPr>
          <w:delText>During all tasks</w:delText>
        </w:r>
        <w:r w:rsidR="006B6EF5" w:rsidRPr="00937101" w:rsidDel="00AB2480">
          <w:rPr>
            <w:rFonts w:ascii="Times New Roman" w:hAnsi="Times New Roman" w:cs="Times New Roman"/>
            <w:sz w:val="20"/>
            <w:szCs w:val="20"/>
          </w:rPr>
          <w:delText xml:space="preserve"> </w:delText>
        </w:r>
      </w:del>
      <w:ins w:id="803" w:author="Rebecca L Hartman" w:date="2020-02-18T15:59:00Z">
        <w:del w:id="804" w:author="Miller, Ryan" w:date="2020-02-27T10:55:00Z">
          <w:r w:rsidR="00514C1E" w:rsidRPr="00937101" w:rsidDel="00AB2480">
            <w:rPr>
              <w:rFonts w:ascii="Times New Roman" w:hAnsi="Times New Roman" w:cs="Times New Roman"/>
              <w:sz w:val="20"/>
              <w:szCs w:val="20"/>
            </w:rPr>
            <w:delText xml:space="preserve">the message-reading task </w:delText>
          </w:r>
        </w:del>
      </w:ins>
      <w:del w:id="805" w:author="Miller, Ryan" w:date="2020-02-27T10:55:00Z">
        <w:r w:rsidR="006B6EF5" w:rsidRPr="00937101" w:rsidDel="00AB2480">
          <w:rPr>
            <w:rFonts w:ascii="Times New Roman" w:hAnsi="Times New Roman" w:cs="Times New Roman"/>
            <w:sz w:val="20"/>
            <w:szCs w:val="20"/>
          </w:rPr>
          <w:delText>participants tended to decrease speed, slowing on ave</w:delText>
        </w:r>
        <w:r w:rsidRPr="00937101" w:rsidDel="00AB2480">
          <w:rPr>
            <w:rFonts w:ascii="Times New Roman" w:hAnsi="Times New Roman" w:cs="Times New Roman"/>
            <w:sz w:val="20"/>
            <w:szCs w:val="20"/>
          </w:rPr>
          <w:delText xml:space="preserve">rage by </w:delText>
        </w:r>
        <w:commentRangeStart w:id="806"/>
        <w:r w:rsidRPr="00937101" w:rsidDel="00AB2480">
          <w:rPr>
            <w:rFonts w:ascii="Times New Roman" w:hAnsi="Times New Roman" w:cs="Times New Roman"/>
            <w:sz w:val="20"/>
            <w:szCs w:val="20"/>
          </w:rPr>
          <w:delText>2.28</w:delText>
        </w:r>
        <w:commentRangeEnd w:id="806"/>
        <w:r w:rsidR="00020ECB" w:rsidRPr="00937101" w:rsidDel="00AB2480">
          <w:rPr>
            <w:rStyle w:val="CommentReference"/>
            <w:rFonts w:ascii="Times New Roman" w:hAnsi="Times New Roman" w:cs="Times New Roman"/>
            <w:sz w:val="20"/>
            <w:szCs w:val="20"/>
          </w:rPr>
          <w:commentReference w:id="806"/>
        </w:r>
        <w:r w:rsidR="006B6EF5" w:rsidRPr="00937101" w:rsidDel="00AB2480">
          <w:rPr>
            <w:rFonts w:ascii="Times New Roman" w:hAnsi="Times New Roman" w:cs="Times New Roman"/>
            <w:sz w:val="20"/>
            <w:szCs w:val="20"/>
          </w:rPr>
          <w:delText xml:space="preserve"> mph (p &lt; 0.001)</w:delText>
        </w:r>
      </w:del>
      <w:ins w:id="807" w:author="Rebecca L Hartman" w:date="2020-02-18T16:00:00Z">
        <w:del w:id="808" w:author="Miller, Ryan" w:date="2020-02-27T10:55:00Z">
          <w:r w:rsidR="00514C1E" w:rsidRPr="00937101" w:rsidDel="00AB2480">
            <w:rPr>
              <w:rFonts w:ascii="Times New Roman" w:hAnsi="Times New Roman" w:cs="Times New Roman"/>
              <w:sz w:val="20"/>
              <w:szCs w:val="20"/>
            </w:rPr>
            <w:delText>,</w:delText>
          </w:r>
        </w:del>
      </w:ins>
      <w:del w:id="809" w:author="Miller, Ryan" w:date="2020-02-27T10:55:00Z">
        <w:r w:rsidR="006B6EF5" w:rsidRPr="00937101" w:rsidDel="00AB2480">
          <w:rPr>
            <w:rFonts w:ascii="Times New Roman" w:hAnsi="Times New Roman" w:cs="Times New Roman"/>
            <w:sz w:val="20"/>
            <w:szCs w:val="20"/>
          </w:rPr>
          <w:delText>, 1.4</w:delText>
        </w:r>
        <w:r w:rsidRPr="00937101" w:rsidDel="00AB2480">
          <w:rPr>
            <w:rFonts w:ascii="Times New Roman" w:hAnsi="Times New Roman" w:cs="Times New Roman"/>
            <w:sz w:val="20"/>
            <w:szCs w:val="20"/>
          </w:rPr>
          <w:delText>3</w:delText>
        </w:r>
        <w:r w:rsidR="006B6EF5" w:rsidRPr="00937101" w:rsidDel="00AB2480">
          <w:rPr>
            <w:rFonts w:ascii="Times New Roman" w:hAnsi="Times New Roman" w:cs="Times New Roman"/>
            <w:sz w:val="20"/>
            <w:szCs w:val="20"/>
          </w:rPr>
          <w:delText xml:space="preserve"> mph (p = 0.45</w:delText>
        </w:r>
        <w:r w:rsidR="000B3E6B" w:rsidRPr="00937101" w:rsidDel="00AB2480">
          <w:rPr>
            <w:rFonts w:ascii="Times New Roman" w:hAnsi="Times New Roman" w:cs="Times New Roman"/>
            <w:sz w:val="20"/>
            <w:szCs w:val="20"/>
          </w:rPr>
          <w:delText>5</w:delText>
        </w:r>
        <w:r w:rsidR="006B6EF5" w:rsidRPr="00937101" w:rsidDel="00AB2480">
          <w:rPr>
            <w:rFonts w:ascii="Times New Roman" w:hAnsi="Times New Roman" w:cs="Times New Roman"/>
            <w:sz w:val="20"/>
            <w:szCs w:val="20"/>
          </w:rPr>
          <w:delText>)</w:delText>
        </w:r>
        <w:r w:rsidRPr="00937101" w:rsidDel="00AB2480">
          <w:rPr>
            <w:rFonts w:ascii="Times New Roman" w:hAnsi="Times New Roman" w:cs="Times New Roman"/>
            <w:sz w:val="20"/>
            <w:szCs w:val="20"/>
          </w:rPr>
          <w:delText>, and 0.02 mph (p = 0.910)</w:delText>
        </w:r>
        <w:r w:rsidR="006B6EF5" w:rsidRPr="00937101" w:rsidDel="00AB2480">
          <w:rPr>
            <w:rFonts w:ascii="Times New Roman" w:hAnsi="Times New Roman" w:cs="Times New Roman"/>
            <w:sz w:val="20"/>
            <w:szCs w:val="20"/>
          </w:rPr>
          <w:delText xml:space="preserve"> </w:delText>
        </w:r>
        <w:r w:rsidRPr="00937101" w:rsidDel="00AB2480">
          <w:rPr>
            <w:rFonts w:ascii="Times New Roman" w:hAnsi="Times New Roman" w:cs="Times New Roman"/>
            <w:sz w:val="20"/>
            <w:szCs w:val="20"/>
          </w:rPr>
          <w:delText>respectively during</w:delText>
        </w:r>
        <w:r w:rsidR="006B6EF5" w:rsidRPr="00937101" w:rsidDel="00AB2480">
          <w:rPr>
            <w:rFonts w:ascii="Times New Roman" w:hAnsi="Times New Roman" w:cs="Times New Roman"/>
            <w:sz w:val="20"/>
            <w:szCs w:val="20"/>
          </w:rPr>
          <w:delText xml:space="preserve"> </w:delText>
        </w:r>
        <w:r w:rsidRPr="00937101" w:rsidDel="00AB2480">
          <w:rPr>
            <w:rFonts w:ascii="Times New Roman" w:hAnsi="Times New Roman" w:cs="Times New Roman"/>
            <w:sz w:val="20"/>
            <w:szCs w:val="20"/>
          </w:rPr>
          <w:delText>the message-reading, artist-search, and side-mirror</w:delText>
        </w:r>
        <w:r w:rsidR="006B6EF5" w:rsidRPr="00937101" w:rsidDel="00AB2480">
          <w:rPr>
            <w:rFonts w:ascii="Times New Roman" w:hAnsi="Times New Roman" w:cs="Times New Roman"/>
            <w:sz w:val="20"/>
            <w:szCs w:val="20"/>
          </w:rPr>
          <w:delText xml:space="preserve"> </w:delText>
        </w:r>
        <w:r w:rsidRPr="00937101" w:rsidDel="00AB2480">
          <w:rPr>
            <w:rFonts w:ascii="Times New Roman" w:hAnsi="Times New Roman" w:cs="Times New Roman"/>
            <w:sz w:val="20"/>
            <w:szCs w:val="20"/>
          </w:rPr>
          <w:delText>tasks relative to control periods</w:delText>
        </w:r>
        <w:commentRangeEnd w:id="800"/>
        <w:r w:rsidR="00514C1E" w:rsidRPr="00937101" w:rsidDel="00AB2480">
          <w:rPr>
            <w:rStyle w:val="CommentReference"/>
            <w:rFonts w:ascii="Times New Roman" w:hAnsi="Times New Roman" w:cs="Times New Roman"/>
            <w:sz w:val="20"/>
            <w:szCs w:val="20"/>
          </w:rPr>
          <w:commentReference w:id="800"/>
        </w:r>
        <w:commentRangeEnd w:id="801"/>
        <w:r w:rsidR="00213C54" w:rsidDel="00AB2480">
          <w:rPr>
            <w:rStyle w:val="CommentReference"/>
          </w:rPr>
          <w:commentReference w:id="801"/>
        </w:r>
        <w:r w:rsidR="006B6EF5" w:rsidRPr="00937101" w:rsidDel="00AB2480">
          <w:rPr>
            <w:rFonts w:ascii="Times New Roman" w:hAnsi="Times New Roman" w:cs="Times New Roman"/>
            <w:sz w:val="20"/>
            <w:szCs w:val="20"/>
          </w:rPr>
          <w:delText xml:space="preserve">.  </w:delText>
        </w:r>
      </w:del>
      <w:ins w:id="810" w:author="Rebecca L Hartman" w:date="2020-02-18T16:10:00Z">
        <w:del w:id="811" w:author="Miller, Ryan" w:date="2020-02-27T10:55:00Z">
          <w:r w:rsidR="005A7B73" w:rsidRPr="00937101" w:rsidDel="00AB2480">
            <w:rPr>
              <w:rFonts w:ascii="Times New Roman" w:hAnsi="Times New Roman" w:cs="Times New Roman"/>
              <w:sz w:val="20"/>
              <w:szCs w:val="20"/>
            </w:rPr>
            <w:delText>However, in</w:delText>
          </w:r>
        </w:del>
      </w:ins>
      <w:del w:id="812" w:author="Miller, Ryan" w:date="2020-02-27T10:55:00Z">
        <w:r w:rsidR="006B6EF5" w:rsidRPr="00937101" w:rsidDel="00AB2480">
          <w:rPr>
            <w:rFonts w:ascii="Times New Roman" w:hAnsi="Times New Roman" w:cs="Times New Roman"/>
            <w:sz w:val="20"/>
            <w:szCs w:val="20"/>
          </w:rPr>
          <w:delText xml:space="preserve">For the message-reading task, THC was inversely related to the degree of slowdown, with </w:delText>
        </w:r>
        <w:commentRangeStart w:id="813"/>
        <w:commentRangeStart w:id="814"/>
        <w:commentRangeStart w:id="815"/>
        <w:r w:rsidR="006B6EF5" w:rsidRPr="00937101" w:rsidDel="00AB2480">
          <w:rPr>
            <w:rFonts w:ascii="Times New Roman" w:hAnsi="Times New Roman" w:cs="Times New Roman"/>
            <w:sz w:val="20"/>
            <w:szCs w:val="20"/>
          </w:rPr>
          <w:delText xml:space="preserve">each </w:delText>
        </w:r>
        <w:r w:rsidR="006B6EF5" w:rsidRPr="00937101" w:rsidDel="00AB2480">
          <w:rPr>
            <w:rFonts w:ascii="Times New Roman" w:hAnsi="Times New Roman" w:cs="Times New Roman"/>
            <w:sz w:val="20"/>
            <w:szCs w:val="20"/>
            <w:highlight w:val="yellow"/>
            <w:rPrChange w:id="816" w:author="Rebecca L Hartman" w:date="2020-02-18T16:11:00Z">
              <w:rPr/>
            </w:rPrChange>
          </w:rPr>
          <w:delText xml:space="preserve">1 </w:delText>
        </w:r>
      </w:del>
      <w:ins w:id="817" w:author="Rebecca L Hartman" w:date="2020-02-19T14:31:00Z">
        <w:del w:id="818" w:author="Miller, Ryan" w:date="2020-02-27T10:55:00Z">
          <w:r w:rsidR="00A01512" w:rsidRPr="00937101" w:rsidDel="00AB2480">
            <w:rPr>
              <w:rFonts w:ascii="Times New Roman" w:hAnsi="Times New Roman" w:cs="Times New Roman"/>
              <w:sz w:val="20"/>
              <w:szCs w:val="20"/>
              <w:highlight w:val="yellow"/>
            </w:rPr>
            <w:delText>µ</w:delText>
          </w:r>
        </w:del>
      </w:ins>
      <w:ins w:id="819" w:author="Rebecca L Hartman" w:date="2020-02-19T14:32:00Z">
        <w:del w:id="820" w:author="Miller, Ryan" w:date="2020-02-27T10:55:00Z">
          <w:r w:rsidR="00A01512" w:rsidRPr="00937101" w:rsidDel="00AB2480">
            <w:rPr>
              <w:rFonts w:ascii="Times New Roman" w:hAnsi="Times New Roman" w:cs="Times New Roman"/>
              <w:sz w:val="20"/>
              <w:szCs w:val="20"/>
              <w:highlight w:val="yellow"/>
            </w:rPr>
            <w:delText>g/L</w:delText>
          </w:r>
        </w:del>
      </w:ins>
      <w:commentRangeEnd w:id="813"/>
      <w:ins w:id="821" w:author="Rebecca L Hartman" w:date="2020-02-19T15:46:00Z">
        <w:del w:id="822" w:author="Miller, Ryan" w:date="2020-02-27T10:55:00Z">
          <w:r w:rsidR="00864D90" w:rsidDel="00AB2480">
            <w:rPr>
              <w:rStyle w:val="CommentReference"/>
            </w:rPr>
            <w:commentReference w:id="813"/>
          </w:r>
        </w:del>
      </w:ins>
      <w:commentRangeStart w:id="823"/>
      <w:del w:id="824" w:author="Miller, Ryan" w:date="2020-02-27T10:55:00Z">
        <w:r w:rsidR="007B4DBC" w:rsidRPr="00937101" w:rsidDel="00AB2480">
          <w:rPr>
            <w:rFonts w:ascii="Times New Roman" w:hAnsi="Times New Roman" w:cs="Times New Roman"/>
            <w:sz w:val="20"/>
            <w:szCs w:val="20"/>
            <w:highlight w:val="yellow"/>
            <w:rPrChange w:id="825" w:author="Rebecca L Hartman" w:date="2020-02-18T16:11:00Z">
              <w:rPr/>
            </w:rPrChange>
          </w:rPr>
          <w:delText>percent</w:delText>
        </w:r>
        <w:r w:rsidR="000B3E6B" w:rsidRPr="00937101" w:rsidDel="00AB2480">
          <w:rPr>
            <w:rFonts w:ascii="Times New Roman" w:hAnsi="Times New Roman" w:cs="Times New Roman"/>
            <w:sz w:val="20"/>
            <w:szCs w:val="20"/>
            <w:highlight w:val="yellow"/>
            <w:rPrChange w:id="826" w:author="Rebecca L Hartman" w:date="2020-02-18T16:11:00Z">
              <w:rPr/>
            </w:rPrChange>
          </w:rPr>
          <w:delText>age</w:delText>
        </w:r>
        <w:commentRangeEnd w:id="823"/>
        <w:r w:rsidR="005A7B73" w:rsidRPr="00937101" w:rsidDel="00AB2480">
          <w:rPr>
            <w:rStyle w:val="CommentReference"/>
            <w:rFonts w:ascii="Times New Roman" w:hAnsi="Times New Roman" w:cs="Times New Roman"/>
            <w:sz w:val="20"/>
            <w:szCs w:val="20"/>
          </w:rPr>
          <w:commentReference w:id="823"/>
        </w:r>
        <w:r w:rsidR="007B4DBC" w:rsidRPr="00937101" w:rsidDel="00AB2480">
          <w:rPr>
            <w:rFonts w:ascii="Times New Roman" w:hAnsi="Times New Roman" w:cs="Times New Roman"/>
            <w:sz w:val="20"/>
            <w:szCs w:val="20"/>
          </w:rPr>
          <w:delText xml:space="preserve"> </w:delText>
        </w:r>
        <w:r w:rsidR="006B6EF5" w:rsidRPr="00937101" w:rsidDel="00AB2480">
          <w:rPr>
            <w:rFonts w:ascii="Times New Roman" w:hAnsi="Times New Roman" w:cs="Times New Roman"/>
            <w:sz w:val="20"/>
            <w:szCs w:val="20"/>
          </w:rPr>
          <w:delText xml:space="preserve">increase in </w:delText>
        </w:r>
        <w:r w:rsidR="007B4DBC" w:rsidRPr="00937101" w:rsidDel="00AB2480">
          <w:rPr>
            <w:rFonts w:ascii="Times New Roman" w:hAnsi="Times New Roman" w:cs="Times New Roman"/>
            <w:sz w:val="20"/>
            <w:szCs w:val="20"/>
          </w:rPr>
          <w:delText xml:space="preserve">blood </w:delText>
        </w:r>
        <w:r w:rsidR="006B6EF5" w:rsidRPr="00937101" w:rsidDel="00AB2480">
          <w:rPr>
            <w:rFonts w:ascii="Times New Roman" w:hAnsi="Times New Roman" w:cs="Times New Roman"/>
            <w:sz w:val="20"/>
            <w:szCs w:val="20"/>
          </w:rPr>
          <w:delText xml:space="preserve">THC lessening the decrease in </w:delText>
        </w:r>
        <w:r w:rsidRPr="00937101" w:rsidDel="00AB2480">
          <w:rPr>
            <w:rFonts w:ascii="Times New Roman" w:hAnsi="Times New Roman" w:cs="Times New Roman"/>
            <w:sz w:val="20"/>
            <w:szCs w:val="20"/>
          </w:rPr>
          <w:delText xml:space="preserve">speed by 0.04 mph (p = 0.026).  In contrast, for the side-mirror task, each 1 </w:delText>
        </w:r>
      </w:del>
      <w:ins w:id="827" w:author="Rebecca L Hartman" w:date="2020-02-19T14:37:00Z">
        <w:del w:id="828" w:author="Miller, Ryan" w:date="2020-02-27T10:55:00Z">
          <w:r w:rsidR="00A01512" w:rsidRPr="00937101" w:rsidDel="00AB2480">
            <w:rPr>
              <w:rFonts w:ascii="Times New Roman" w:hAnsi="Times New Roman" w:cs="Times New Roman"/>
              <w:sz w:val="20"/>
              <w:szCs w:val="20"/>
              <w:highlight w:val="yellow"/>
            </w:rPr>
            <w:delText>µg/L</w:delText>
          </w:r>
        </w:del>
      </w:ins>
      <w:commentRangeStart w:id="829"/>
      <w:del w:id="830" w:author="Miller, Ryan" w:date="2020-02-27T10:55:00Z">
        <w:r w:rsidR="000B3E6B" w:rsidRPr="00937101" w:rsidDel="00AB2480">
          <w:rPr>
            <w:rFonts w:ascii="Times New Roman" w:hAnsi="Times New Roman" w:cs="Times New Roman"/>
            <w:sz w:val="20"/>
            <w:szCs w:val="20"/>
            <w:highlight w:val="yellow"/>
            <w:rPrChange w:id="831" w:author="Rebecca L Hartman" w:date="2020-02-18T16:12:00Z">
              <w:rPr/>
            </w:rPrChange>
          </w:rPr>
          <w:delText>percentage</w:delText>
        </w:r>
        <w:commentRangeEnd w:id="829"/>
        <w:r w:rsidR="006E4544" w:rsidRPr="00937101" w:rsidDel="00AB2480">
          <w:rPr>
            <w:rStyle w:val="CommentReference"/>
            <w:rFonts w:ascii="Times New Roman" w:hAnsi="Times New Roman" w:cs="Times New Roman"/>
            <w:sz w:val="20"/>
            <w:szCs w:val="20"/>
          </w:rPr>
          <w:commentReference w:id="829"/>
        </w:r>
        <w:r w:rsidR="000B3E6B" w:rsidRPr="00937101" w:rsidDel="00AB2480">
          <w:rPr>
            <w:rFonts w:ascii="Times New Roman" w:hAnsi="Times New Roman" w:cs="Times New Roman"/>
            <w:sz w:val="20"/>
            <w:szCs w:val="20"/>
          </w:rPr>
          <w:delText xml:space="preserve"> </w:delText>
        </w:r>
        <w:r w:rsidRPr="00937101" w:rsidDel="00AB2480">
          <w:rPr>
            <w:rFonts w:ascii="Times New Roman" w:hAnsi="Times New Roman" w:cs="Times New Roman"/>
            <w:sz w:val="20"/>
            <w:szCs w:val="20"/>
          </w:rPr>
          <w:delText>increase</w:delText>
        </w:r>
        <w:commentRangeEnd w:id="814"/>
        <w:r w:rsidRPr="00937101" w:rsidDel="00AB2480">
          <w:rPr>
            <w:rStyle w:val="CommentReference"/>
            <w:rFonts w:ascii="Times New Roman" w:hAnsi="Times New Roman" w:cs="Times New Roman"/>
            <w:sz w:val="20"/>
            <w:szCs w:val="20"/>
          </w:rPr>
          <w:commentReference w:id="814"/>
        </w:r>
        <w:commentRangeEnd w:id="815"/>
        <w:r w:rsidR="00514C1E" w:rsidRPr="00937101" w:rsidDel="00AB2480">
          <w:rPr>
            <w:rStyle w:val="CommentReference"/>
            <w:rFonts w:ascii="Times New Roman" w:hAnsi="Times New Roman" w:cs="Times New Roman"/>
            <w:sz w:val="20"/>
            <w:szCs w:val="20"/>
          </w:rPr>
          <w:commentReference w:id="815"/>
        </w:r>
        <w:r w:rsidRPr="00937101" w:rsidDel="00AB2480">
          <w:rPr>
            <w:rFonts w:ascii="Times New Roman" w:hAnsi="Times New Roman" w:cs="Times New Roman"/>
            <w:sz w:val="20"/>
            <w:szCs w:val="20"/>
          </w:rPr>
          <w:delText xml:space="preserve"> in THC predicted a 0.01 mph (p = 0.</w:delText>
        </w:r>
        <w:r w:rsidR="00770D3F" w:rsidRPr="00937101" w:rsidDel="00AB2480">
          <w:rPr>
            <w:rFonts w:ascii="Times New Roman" w:hAnsi="Times New Roman" w:cs="Times New Roman"/>
            <w:sz w:val="20"/>
            <w:szCs w:val="20"/>
          </w:rPr>
          <w:delText>020) larger decrease in speed.  B</w:delText>
        </w:r>
      </w:del>
      <w:ins w:id="832" w:author="Rebecca L Hartman" w:date="2020-02-18T16:12:00Z">
        <w:del w:id="833" w:author="Miller, Ryan" w:date="2020-02-27T10:55:00Z">
          <w:r w:rsidR="006E4544" w:rsidRPr="00937101" w:rsidDel="00AB2480">
            <w:rPr>
              <w:rFonts w:ascii="Times New Roman" w:hAnsi="Times New Roman" w:cs="Times New Roman"/>
              <w:sz w:val="20"/>
              <w:szCs w:val="20"/>
            </w:rPr>
            <w:delText>r</w:delText>
          </w:r>
        </w:del>
      </w:ins>
      <w:del w:id="834" w:author="Miller, Ryan" w:date="2020-02-27T10:55:00Z">
        <w:r w:rsidR="00770D3F" w:rsidRPr="00937101" w:rsidDel="00AB2480">
          <w:rPr>
            <w:rFonts w:ascii="Times New Roman" w:hAnsi="Times New Roman" w:cs="Times New Roman"/>
            <w:sz w:val="20"/>
            <w:szCs w:val="20"/>
          </w:rPr>
          <w:delText>AC was not associated with speed in any of the 3 tasks.</w:delText>
        </w:r>
      </w:del>
    </w:p>
    <w:p w14:paraId="74B8E746" w14:textId="1D09D6F3" w:rsidR="00066D9E" w:rsidRPr="00937101" w:rsidRDefault="00066D9E"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Blood THC was not associated with changes in SDL</w:t>
      </w:r>
      <w:ins w:id="835" w:author="Miller, Ryan" w:date="2020-02-21T09:44:00Z">
        <w:r w:rsidR="00F64D09">
          <w:rPr>
            <w:rFonts w:ascii="Times New Roman" w:hAnsi="Times New Roman" w:cs="Times New Roman"/>
            <w:sz w:val="20"/>
            <w:szCs w:val="20"/>
          </w:rPr>
          <w:t>P</w:t>
        </w:r>
      </w:ins>
      <w:del w:id="836"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SDS in any of the </w:t>
      </w:r>
      <w:r w:rsidR="00770D3F" w:rsidRPr="00937101">
        <w:rPr>
          <w:rFonts w:ascii="Times New Roman" w:hAnsi="Times New Roman" w:cs="Times New Roman"/>
          <w:sz w:val="20"/>
          <w:szCs w:val="20"/>
        </w:rPr>
        <w:t>3</w:t>
      </w:r>
      <w:r w:rsidRPr="00937101">
        <w:rPr>
          <w:rFonts w:ascii="Times New Roman" w:hAnsi="Times New Roman" w:cs="Times New Roman"/>
          <w:sz w:val="20"/>
          <w:szCs w:val="20"/>
        </w:rPr>
        <w:t xml:space="preserve"> tasks.  </w:t>
      </w:r>
      <w:proofErr w:type="spellStart"/>
      <w:r w:rsidRPr="00937101">
        <w:rPr>
          <w:rFonts w:ascii="Times New Roman" w:hAnsi="Times New Roman" w:cs="Times New Roman"/>
          <w:sz w:val="20"/>
          <w:szCs w:val="20"/>
        </w:rPr>
        <w:t>B</w:t>
      </w:r>
      <w:ins w:id="837" w:author="Rebecca L Hartman" w:date="2020-02-18T16:12:00Z">
        <w:r w:rsidR="006E4544"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was associated with a significant</w:t>
      </w:r>
      <w:ins w:id="838" w:author="Rebecca L Hartman" w:date="2020-02-19T14:38:00Z">
        <w:r w:rsidR="00A01512" w:rsidRPr="00937101">
          <w:rPr>
            <w:rFonts w:ascii="Times New Roman" w:hAnsi="Times New Roman" w:cs="Times New Roman"/>
            <w:sz w:val="20"/>
            <w:szCs w:val="20"/>
          </w:rPr>
          <w:t xml:space="preserve"> </w:t>
        </w:r>
      </w:ins>
      <w:del w:id="839" w:author="Rebecca L Hartman" w:date="2020-02-19T14:38:00Z">
        <w:r w:rsidRPr="00937101" w:rsidDel="00A01512">
          <w:rPr>
            <w:rFonts w:ascii="Times New Roman" w:hAnsi="Times New Roman" w:cs="Times New Roman"/>
            <w:sz w:val="20"/>
            <w:szCs w:val="20"/>
          </w:rPr>
          <w:delText xml:space="preserve"> </w:delText>
        </w:r>
      </w:del>
      <w:r w:rsidRPr="00937101">
        <w:rPr>
          <w:rFonts w:ascii="Times New Roman" w:hAnsi="Times New Roman" w:cs="Times New Roman"/>
          <w:sz w:val="20"/>
          <w:szCs w:val="20"/>
        </w:rPr>
        <w:t>increase in SDL</w:t>
      </w:r>
      <w:ins w:id="840" w:author="Miller, Ryan" w:date="2020-02-21T09:44:00Z">
        <w:r w:rsidR="00F64D09">
          <w:rPr>
            <w:rFonts w:ascii="Times New Roman" w:hAnsi="Times New Roman" w:cs="Times New Roman"/>
            <w:sz w:val="20"/>
            <w:szCs w:val="20"/>
          </w:rPr>
          <w:t>P</w:t>
        </w:r>
      </w:ins>
      <w:del w:id="841"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w:t>
      </w:r>
      <w:ins w:id="842" w:author="Rebecca L Hartman" w:date="2020-02-19T14:38:00Z">
        <w:r w:rsidR="00A01512" w:rsidRPr="00937101">
          <w:rPr>
            <w:rFonts w:ascii="Times New Roman" w:hAnsi="Times New Roman" w:cs="Times New Roman"/>
            <w:sz w:val="20"/>
            <w:szCs w:val="20"/>
          </w:rPr>
          <w:t>(</w:t>
        </w:r>
      </w:ins>
      <w:ins w:id="843" w:author="Miller, Ryan" w:date="2020-02-27T10:56:00Z">
        <w:r w:rsidR="00F1354F">
          <w:rPr>
            <w:rFonts w:ascii="Times New Roman" w:eastAsia="Times New Roman" w:hAnsi="Times New Roman" w:cs="Times New Roman"/>
            <w:color w:val="000000"/>
            <w:sz w:val="20"/>
            <w:szCs w:val="20"/>
          </w:rPr>
          <w:t>0.613</w:t>
        </w:r>
        <w:r w:rsidR="00620CC6">
          <w:rPr>
            <w:rFonts w:ascii="Times New Roman" w:eastAsia="Times New Roman" w:hAnsi="Times New Roman" w:cs="Times New Roman"/>
            <w:color w:val="000000"/>
            <w:sz w:val="20"/>
            <w:szCs w:val="20"/>
          </w:rPr>
          <w:t xml:space="preserve"> </w:t>
        </w:r>
      </w:ins>
      <w:ins w:id="844" w:author="Rebecca L Hartman" w:date="2020-02-19T14:38:00Z">
        <w:del w:id="845" w:author="Miller, Ryan" w:date="2020-02-27T10:56:00Z">
          <w:r w:rsidR="00A01512" w:rsidRPr="00937101" w:rsidDel="00620CC6">
            <w:rPr>
              <w:rFonts w:ascii="Times New Roman" w:hAnsi="Times New Roman" w:cs="Times New Roman"/>
              <w:sz w:val="20"/>
              <w:szCs w:val="20"/>
            </w:rPr>
            <w:delText xml:space="preserve">2.0 </w:delText>
          </w:r>
        </w:del>
        <w:r w:rsidR="00A01512" w:rsidRPr="00937101">
          <w:rPr>
            <w:rFonts w:ascii="Times New Roman" w:hAnsi="Times New Roman" w:cs="Times New Roman"/>
            <w:sz w:val="20"/>
            <w:szCs w:val="20"/>
          </w:rPr>
          <w:t xml:space="preserve">cm per </w:t>
        </w:r>
      </w:ins>
      <w:ins w:id="846" w:author="Miller, Ryan" w:date="2020-02-27T10:56:00Z">
        <w:r w:rsidR="00620CC6">
          <w:rPr>
            <w:rFonts w:ascii="Times New Roman" w:hAnsi="Times New Roman" w:cs="Times New Roman"/>
            <w:sz w:val="20"/>
            <w:szCs w:val="20"/>
          </w:rPr>
          <w:t xml:space="preserve">0.01 </w:t>
        </w:r>
      </w:ins>
      <w:ins w:id="847" w:author="Rebecca L Hartman" w:date="2020-02-19T14:38:00Z">
        <w:r w:rsidR="00A01512" w:rsidRPr="00937101">
          <w:rPr>
            <w:rFonts w:ascii="Times New Roman" w:hAnsi="Times New Roman" w:cs="Times New Roman"/>
            <w:sz w:val="20"/>
            <w:szCs w:val="20"/>
          </w:rPr>
          <w:t xml:space="preserve">g/210 L </w:t>
        </w:r>
        <w:proofErr w:type="spellStart"/>
        <w:r w:rsidR="00A01512" w:rsidRPr="00937101">
          <w:rPr>
            <w:rFonts w:ascii="Times New Roman" w:hAnsi="Times New Roman" w:cs="Times New Roman"/>
            <w:sz w:val="20"/>
            <w:szCs w:val="20"/>
          </w:rPr>
          <w:t>BrAC</w:t>
        </w:r>
        <w:proofErr w:type="spellEnd"/>
        <w:r w:rsidR="00A01512"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during the message-reading task</w:t>
      </w:r>
      <w:r w:rsidR="000B3E6B" w:rsidRPr="00937101">
        <w:rPr>
          <w:rFonts w:ascii="Times New Roman" w:hAnsi="Times New Roman" w:cs="Times New Roman"/>
          <w:sz w:val="20"/>
          <w:szCs w:val="20"/>
        </w:rPr>
        <w:t xml:space="preserve"> (</w:t>
      </w:r>
      <w:ins w:id="848" w:author="Miller, Ryan" w:date="2020-02-28T10:23:00Z">
        <w:r w:rsidR="00F1354F">
          <w:rPr>
            <w:rFonts w:ascii="Times New Roman" w:hAnsi="Times New Roman" w:cs="Times New Roman"/>
            <w:sz w:val="20"/>
            <w:szCs w:val="20"/>
          </w:rPr>
          <w:t xml:space="preserve">CIL 0.143-1.084, </w:t>
        </w:r>
      </w:ins>
      <w:r w:rsidR="000B3E6B" w:rsidRPr="00937101">
        <w:rPr>
          <w:rFonts w:ascii="Times New Roman" w:hAnsi="Times New Roman" w:cs="Times New Roman"/>
          <w:sz w:val="20"/>
          <w:szCs w:val="20"/>
        </w:rPr>
        <w:t>p</w:t>
      </w:r>
      <w:del w:id="849" w:author="Rebecca L Hartman" w:date="2020-02-18T16:15:00Z">
        <w:r w:rsidR="000B3E6B" w:rsidRPr="00937101" w:rsidDel="006E4544">
          <w:rPr>
            <w:rFonts w:ascii="Times New Roman" w:hAnsi="Times New Roman" w:cs="Times New Roman"/>
            <w:sz w:val="20"/>
            <w:szCs w:val="20"/>
          </w:rPr>
          <w:delText xml:space="preserve"> </w:delText>
        </w:r>
      </w:del>
      <w:r w:rsidR="000B3E6B" w:rsidRPr="00937101">
        <w:rPr>
          <w:rFonts w:ascii="Times New Roman" w:hAnsi="Times New Roman" w:cs="Times New Roman"/>
          <w:sz w:val="20"/>
          <w:szCs w:val="20"/>
        </w:rPr>
        <w:t>=</w:t>
      </w:r>
      <w:del w:id="850" w:author="Rebecca L Hartman" w:date="2020-02-18T16:15:00Z">
        <w:r w:rsidR="000B3E6B" w:rsidRPr="00937101" w:rsidDel="006E4544">
          <w:rPr>
            <w:rFonts w:ascii="Times New Roman" w:hAnsi="Times New Roman" w:cs="Times New Roman"/>
            <w:sz w:val="20"/>
            <w:szCs w:val="20"/>
          </w:rPr>
          <w:delText xml:space="preserve"> </w:delText>
        </w:r>
      </w:del>
      <w:r w:rsidR="000B3E6B" w:rsidRPr="00937101">
        <w:rPr>
          <w:rFonts w:ascii="Times New Roman" w:hAnsi="Times New Roman" w:cs="Times New Roman"/>
          <w:sz w:val="20"/>
          <w:szCs w:val="20"/>
        </w:rPr>
        <w:t>0.011)</w:t>
      </w:r>
      <w:r w:rsidRPr="00937101">
        <w:rPr>
          <w:rFonts w:ascii="Times New Roman" w:hAnsi="Times New Roman" w:cs="Times New Roman"/>
          <w:sz w:val="20"/>
          <w:szCs w:val="20"/>
        </w:rPr>
        <w:t>, but had no detectable effects on change in SDL</w:t>
      </w:r>
      <w:ins w:id="851" w:author="Miller, Ryan" w:date="2020-02-21T09:44:00Z">
        <w:r w:rsidR="00F64D09">
          <w:rPr>
            <w:rFonts w:ascii="Times New Roman" w:hAnsi="Times New Roman" w:cs="Times New Roman"/>
            <w:sz w:val="20"/>
            <w:szCs w:val="20"/>
          </w:rPr>
          <w:t>P</w:t>
        </w:r>
      </w:ins>
      <w:del w:id="852"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SDS in the other two tasks.  </w:t>
      </w:r>
    </w:p>
    <w:p w14:paraId="748D55AC" w14:textId="77777777" w:rsidR="00A766FA" w:rsidRPr="00937101" w:rsidRDefault="00066D9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Lane Departures</w:t>
      </w:r>
    </w:p>
    <w:p w14:paraId="649686BC" w14:textId="0F3BE0E1" w:rsidR="00620CC6" w:rsidRPr="00937101" w:rsidRDefault="00620CC6" w:rsidP="00620CC6">
      <w:pPr>
        <w:spacing w:line="360" w:lineRule="auto"/>
        <w:rPr>
          <w:ins w:id="853" w:author="Miller, Ryan" w:date="2020-02-27T10:57:00Z"/>
          <w:rFonts w:ascii="Times New Roman" w:hAnsi="Times New Roman" w:cs="Times New Roman"/>
          <w:sz w:val="20"/>
          <w:szCs w:val="20"/>
        </w:rPr>
      </w:pPr>
      <w:ins w:id="854" w:author="Miller, Ryan" w:date="2020-02-27T10:57:00Z">
        <w:r w:rsidRPr="00937101">
          <w:rPr>
            <w:rFonts w:ascii="Times New Roman" w:hAnsi="Times New Roman" w:cs="Times New Roman"/>
            <w:sz w:val="20"/>
            <w:szCs w:val="20"/>
          </w:rPr>
          <w:t xml:space="preserve">In general, </w:t>
        </w:r>
        <w:r>
          <w:rPr>
            <w:rFonts w:ascii="Times New Roman" w:hAnsi="Times New Roman" w:cs="Times New Roman"/>
            <w:sz w:val="20"/>
            <w:szCs w:val="20"/>
          </w:rPr>
          <w:t xml:space="preserve">lane </w:t>
        </w:r>
        <w:r w:rsidRPr="00937101">
          <w:rPr>
            <w:rFonts w:ascii="Times New Roman" w:hAnsi="Times New Roman" w:cs="Times New Roman"/>
            <w:sz w:val="20"/>
            <w:szCs w:val="20"/>
          </w:rPr>
          <w:t xml:space="preserve">departures of all </w:t>
        </w:r>
        <w:r>
          <w:rPr>
            <w:rFonts w:ascii="Times New Roman" w:hAnsi="Times New Roman" w:cs="Times New Roman"/>
            <w:sz w:val="20"/>
            <w:szCs w:val="20"/>
          </w:rPr>
          <w:t xml:space="preserve">severity </w:t>
        </w:r>
        <w:r w:rsidRPr="00937101">
          <w:rPr>
            <w:rFonts w:ascii="Times New Roman" w:hAnsi="Times New Roman" w:cs="Times New Roman"/>
            <w:sz w:val="20"/>
            <w:szCs w:val="20"/>
          </w:rPr>
          <w:t xml:space="preserve">types were </w:t>
        </w:r>
        <w:r>
          <w:rPr>
            <w:rFonts w:ascii="Times New Roman" w:hAnsi="Times New Roman" w:cs="Times New Roman"/>
            <w:sz w:val="20"/>
            <w:szCs w:val="20"/>
          </w:rPr>
          <w:t>m</w:t>
        </w:r>
      </w:ins>
      <w:ins w:id="855" w:author="Miller, Ryan" w:date="2020-02-27T10:58:00Z">
        <w:r>
          <w:rPr>
            <w:rFonts w:ascii="Times New Roman" w:hAnsi="Times New Roman" w:cs="Times New Roman"/>
            <w:sz w:val="20"/>
            <w:szCs w:val="20"/>
          </w:rPr>
          <w:t>ore common</w:t>
        </w:r>
      </w:ins>
      <w:ins w:id="856" w:author="Miller, Ryan" w:date="2020-02-27T10:57:00Z">
        <w:r w:rsidRPr="00937101">
          <w:rPr>
            <w:rFonts w:ascii="Times New Roman" w:hAnsi="Times New Roman" w:cs="Times New Roman"/>
            <w:sz w:val="20"/>
            <w:szCs w:val="20"/>
          </w:rPr>
          <w:t xml:space="preserve"> during task periods and less common in the placebo-placebo dosing condition, but were not systematically different among the active dosing conditions</w:t>
        </w:r>
        <w:r>
          <w:rPr>
            <w:rFonts w:ascii="Times New Roman" w:hAnsi="Times New Roman" w:cs="Times New Roman"/>
            <w:sz w:val="20"/>
            <w:szCs w:val="20"/>
          </w:rPr>
          <w:t xml:space="preserve"> (Appendix Table A4)</w:t>
        </w:r>
        <w:r w:rsidRPr="00937101">
          <w:rPr>
            <w:rFonts w:ascii="Times New Roman" w:hAnsi="Times New Roman" w:cs="Times New Roman"/>
            <w:sz w:val="20"/>
            <w:szCs w:val="20"/>
          </w:rPr>
          <w:t xml:space="preserve">.  </w:t>
        </w:r>
      </w:ins>
      <w:ins w:id="857" w:author="Miller, Ryan" w:date="2020-02-27T10:58:00Z">
        <w:r>
          <w:rPr>
            <w:rFonts w:ascii="Times New Roman" w:hAnsi="Times New Roman" w:cs="Times New Roman"/>
            <w:sz w:val="20"/>
            <w:szCs w:val="20"/>
          </w:rPr>
          <w:t>Extreme</w:t>
        </w:r>
      </w:ins>
      <w:ins w:id="858" w:author="Miller, Ryan" w:date="2020-02-27T10:57:00Z">
        <w:r w:rsidRPr="00937101">
          <w:rPr>
            <w:rFonts w:ascii="Times New Roman" w:hAnsi="Times New Roman" w:cs="Times New Roman"/>
            <w:sz w:val="20"/>
            <w:szCs w:val="20"/>
          </w:rPr>
          <w:t xml:space="preserve"> departures were rare, occurring in only 12 of the 5250 task/control periods</w:t>
        </w:r>
      </w:ins>
      <w:ins w:id="859" w:author="Miller, Ryan" w:date="2020-02-28T10:25:00Z">
        <w:r w:rsidR="00F1354F">
          <w:rPr>
            <w:rFonts w:ascii="Times New Roman" w:hAnsi="Times New Roman" w:cs="Times New Roman"/>
            <w:sz w:val="20"/>
            <w:szCs w:val="20"/>
          </w:rPr>
          <w:t>,</w:t>
        </w:r>
      </w:ins>
      <w:ins w:id="860" w:author="Miller, Ryan" w:date="2020-02-27T10:57:00Z">
        <w:r w:rsidRPr="00937101">
          <w:rPr>
            <w:rFonts w:ascii="Times New Roman" w:hAnsi="Times New Roman" w:cs="Times New Roman"/>
            <w:sz w:val="20"/>
            <w:szCs w:val="20"/>
          </w:rPr>
          <w:t xml:space="preserve"> primarily during task periods (8 of 12), and exclusively in dosing conditions with active THC, with 3 in the low THC/placebo condition, 2 in the low THC/alcohol condition, and 7 in the high THC/alcohol conditions.  </w:t>
        </w:r>
      </w:ins>
    </w:p>
    <w:p w14:paraId="6D1CA164" w14:textId="7CD7243F" w:rsidR="000A7ACE" w:rsidRPr="00937101" w:rsidDel="00620CC6" w:rsidRDefault="00206842" w:rsidP="00937101">
      <w:pPr>
        <w:spacing w:line="360" w:lineRule="auto"/>
        <w:rPr>
          <w:del w:id="861" w:author="Miller, Ryan" w:date="2020-02-27T10:57:00Z"/>
          <w:rFonts w:ascii="Times New Roman" w:hAnsi="Times New Roman" w:cs="Times New Roman"/>
          <w:sz w:val="20"/>
          <w:szCs w:val="20"/>
        </w:rPr>
      </w:pPr>
      <w:del w:id="862" w:author="Miller, Ryan" w:date="2020-02-27T10:57:00Z">
        <w:r w:rsidRPr="00937101" w:rsidDel="00620CC6">
          <w:rPr>
            <w:rFonts w:ascii="Times New Roman" w:hAnsi="Times New Roman" w:cs="Times New Roman"/>
            <w:sz w:val="20"/>
            <w:szCs w:val="20"/>
          </w:rPr>
          <w:delText xml:space="preserve">Table A4 </w:delText>
        </w:r>
        <w:r w:rsidR="00D55EF2" w:rsidRPr="00937101" w:rsidDel="00620CC6">
          <w:rPr>
            <w:rFonts w:ascii="Times New Roman" w:hAnsi="Times New Roman" w:cs="Times New Roman"/>
            <w:sz w:val="20"/>
            <w:szCs w:val="20"/>
          </w:rPr>
          <w:delText>of</w:delText>
        </w:r>
        <w:r w:rsidRPr="00937101" w:rsidDel="00620CC6">
          <w:rPr>
            <w:rFonts w:ascii="Times New Roman" w:hAnsi="Times New Roman" w:cs="Times New Roman"/>
            <w:sz w:val="20"/>
            <w:szCs w:val="20"/>
          </w:rPr>
          <w:delText xml:space="preserve"> the appendix </w:delText>
        </w:r>
        <w:r w:rsidR="00D55EF2" w:rsidRPr="00937101" w:rsidDel="00620CC6">
          <w:rPr>
            <w:rFonts w:ascii="Times New Roman" w:hAnsi="Times New Roman" w:cs="Times New Roman"/>
            <w:sz w:val="20"/>
            <w:szCs w:val="20"/>
          </w:rPr>
          <w:delText>displays</w:delText>
        </w:r>
        <w:r w:rsidRPr="00937101" w:rsidDel="00620CC6">
          <w:rPr>
            <w:rFonts w:ascii="Times New Roman" w:hAnsi="Times New Roman" w:cs="Times New Roman"/>
            <w:sz w:val="20"/>
            <w:szCs w:val="20"/>
          </w:rPr>
          <w:delText xml:space="preserve"> the prevalence of lane departures of each </w:delText>
        </w:r>
        <w:r w:rsidR="002E7829" w:rsidRPr="00937101" w:rsidDel="00620CC6">
          <w:rPr>
            <w:rFonts w:ascii="Times New Roman" w:hAnsi="Times New Roman" w:cs="Times New Roman"/>
            <w:sz w:val="20"/>
            <w:szCs w:val="20"/>
          </w:rPr>
          <w:delText>category</w:delText>
        </w:r>
        <w:r w:rsidRPr="00937101" w:rsidDel="00620CC6">
          <w:rPr>
            <w:rFonts w:ascii="Times New Roman" w:hAnsi="Times New Roman" w:cs="Times New Roman"/>
            <w:sz w:val="20"/>
            <w:szCs w:val="20"/>
          </w:rPr>
          <w:delText xml:space="preserve"> of severity across all task instances </w:delText>
        </w:r>
        <w:commentRangeStart w:id="863"/>
        <w:r w:rsidRPr="00937101" w:rsidDel="00620CC6">
          <w:rPr>
            <w:rFonts w:ascii="Times New Roman" w:hAnsi="Times New Roman" w:cs="Times New Roman"/>
            <w:sz w:val="20"/>
            <w:szCs w:val="20"/>
          </w:rPr>
          <w:delText xml:space="preserve">by dosing condition </w:delText>
        </w:r>
        <w:commentRangeEnd w:id="863"/>
        <w:r w:rsidR="006E4544" w:rsidRPr="00937101" w:rsidDel="00620CC6">
          <w:rPr>
            <w:rStyle w:val="CommentReference"/>
            <w:rFonts w:ascii="Times New Roman" w:hAnsi="Times New Roman" w:cs="Times New Roman"/>
            <w:sz w:val="20"/>
            <w:szCs w:val="20"/>
          </w:rPr>
          <w:commentReference w:id="863"/>
        </w:r>
        <w:r w:rsidRPr="00937101" w:rsidDel="00620CC6">
          <w:rPr>
            <w:rFonts w:ascii="Times New Roman" w:hAnsi="Times New Roman" w:cs="Times New Roman"/>
            <w:sz w:val="20"/>
            <w:szCs w:val="20"/>
          </w:rPr>
          <w:delText>for task and control periods</w:delText>
        </w:r>
        <w:r w:rsidR="002E7829" w:rsidRPr="00937101" w:rsidDel="00620CC6">
          <w:rPr>
            <w:rFonts w:ascii="Times New Roman" w:hAnsi="Times New Roman" w:cs="Times New Roman"/>
            <w:sz w:val="20"/>
            <w:szCs w:val="20"/>
          </w:rPr>
          <w:delText xml:space="preserve">.  In general, </w:delText>
        </w:r>
        <w:r w:rsidRPr="00937101" w:rsidDel="00620CC6">
          <w:rPr>
            <w:rFonts w:ascii="Times New Roman" w:hAnsi="Times New Roman" w:cs="Times New Roman"/>
            <w:sz w:val="20"/>
            <w:szCs w:val="20"/>
          </w:rPr>
          <w:delText xml:space="preserve">departures of all types </w:delText>
        </w:r>
        <w:r w:rsidR="00D55EF2" w:rsidRPr="00937101" w:rsidDel="00620CC6">
          <w:rPr>
            <w:rFonts w:ascii="Times New Roman" w:hAnsi="Times New Roman" w:cs="Times New Roman"/>
            <w:sz w:val="20"/>
            <w:szCs w:val="20"/>
          </w:rPr>
          <w:delText>were</w:delText>
        </w:r>
        <w:r w:rsidR="002E7829" w:rsidRPr="00937101" w:rsidDel="00620CC6">
          <w:rPr>
            <w:rFonts w:ascii="Times New Roman" w:hAnsi="Times New Roman" w:cs="Times New Roman"/>
            <w:sz w:val="20"/>
            <w:szCs w:val="20"/>
          </w:rPr>
          <w:delText xml:space="preserve"> more </w:delText>
        </w:r>
        <w:r w:rsidR="00D55EF2" w:rsidRPr="00937101" w:rsidDel="00620CC6">
          <w:rPr>
            <w:rFonts w:ascii="Times New Roman" w:hAnsi="Times New Roman" w:cs="Times New Roman"/>
            <w:sz w:val="20"/>
            <w:szCs w:val="20"/>
          </w:rPr>
          <w:delText>common</w:delText>
        </w:r>
        <w:r w:rsidR="002E7829" w:rsidRPr="00937101" w:rsidDel="00620CC6">
          <w:rPr>
            <w:rFonts w:ascii="Times New Roman" w:hAnsi="Times New Roman" w:cs="Times New Roman"/>
            <w:sz w:val="20"/>
            <w:szCs w:val="20"/>
          </w:rPr>
          <w:delText xml:space="preserve"> during task periods, </w:delText>
        </w:r>
        <w:r w:rsidRPr="00937101" w:rsidDel="00620CC6">
          <w:rPr>
            <w:rFonts w:ascii="Times New Roman" w:hAnsi="Times New Roman" w:cs="Times New Roman"/>
            <w:sz w:val="20"/>
            <w:szCs w:val="20"/>
          </w:rPr>
          <w:delText xml:space="preserve">and </w:delText>
        </w:r>
        <w:r w:rsidR="00D55EF2" w:rsidRPr="00937101" w:rsidDel="00620CC6">
          <w:rPr>
            <w:rFonts w:ascii="Times New Roman" w:hAnsi="Times New Roman" w:cs="Times New Roman"/>
            <w:sz w:val="20"/>
            <w:szCs w:val="20"/>
          </w:rPr>
          <w:delText>were</w:delText>
        </w:r>
        <w:r w:rsidRPr="00937101" w:rsidDel="00620CC6">
          <w:rPr>
            <w:rFonts w:ascii="Times New Roman" w:hAnsi="Times New Roman" w:cs="Times New Roman"/>
            <w:sz w:val="20"/>
            <w:szCs w:val="20"/>
          </w:rPr>
          <w:delText xml:space="preserve"> </w:delText>
        </w:r>
        <w:r w:rsidR="00D55EF2" w:rsidRPr="00937101" w:rsidDel="00620CC6">
          <w:rPr>
            <w:rFonts w:ascii="Times New Roman" w:hAnsi="Times New Roman" w:cs="Times New Roman"/>
            <w:sz w:val="20"/>
            <w:szCs w:val="20"/>
          </w:rPr>
          <w:delText>less</w:delText>
        </w:r>
        <w:r w:rsidRPr="00937101" w:rsidDel="00620CC6">
          <w:rPr>
            <w:rFonts w:ascii="Times New Roman" w:hAnsi="Times New Roman" w:cs="Times New Roman"/>
            <w:sz w:val="20"/>
            <w:szCs w:val="20"/>
          </w:rPr>
          <w:delText xml:space="preserve"> common in the placebo-placebo dosing cond</w:delText>
        </w:r>
        <w:r w:rsidR="00B65AD5" w:rsidRPr="00937101" w:rsidDel="00620CC6">
          <w:rPr>
            <w:rFonts w:ascii="Times New Roman" w:hAnsi="Times New Roman" w:cs="Times New Roman"/>
            <w:sz w:val="20"/>
            <w:szCs w:val="20"/>
          </w:rPr>
          <w:delText>ition</w:delText>
        </w:r>
        <w:r w:rsidR="00D55EF2" w:rsidRPr="00937101" w:rsidDel="00620CC6">
          <w:rPr>
            <w:rFonts w:ascii="Times New Roman" w:hAnsi="Times New Roman" w:cs="Times New Roman"/>
            <w:sz w:val="20"/>
            <w:szCs w:val="20"/>
          </w:rPr>
          <w:delText xml:space="preserve">, but weren’t </w:delText>
        </w:r>
      </w:del>
      <w:ins w:id="864" w:author="Rebecca L Hartman" w:date="2020-02-18T16:23:00Z">
        <w:del w:id="865" w:author="Miller, Ryan" w:date="2020-02-27T10:57:00Z">
          <w:r w:rsidR="002A6DF2" w:rsidRPr="00937101" w:rsidDel="00620CC6">
            <w:rPr>
              <w:rFonts w:ascii="Times New Roman" w:hAnsi="Times New Roman" w:cs="Times New Roman"/>
              <w:sz w:val="20"/>
              <w:szCs w:val="20"/>
            </w:rPr>
            <w:delText xml:space="preserve">were not </w:delText>
          </w:r>
        </w:del>
      </w:ins>
      <w:del w:id="866" w:author="Miller, Ryan" w:date="2020-02-27T10:57:00Z">
        <w:r w:rsidR="00D55EF2" w:rsidRPr="00937101" w:rsidDel="00620CC6">
          <w:rPr>
            <w:rFonts w:ascii="Times New Roman" w:hAnsi="Times New Roman" w:cs="Times New Roman"/>
            <w:sz w:val="20"/>
            <w:szCs w:val="20"/>
          </w:rPr>
          <w:delText>systematically different among the active dosing conditions</w:delText>
        </w:r>
        <w:r w:rsidR="00B65AD5" w:rsidRPr="00937101" w:rsidDel="00620CC6">
          <w:rPr>
            <w:rFonts w:ascii="Times New Roman" w:hAnsi="Times New Roman" w:cs="Times New Roman"/>
            <w:sz w:val="20"/>
            <w:szCs w:val="20"/>
          </w:rPr>
          <w:delText xml:space="preserve">.  Severe departures were rare, occurring in only 12 of the 5250 task/control periods.  Nevertheless, these severe departures occurred primarily during task periods (8 of 12), and exclusively in dosing conditions </w:delText>
        </w:r>
        <w:r w:rsidR="00D55EF2" w:rsidRPr="00937101" w:rsidDel="00620CC6">
          <w:rPr>
            <w:rFonts w:ascii="Times New Roman" w:hAnsi="Times New Roman" w:cs="Times New Roman"/>
            <w:sz w:val="20"/>
            <w:szCs w:val="20"/>
          </w:rPr>
          <w:delText xml:space="preserve">with active THC, with </w:delText>
        </w:r>
        <w:r w:rsidR="00B65AD5" w:rsidRPr="00937101" w:rsidDel="00620CC6">
          <w:rPr>
            <w:rFonts w:ascii="Times New Roman" w:hAnsi="Times New Roman" w:cs="Times New Roman"/>
            <w:sz w:val="20"/>
            <w:szCs w:val="20"/>
          </w:rPr>
          <w:delText xml:space="preserve">3 in the low THC/placebo condition, 2 in the low THC/alcohol condition, and 7 in the high THC/alcohol conditions.  </w:delText>
        </w:r>
      </w:del>
    </w:p>
    <w:p w14:paraId="7E68678B" w14:textId="3AE1B0F2" w:rsidR="00066D9E" w:rsidRPr="00937101" w:rsidRDefault="00B65AD5" w:rsidP="00937101">
      <w:pPr>
        <w:spacing w:line="360" w:lineRule="auto"/>
        <w:rPr>
          <w:rFonts w:ascii="Times New Roman" w:hAnsi="Times New Roman" w:cs="Times New Roman"/>
          <w:sz w:val="20"/>
          <w:szCs w:val="20"/>
        </w:rPr>
      </w:pPr>
      <w:del w:id="867" w:author="Miller, Ryan" w:date="2020-02-27T10:58:00Z">
        <w:r w:rsidRPr="00937101" w:rsidDel="00620CC6">
          <w:rPr>
            <w:rFonts w:ascii="Times New Roman" w:hAnsi="Times New Roman" w:cs="Times New Roman"/>
            <w:sz w:val="20"/>
            <w:szCs w:val="20"/>
          </w:rPr>
          <w:delText>Table</w:delText>
        </w:r>
      </w:del>
      <w:ins w:id="868" w:author="Rebecca L Hartman" w:date="2020-02-19T09:31:00Z">
        <w:del w:id="869" w:author="Miller, Ryan" w:date="2020-02-27T10:58:00Z">
          <w:r w:rsidR="002D75B9" w:rsidRPr="00937101" w:rsidDel="00620CC6">
            <w:rPr>
              <w:rFonts w:ascii="Times New Roman" w:hAnsi="Times New Roman" w:cs="Times New Roman"/>
              <w:sz w:val="20"/>
              <w:szCs w:val="20"/>
            </w:rPr>
            <w:delText>s</w:delText>
          </w:r>
        </w:del>
      </w:ins>
      <w:del w:id="870" w:author="Miller, Ryan" w:date="2020-02-27T10:58:00Z">
        <w:r w:rsidRPr="00937101" w:rsidDel="00620CC6">
          <w:rPr>
            <w:rFonts w:ascii="Times New Roman" w:hAnsi="Times New Roman" w:cs="Times New Roman"/>
            <w:sz w:val="20"/>
            <w:szCs w:val="20"/>
          </w:rPr>
          <w:delText xml:space="preserve"> 3</w:delText>
        </w:r>
      </w:del>
      <w:ins w:id="871" w:author="Rebecca L Hartman" w:date="2020-02-19T09:32:00Z">
        <w:del w:id="872" w:author="Miller, Ryan" w:date="2020-02-27T10:58:00Z">
          <w:r w:rsidR="002D75B9" w:rsidRPr="00937101" w:rsidDel="00620CC6">
            <w:rPr>
              <w:rFonts w:ascii="Times New Roman" w:hAnsi="Times New Roman" w:cs="Times New Roman"/>
              <w:sz w:val="20"/>
              <w:szCs w:val="20"/>
            </w:rPr>
            <w:delText xml:space="preserve"> and 4</w:delText>
          </w:r>
        </w:del>
      </w:ins>
      <w:del w:id="873" w:author="Miller, Ryan" w:date="2020-02-27T10:58:00Z">
        <w:r w:rsidRPr="00937101" w:rsidDel="00620CC6">
          <w:rPr>
            <w:rFonts w:ascii="Times New Roman" w:hAnsi="Times New Roman" w:cs="Times New Roman"/>
            <w:sz w:val="20"/>
            <w:szCs w:val="20"/>
          </w:rPr>
          <w:delText xml:space="preserve"> provides a</w:delText>
        </w:r>
        <w:r w:rsidR="00121DE0" w:rsidRPr="00937101" w:rsidDel="00620CC6">
          <w:rPr>
            <w:rFonts w:ascii="Times New Roman" w:hAnsi="Times New Roman" w:cs="Times New Roman"/>
            <w:sz w:val="20"/>
            <w:szCs w:val="20"/>
          </w:rPr>
          <w:delText xml:space="preserve"> summary </w:delText>
        </w:r>
      </w:del>
      <w:ins w:id="874" w:author="Rebecca L Hartman" w:date="2020-02-19T09:32:00Z">
        <w:del w:id="875" w:author="Miller, Ryan" w:date="2020-02-27T10:58:00Z">
          <w:r w:rsidR="002D75B9" w:rsidRPr="00937101" w:rsidDel="00620CC6">
            <w:rPr>
              <w:rFonts w:ascii="Times New Roman" w:hAnsi="Times New Roman" w:cs="Times New Roman"/>
              <w:sz w:val="20"/>
              <w:szCs w:val="20"/>
            </w:rPr>
            <w:delText xml:space="preserve">summaries </w:delText>
          </w:r>
        </w:del>
      </w:ins>
      <w:del w:id="876" w:author="Miller, Ryan" w:date="2020-02-27T10:58:00Z">
        <w:r w:rsidR="00121DE0" w:rsidRPr="00937101" w:rsidDel="00620CC6">
          <w:rPr>
            <w:rFonts w:ascii="Times New Roman" w:hAnsi="Times New Roman" w:cs="Times New Roman"/>
            <w:sz w:val="20"/>
            <w:szCs w:val="20"/>
          </w:rPr>
          <w:delText>of modeling results for lane dep</w:delText>
        </w:r>
        <w:r w:rsidRPr="00937101" w:rsidDel="00620CC6">
          <w:rPr>
            <w:rFonts w:ascii="Times New Roman" w:hAnsi="Times New Roman" w:cs="Times New Roman"/>
            <w:sz w:val="20"/>
            <w:szCs w:val="20"/>
          </w:rPr>
          <w:delText xml:space="preserve">arture outcomes.  </w:delText>
        </w:r>
      </w:del>
      <w:r w:rsidR="00121DE0" w:rsidRPr="00937101">
        <w:rPr>
          <w:rFonts w:ascii="Times New Roman" w:hAnsi="Times New Roman" w:cs="Times New Roman"/>
          <w:sz w:val="20"/>
          <w:szCs w:val="20"/>
        </w:rPr>
        <w:t>After a</w:t>
      </w:r>
      <w:r w:rsidR="000A7ACE" w:rsidRPr="00937101">
        <w:rPr>
          <w:rFonts w:ascii="Times New Roman" w:hAnsi="Times New Roman" w:cs="Times New Roman"/>
          <w:sz w:val="20"/>
          <w:szCs w:val="20"/>
        </w:rPr>
        <w:t>djusting for driver s</w:t>
      </w:r>
      <w:r w:rsidR="004E3D56" w:rsidRPr="00937101">
        <w:rPr>
          <w:rFonts w:ascii="Times New Roman" w:hAnsi="Times New Roman" w:cs="Times New Roman"/>
          <w:sz w:val="20"/>
          <w:szCs w:val="20"/>
        </w:rPr>
        <w:t xml:space="preserve">peed and </w:t>
      </w:r>
      <w:commentRangeStart w:id="877"/>
      <w:commentRangeStart w:id="878"/>
      <w:r w:rsidR="004E3D56" w:rsidRPr="00937101">
        <w:rPr>
          <w:rFonts w:ascii="Times New Roman" w:hAnsi="Times New Roman" w:cs="Times New Roman"/>
          <w:sz w:val="20"/>
          <w:szCs w:val="20"/>
        </w:rPr>
        <w:t>initial lane position</w:t>
      </w:r>
      <w:commentRangeEnd w:id="877"/>
      <w:r w:rsidR="004546C0">
        <w:rPr>
          <w:rStyle w:val="CommentReference"/>
        </w:rPr>
        <w:commentReference w:id="877"/>
      </w:r>
      <w:commentRangeEnd w:id="878"/>
      <w:r w:rsidR="00A9024B">
        <w:rPr>
          <w:rStyle w:val="CommentReference"/>
        </w:rPr>
        <w:commentReference w:id="878"/>
      </w:r>
      <w:r w:rsidR="00121DE0" w:rsidRPr="00937101">
        <w:rPr>
          <w:rFonts w:ascii="Times New Roman" w:hAnsi="Times New Roman" w:cs="Times New Roman"/>
          <w:sz w:val="20"/>
          <w:szCs w:val="20"/>
        </w:rPr>
        <w:t>,</w:t>
      </w:r>
      <w:r w:rsidR="004E3D56" w:rsidRPr="00937101">
        <w:rPr>
          <w:rFonts w:ascii="Times New Roman" w:hAnsi="Times New Roman" w:cs="Times New Roman"/>
          <w:sz w:val="20"/>
          <w:szCs w:val="20"/>
        </w:rPr>
        <w:t xml:space="preserve"> </w:t>
      </w:r>
      <w:r w:rsidR="00EA3B9C" w:rsidRPr="00937101">
        <w:rPr>
          <w:rFonts w:ascii="Times New Roman" w:hAnsi="Times New Roman" w:cs="Times New Roman"/>
          <w:sz w:val="20"/>
          <w:szCs w:val="20"/>
        </w:rPr>
        <w:t xml:space="preserve">blood </w:t>
      </w:r>
      <w:r w:rsidR="000A7ACE" w:rsidRPr="00937101">
        <w:rPr>
          <w:rFonts w:ascii="Times New Roman" w:hAnsi="Times New Roman" w:cs="Times New Roman"/>
          <w:sz w:val="20"/>
          <w:szCs w:val="20"/>
        </w:rPr>
        <w:t xml:space="preserve">THC and </w:t>
      </w:r>
      <w:proofErr w:type="spellStart"/>
      <w:r w:rsidR="000A7ACE" w:rsidRPr="00937101">
        <w:rPr>
          <w:rFonts w:ascii="Times New Roman" w:hAnsi="Times New Roman" w:cs="Times New Roman"/>
          <w:sz w:val="20"/>
          <w:szCs w:val="20"/>
        </w:rPr>
        <w:t>B</w:t>
      </w:r>
      <w:ins w:id="879" w:author="Rebecca L Hartman" w:date="2020-02-18T16:25:00Z">
        <w:r w:rsidR="002A6DF2" w:rsidRPr="00937101">
          <w:rPr>
            <w:rFonts w:ascii="Times New Roman" w:hAnsi="Times New Roman" w:cs="Times New Roman"/>
            <w:sz w:val="20"/>
            <w:szCs w:val="20"/>
          </w:rPr>
          <w:t>r</w:t>
        </w:r>
      </w:ins>
      <w:r w:rsidR="000A7ACE" w:rsidRPr="00937101">
        <w:rPr>
          <w:rFonts w:ascii="Times New Roman" w:hAnsi="Times New Roman" w:cs="Times New Roman"/>
          <w:sz w:val="20"/>
          <w:szCs w:val="20"/>
        </w:rPr>
        <w:t>AC</w:t>
      </w:r>
      <w:proofErr w:type="spellEnd"/>
      <w:r w:rsidR="000A7ACE" w:rsidRPr="00937101">
        <w:rPr>
          <w:rFonts w:ascii="Times New Roman" w:hAnsi="Times New Roman" w:cs="Times New Roman"/>
          <w:sz w:val="20"/>
          <w:szCs w:val="20"/>
        </w:rPr>
        <w:t xml:space="preserve"> were not significant predictors of lane departures of any severity </w:t>
      </w:r>
      <w:r w:rsidR="00D55EF2" w:rsidRPr="00937101">
        <w:rPr>
          <w:rFonts w:ascii="Times New Roman" w:hAnsi="Times New Roman" w:cs="Times New Roman"/>
          <w:sz w:val="20"/>
          <w:szCs w:val="20"/>
        </w:rPr>
        <w:t>in any of the 3 tasks</w:t>
      </w:r>
      <w:ins w:id="880" w:author="Rebecca L Hartman" w:date="2020-02-19T09:32:00Z">
        <w:r w:rsidR="002D75B9" w:rsidRPr="00937101">
          <w:rPr>
            <w:rFonts w:ascii="Times New Roman" w:hAnsi="Times New Roman" w:cs="Times New Roman"/>
            <w:sz w:val="20"/>
            <w:szCs w:val="20"/>
          </w:rPr>
          <w:t xml:space="preserve"> (Table 3)</w:t>
        </w:r>
      </w:ins>
      <w:r w:rsidR="004E3D56" w:rsidRPr="00937101">
        <w:rPr>
          <w:rFonts w:ascii="Times New Roman" w:hAnsi="Times New Roman" w:cs="Times New Roman"/>
          <w:sz w:val="20"/>
          <w:szCs w:val="20"/>
        </w:rPr>
        <w:t xml:space="preserve">.  </w:t>
      </w:r>
      <w:del w:id="881" w:author="Miller, Ryan" w:date="2020-03-03T09:38:00Z">
        <w:r w:rsidR="004E3D56" w:rsidRPr="00937101" w:rsidDel="002B7D28">
          <w:rPr>
            <w:rFonts w:ascii="Times New Roman" w:hAnsi="Times New Roman" w:cs="Times New Roman"/>
            <w:sz w:val="20"/>
            <w:szCs w:val="20"/>
          </w:rPr>
          <w:delText xml:space="preserve">For </w:delText>
        </w:r>
      </w:del>
      <w:ins w:id="882" w:author="Miller, Ryan" w:date="2020-03-03T09:38:00Z">
        <w:r w:rsidR="002B7D28">
          <w:rPr>
            <w:rFonts w:ascii="Times New Roman" w:hAnsi="Times New Roman" w:cs="Times New Roman"/>
            <w:sz w:val="20"/>
            <w:szCs w:val="20"/>
          </w:rPr>
          <w:t>However, for</w:t>
        </w:r>
        <w:r w:rsidR="002B7D28" w:rsidRPr="00937101">
          <w:rPr>
            <w:rFonts w:ascii="Times New Roman" w:hAnsi="Times New Roman" w:cs="Times New Roman"/>
            <w:sz w:val="20"/>
            <w:szCs w:val="20"/>
          </w:rPr>
          <w:t xml:space="preserve"> </w:t>
        </w:r>
      </w:ins>
      <w:r w:rsidR="004E3D56" w:rsidRPr="00937101">
        <w:rPr>
          <w:rFonts w:ascii="Times New Roman" w:hAnsi="Times New Roman" w:cs="Times New Roman"/>
          <w:sz w:val="20"/>
          <w:szCs w:val="20"/>
        </w:rPr>
        <w:t>the artist-s</w:t>
      </w:r>
      <w:r w:rsidR="000A7ACE" w:rsidRPr="00937101">
        <w:rPr>
          <w:rFonts w:ascii="Times New Roman" w:hAnsi="Times New Roman" w:cs="Times New Roman"/>
          <w:sz w:val="20"/>
          <w:szCs w:val="20"/>
        </w:rPr>
        <w:t>earch task</w:t>
      </w:r>
      <w:ins w:id="883" w:author="Miller, Ryan" w:date="2020-03-03T09:38:00Z">
        <w:r w:rsidR="002B7D28">
          <w:rPr>
            <w:rFonts w:ascii="Times New Roman" w:hAnsi="Times New Roman" w:cs="Times New Roman"/>
            <w:sz w:val="20"/>
            <w:szCs w:val="20"/>
          </w:rPr>
          <w:t xml:space="preserve"> </w:t>
        </w:r>
      </w:ins>
      <w:del w:id="884" w:author="Miller, Ryan" w:date="2020-03-03T09:38:00Z">
        <w:r w:rsidR="000A7ACE" w:rsidRPr="00937101" w:rsidDel="002B7D28">
          <w:rPr>
            <w:rFonts w:ascii="Times New Roman" w:hAnsi="Times New Roman" w:cs="Times New Roman"/>
            <w:sz w:val="20"/>
            <w:szCs w:val="20"/>
          </w:rPr>
          <w:delText xml:space="preserve">, </w:delText>
        </w:r>
      </w:del>
      <w:r w:rsidR="000A7ACE" w:rsidRPr="00937101">
        <w:rPr>
          <w:rFonts w:ascii="Times New Roman" w:hAnsi="Times New Roman" w:cs="Times New Roman"/>
          <w:sz w:val="20"/>
          <w:szCs w:val="20"/>
        </w:rPr>
        <w:t>THC was associated with</w:t>
      </w:r>
      <w:r w:rsidR="00D55EF2" w:rsidRPr="00937101">
        <w:rPr>
          <w:rFonts w:ascii="Times New Roman" w:hAnsi="Times New Roman" w:cs="Times New Roman"/>
          <w:sz w:val="20"/>
          <w:szCs w:val="20"/>
        </w:rPr>
        <w:t xml:space="preserve"> significantly increased duration</w:t>
      </w:r>
      <w:r w:rsidR="000A7ACE" w:rsidRPr="00937101">
        <w:rPr>
          <w:rFonts w:ascii="Times New Roman" w:hAnsi="Times New Roman" w:cs="Times New Roman"/>
          <w:sz w:val="20"/>
          <w:szCs w:val="20"/>
        </w:rPr>
        <w:t xml:space="preserve"> </w:t>
      </w:r>
      <w:r w:rsidR="00D55EF2" w:rsidRPr="00937101">
        <w:rPr>
          <w:rFonts w:ascii="Times New Roman" w:hAnsi="Times New Roman" w:cs="Times New Roman"/>
          <w:sz w:val="20"/>
          <w:szCs w:val="20"/>
        </w:rPr>
        <w:t xml:space="preserve">of </w:t>
      </w:r>
      <w:commentRangeStart w:id="885"/>
      <w:r w:rsidR="00D55EF2" w:rsidRPr="00937101">
        <w:rPr>
          <w:rFonts w:ascii="Times New Roman" w:hAnsi="Times New Roman" w:cs="Times New Roman"/>
          <w:sz w:val="20"/>
          <w:szCs w:val="20"/>
        </w:rPr>
        <w:t xml:space="preserve">minor </w:t>
      </w:r>
      <w:commentRangeEnd w:id="885"/>
      <w:r w:rsidR="004546C0">
        <w:rPr>
          <w:rStyle w:val="CommentReference"/>
        </w:rPr>
        <w:commentReference w:id="885"/>
      </w:r>
      <w:r w:rsidR="00D55EF2" w:rsidRPr="00937101">
        <w:rPr>
          <w:rFonts w:ascii="Times New Roman" w:hAnsi="Times New Roman" w:cs="Times New Roman"/>
          <w:sz w:val="20"/>
          <w:szCs w:val="20"/>
        </w:rPr>
        <w:t>departures (p</w:t>
      </w:r>
      <w:del w:id="886" w:author="Rebecca L Hartman" w:date="2020-02-18T16:28:00Z">
        <w:r w:rsidR="00D55EF2" w:rsidRPr="00937101" w:rsidDel="002A6DF2">
          <w:rPr>
            <w:rFonts w:ascii="Times New Roman" w:hAnsi="Times New Roman" w:cs="Times New Roman"/>
            <w:sz w:val="20"/>
            <w:szCs w:val="20"/>
          </w:rPr>
          <w:delText xml:space="preserve"> </w:delText>
        </w:r>
      </w:del>
      <w:r w:rsidR="00D55EF2" w:rsidRPr="00937101">
        <w:rPr>
          <w:rFonts w:ascii="Times New Roman" w:hAnsi="Times New Roman" w:cs="Times New Roman"/>
          <w:sz w:val="20"/>
          <w:szCs w:val="20"/>
        </w:rPr>
        <w:t>=</w:t>
      </w:r>
      <w:del w:id="887" w:author="Rebecca L Hartman" w:date="2020-02-18T16:28:00Z">
        <w:r w:rsidR="00D55EF2" w:rsidRPr="00937101" w:rsidDel="002A6DF2">
          <w:rPr>
            <w:rFonts w:ascii="Times New Roman" w:hAnsi="Times New Roman" w:cs="Times New Roman"/>
            <w:sz w:val="20"/>
            <w:szCs w:val="20"/>
          </w:rPr>
          <w:delText xml:space="preserve"> </w:delText>
        </w:r>
      </w:del>
      <w:r w:rsidR="00D55EF2" w:rsidRPr="00937101">
        <w:rPr>
          <w:rFonts w:ascii="Times New Roman" w:hAnsi="Times New Roman" w:cs="Times New Roman"/>
          <w:sz w:val="20"/>
          <w:szCs w:val="20"/>
        </w:rPr>
        <w:t>0.02</w:t>
      </w:r>
      <w:ins w:id="888" w:author="Rebecca L Hartman" w:date="2020-02-18T16:28:00Z">
        <w:r w:rsidR="002A6DF2" w:rsidRPr="00937101">
          <w:rPr>
            <w:rFonts w:ascii="Times New Roman" w:hAnsi="Times New Roman" w:cs="Times New Roman"/>
            <w:sz w:val="20"/>
            <w:szCs w:val="20"/>
          </w:rPr>
          <w:t>, Table 4</w:t>
        </w:r>
      </w:ins>
      <w:r w:rsidR="00D55EF2" w:rsidRPr="00937101">
        <w:rPr>
          <w:rFonts w:ascii="Times New Roman" w:hAnsi="Times New Roman" w:cs="Times New Roman"/>
          <w:sz w:val="20"/>
          <w:szCs w:val="20"/>
        </w:rPr>
        <w:t>)</w:t>
      </w:r>
      <w:ins w:id="889" w:author="Miller, Ryan" w:date="2020-03-03T09:38:00Z">
        <w:r w:rsidR="002B7D28">
          <w:rPr>
            <w:rFonts w:ascii="Times New Roman" w:hAnsi="Times New Roman" w:cs="Times New Roman"/>
            <w:sz w:val="20"/>
            <w:szCs w:val="20"/>
          </w:rPr>
          <w:t>, with e</w:t>
        </w:r>
      </w:ins>
      <w:del w:id="890" w:author="Miller, Ryan" w:date="2020-03-03T09:38:00Z">
        <w:r w:rsidR="00D55EF2" w:rsidRPr="00937101" w:rsidDel="002B7D28">
          <w:rPr>
            <w:rFonts w:ascii="Times New Roman" w:hAnsi="Times New Roman" w:cs="Times New Roman"/>
            <w:sz w:val="20"/>
            <w:szCs w:val="20"/>
          </w:rPr>
          <w:delText>.  E</w:delText>
        </w:r>
      </w:del>
      <w:r w:rsidR="00D55EF2" w:rsidRPr="00937101">
        <w:rPr>
          <w:rFonts w:ascii="Times New Roman" w:hAnsi="Times New Roman" w:cs="Times New Roman"/>
          <w:sz w:val="20"/>
          <w:szCs w:val="20"/>
        </w:rPr>
        <w:t xml:space="preserve">ach </w:t>
      </w:r>
      <w:r w:rsidR="000A7ACE" w:rsidRPr="00937101">
        <w:rPr>
          <w:rFonts w:ascii="Times New Roman" w:hAnsi="Times New Roman" w:cs="Times New Roman"/>
          <w:sz w:val="20"/>
          <w:szCs w:val="20"/>
        </w:rPr>
        <w:t xml:space="preserve">1 </w:t>
      </w:r>
      <w:ins w:id="891" w:author="Rebecca L Hartman" w:date="2020-02-19T14:40:00Z">
        <w:r w:rsidR="00A01512" w:rsidRPr="00620CC6">
          <w:rPr>
            <w:rFonts w:ascii="Times New Roman" w:hAnsi="Times New Roman" w:cs="Times New Roman"/>
            <w:sz w:val="20"/>
            <w:szCs w:val="20"/>
            <w:rPrChange w:id="892" w:author="Miller, Ryan" w:date="2020-02-27T10:58:00Z">
              <w:rPr>
                <w:rFonts w:ascii="Times New Roman" w:hAnsi="Times New Roman" w:cs="Times New Roman"/>
                <w:sz w:val="20"/>
                <w:szCs w:val="20"/>
                <w:highlight w:val="yellow"/>
              </w:rPr>
            </w:rPrChange>
          </w:rPr>
          <w:t>µg/L</w:t>
        </w:r>
      </w:ins>
      <w:commentRangeStart w:id="893"/>
      <w:del w:id="894" w:author="Rebecca L Hartman" w:date="2020-02-19T14:40:00Z">
        <w:r w:rsidR="006E72E9" w:rsidRPr="00620CC6" w:rsidDel="00A01512">
          <w:rPr>
            <w:rFonts w:ascii="Times New Roman" w:hAnsi="Times New Roman" w:cs="Times New Roman"/>
            <w:sz w:val="20"/>
            <w:szCs w:val="20"/>
            <w:rPrChange w:id="895" w:author="Miller, Ryan" w:date="2020-02-27T10:58:00Z">
              <w:rPr/>
            </w:rPrChange>
          </w:rPr>
          <w:delText>percent</w:delText>
        </w:r>
        <w:r w:rsidR="004E3D56" w:rsidRPr="00620CC6" w:rsidDel="00A01512">
          <w:rPr>
            <w:rFonts w:ascii="Times New Roman" w:hAnsi="Times New Roman" w:cs="Times New Roman"/>
            <w:sz w:val="20"/>
            <w:szCs w:val="20"/>
            <w:rPrChange w:id="896" w:author="Miller, Ryan" w:date="2020-02-27T10:58:00Z">
              <w:rPr/>
            </w:rPrChange>
          </w:rPr>
          <w:delText>age</w:delText>
        </w:r>
        <w:commentRangeEnd w:id="893"/>
        <w:r w:rsidR="002A6DF2" w:rsidRPr="00A90ACC" w:rsidDel="00A01512">
          <w:rPr>
            <w:rStyle w:val="CommentReference"/>
            <w:rFonts w:ascii="Times New Roman" w:hAnsi="Times New Roman" w:cs="Times New Roman"/>
            <w:sz w:val="20"/>
            <w:szCs w:val="20"/>
          </w:rPr>
          <w:commentReference w:id="893"/>
        </w:r>
      </w:del>
      <w:r w:rsidR="000A7ACE" w:rsidRPr="00A90ACC">
        <w:rPr>
          <w:rFonts w:ascii="Times New Roman" w:hAnsi="Times New Roman" w:cs="Times New Roman"/>
          <w:sz w:val="20"/>
          <w:szCs w:val="20"/>
        </w:rPr>
        <w:t xml:space="preserve"> </w:t>
      </w:r>
      <w:r w:rsidR="000A7ACE" w:rsidRPr="00937101">
        <w:rPr>
          <w:rFonts w:ascii="Times New Roman" w:hAnsi="Times New Roman" w:cs="Times New Roman"/>
          <w:sz w:val="20"/>
          <w:szCs w:val="20"/>
        </w:rPr>
        <w:t xml:space="preserve">increase </w:t>
      </w:r>
      <w:del w:id="897" w:author="Miller, Ryan" w:date="2020-03-03T09:38:00Z">
        <w:r w:rsidR="006E72E9" w:rsidRPr="00937101" w:rsidDel="002B7D28">
          <w:rPr>
            <w:rFonts w:ascii="Times New Roman" w:hAnsi="Times New Roman" w:cs="Times New Roman"/>
            <w:sz w:val="20"/>
            <w:szCs w:val="20"/>
          </w:rPr>
          <w:delText xml:space="preserve">in blood THC </w:delText>
        </w:r>
        <w:r w:rsidR="004E3D56" w:rsidRPr="00937101" w:rsidDel="002B7D28">
          <w:rPr>
            <w:rFonts w:ascii="Times New Roman" w:hAnsi="Times New Roman" w:cs="Times New Roman"/>
            <w:sz w:val="20"/>
            <w:szCs w:val="20"/>
          </w:rPr>
          <w:delText>predicted</w:delText>
        </w:r>
        <w:r w:rsidR="000A7ACE" w:rsidRPr="00937101" w:rsidDel="002B7D28">
          <w:rPr>
            <w:rFonts w:ascii="Times New Roman" w:hAnsi="Times New Roman" w:cs="Times New Roman"/>
            <w:sz w:val="20"/>
            <w:szCs w:val="20"/>
          </w:rPr>
          <w:delText xml:space="preserve"> </w:delText>
        </w:r>
      </w:del>
      <w:ins w:id="898" w:author="Miller, Ryan" w:date="2020-03-03T09:38:00Z">
        <w:r w:rsidR="002B7D28">
          <w:rPr>
            <w:rFonts w:ascii="Times New Roman" w:hAnsi="Times New Roman" w:cs="Times New Roman"/>
            <w:sz w:val="20"/>
            <w:szCs w:val="20"/>
          </w:rPr>
          <w:t xml:space="preserve">predicting </w:t>
        </w:r>
      </w:ins>
      <w:r w:rsidR="000A7ACE" w:rsidRPr="00937101">
        <w:rPr>
          <w:rFonts w:ascii="Times New Roman" w:hAnsi="Times New Roman" w:cs="Times New Roman"/>
          <w:sz w:val="20"/>
          <w:szCs w:val="20"/>
        </w:rPr>
        <w:t xml:space="preserve">an additional </w:t>
      </w:r>
      <w:commentRangeStart w:id="899"/>
      <w:r w:rsidR="000A7ACE" w:rsidRPr="00937101">
        <w:rPr>
          <w:rFonts w:ascii="Times New Roman" w:hAnsi="Times New Roman" w:cs="Times New Roman"/>
          <w:sz w:val="20"/>
          <w:szCs w:val="20"/>
        </w:rPr>
        <w:t>0.74%</w:t>
      </w:r>
      <w:commentRangeEnd w:id="899"/>
      <w:r w:rsidR="002D75B9" w:rsidRPr="00937101">
        <w:rPr>
          <w:rStyle w:val="CommentReference"/>
          <w:rFonts w:ascii="Times New Roman" w:hAnsi="Times New Roman" w:cs="Times New Roman"/>
          <w:sz w:val="20"/>
          <w:szCs w:val="20"/>
        </w:rPr>
        <w:commentReference w:id="899"/>
      </w:r>
      <w:r w:rsidR="000A7ACE" w:rsidRPr="00937101">
        <w:rPr>
          <w:rFonts w:ascii="Times New Roman" w:hAnsi="Times New Roman" w:cs="Times New Roman"/>
          <w:sz w:val="20"/>
          <w:szCs w:val="20"/>
        </w:rPr>
        <w:t xml:space="preserve"> of the task </w:t>
      </w:r>
      <w:r w:rsidR="00EA3B9C" w:rsidRPr="00937101">
        <w:rPr>
          <w:rFonts w:ascii="Times New Roman" w:hAnsi="Times New Roman" w:cs="Times New Roman"/>
          <w:sz w:val="20"/>
          <w:szCs w:val="20"/>
        </w:rPr>
        <w:t>period</w:t>
      </w:r>
      <w:r w:rsidR="000A7ACE" w:rsidRPr="00937101">
        <w:rPr>
          <w:rFonts w:ascii="Times New Roman" w:hAnsi="Times New Roman" w:cs="Times New Roman"/>
          <w:sz w:val="20"/>
          <w:szCs w:val="20"/>
        </w:rPr>
        <w:t xml:space="preserve"> </w:t>
      </w:r>
      <w:del w:id="900" w:author="Rebecca L Hartman" w:date="2020-02-18T16:33:00Z">
        <w:r w:rsidR="000A7ACE" w:rsidRPr="00937101" w:rsidDel="00CC26DE">
          <w:rPr>
            <w:rFonts w:ascii="Times New Roman" w:hAnsi="Times New Roman" w:cs="Times New Roman"/>
            <w:sz w:val="20"/>
            <w:szCs w:val="20"/>
          </w:rPr>
          <w:delText xml:space="preserve">would </w:delText>
        </w:r>
      </w:del>
      <w:ins w:id="901" w:author="Rebecca L Hartman" w:date="2020-02-18T16:33:00Z">
        <w:r w:rsidR="00CC26DE" w:rsidRPr="00937101">
          <w:rPr>
            <w:rFonts w:ascii="Times New Roman" w:hAnsi="Times New Roman" w:cs="Times New Roman"/>
            <w:sz w:val="20"/>
            <w:szCs w:val="20"/>
          </w:rPr>
          <w:t xml:space="preserve">to </w:t>
        </w:r>
      </w:ins>
      <w:r w:rsidR="000A7ACE" w:rsidRPr="00937101">
        <w:rPr>
          <w:rFonts w:ascii="Times New Roman" w:hAnsi="Times New Roman" w:cs="Times New Roman"/>
          <w:sz w:val="20"/>
          <w:szCs w:val="20"/>
        </w:rPr>
        <w:t>be out of lane</w:t>
      </w:r>
      <w:ins w:id="902" w:author="Miller, Ryan" w:date="2020-02-28T10:26:00Z">
        <w:r w:rsidR="00F1354F">
          <w:rPr>
            <w:rFonts w:ascii="Times New Roman" w:hAnsi="Times New Roman" w:cs="Times New Roman"/>
            <w:sz w:val="20"/>
            <w:szCs w:val="20"/>
          </w:rPr>
          <w:t xml:space="preserve"> (CI: 0.12-1.36)</w:t>
        </w:r>
      </w:ins>
      <w:r w:rsidR="000A7ACE" w:rsidRPr="00937101">
        <w:rPr>
          <w:rFonts w:ascii="Times New Roman" w:hAnsi="Times New Roman" w:cs="Times New Roman"/>
          <w:sz w:val="20"/>
          <w:szCs w:val="20"/>
        </w:rPr>
        <w:t xml:space="preserve">. </w:t>
      </w:r>
      <w:r w:rsidR="00F01DAC" w:rsidRPr="00937101">
        <w:rPr>
          <w:rFonts w:ascii="Times New Roman" w:hAnsi="Times New Roman" w:cs="Times New Roman"/>
          <w:sz w:val="20"/>
          <w:szCs w:val="20"/>
        </w:rPr>
        <w:t xml:space="preserve">  </w:t>
      </w:r>
      <w:proofErr w:type="spellStart"/>
      <w:r w:rsidR="00F01DAC" w:rsidRPr="00937101">
        <w:rPr>
          <w:rFonts w:ascii="Times New Roman" w:hAnsi="Times New Roman" w:cs="Times New Roman"/>
          <w:sz w:val="20"/>
          <w:szCs w:val="20"/>
        </w:rPr>
        <w:t>B</w:t>
      </w:r>
      <w:ins w:id="903" w:author="Rebecca L Hartman" w:date="2020-02-18T16:33:00Z">
        <w:r w:rsidR="00CC26DE" w:rsidRPr="00937101">
          <w:rPr>
            <w:rFonts w:ascii="Times New Roman" w:hAnsi="Times New Roman" w:cs="Times New Roman"/>
            <w:sz w:val="20"/>
            <w:szCs w:val="20"/>
          </w:rPr>
          <w:t>r</w:t>
        </w:r>
      </w:ins>
      <w:r w:rsidR="00F01DAC" w:rsidRPr="00937101">
        <w:rPr>
          <w:rFonts w:ascii="Times New Roman" w:hAnsi="Times New Roman" w:cs="Times New Roman"/>
          <w:sz w:val="20"/>
          <w:szCs w:val="20"/>
        </w:rPr>
        <w:t>AC</w:t>
      </w:r>
      <w:proofErr w:type="spellEnd"/>
      <w:r w:rsidR="00F01DAC" w:rsidRPr="00937101">
        <w:rPr>
          <w:rFonts w:ascii="Times New Roman" w:hAnsi="Times New Roman" w:cs="Times New Roman"/>
          <w:sz w:val="20"/>
          <w:szCs w:val="20"/>
        </w:rPr>
        <w:t xml:space="preserve"> was associated with longer durations </w:t>
      </w:r>
      <w:commentRangeStart w:id="904"/>
      <w:ins w:id="905" w:author="Rebecca L Hartman" w:date="2020-02-19T09:52:00Z">
        <w:r w:rsidR="000571A5" w:rsidRPr="00937101">
          <w:rPr>
            <w:rFonts w:ascii="Times New Roman" w:hAnsi="Times New Roman" w:cs="Times New Roman"/>
            <w:sz w:val="20"/>
            <w:szCs w:val="20"/>
          </w:rPr>
          <w:t>(1</w:t>
        </w:r>
      </w:ins>
      <w:ins w:id="906" w:author="Miller, Ryan" w:date="2020-02-20T16:04:00Z">
        <w:r w:rsidR="00AB6B49">
          <w:rPr>
            <w:rFonts w:ascii="Times New Roman" w:hAnsi="Times New Roman" w:cs="Times New Roman"/>
            <w:sz w:val="20"/>
            <w:szCs w:val="20"/>
          </w:rPr>
          <w:t>.41</w:t>
        </w:r>
      </w:ins>
      <w:ins w:id="907" w:author="Rebecca L Hartman" w:date="2020-02-19T09:52:00Z">
        <w:del w:id="908" w:author="Miller, Ryan" w:date="2020-02-20T16:04:00Z">
          <w:r w:rsidR="000571A5" w:rsidRPr="00937101" w:rsidDel="00AB6B49">
            <w:rPr>
              <w:rFonts w:ascii="Times New Roman" w:hAnsi="Times New Roman" w:cs="Times New Roman"/>
              <w:sz w:val="20"/>
              <w:szCs w:val="20"/>
            </w:rPr>
            <w:delText>42</w:delText>
          </w:r>
        </w:del>
        <w:r w:rsidR="000571A5" w:rsidRPr="00937101">
          <w:rPr>
            <w:rFonts w:ascii="Times New Roman" w:hAnsi="Times New Roman" w:cs="Times New Roman"/>
            <w:sz w:val="20"/>
            <w:szCs w:val="20"/>
          </w:rPr>
          <w:t>%</w:t>
        </w:r>
      </w:ins>
      <w:ins w:id="909" w:author="Rebecca L Hartman" w:date="2020-02-19T15:33:00Z">
        <w:r w:rsidR="009447F6">
          <w:rPr>
            <w:rFonts w:ascii="Times New Roman" w:hAnsi="Times New Roman" w:cs="Times New Roman"/>
            <w:sz w:val="20"/>
            <w:szCs w:val="20"/>
          </w:rPr>
          <w:t xml:space="preserve"> of </w:t>
        </w:r>
      </w:ins>
      <w:ins w:id="910" w:author="Miller, Ryan" w:date="2020-02-20T16:06:00Z">
        <w:r w:rsidR="00AB6B49">
          <w:rPr>
            <w:rFonts w:ascii="Times New Roman" w:hAnsi="Times New Roman" w:cs="Times New Roman"/>
            <w:sz w:val="20"/>
            <w:szCs w:val="20"/>
          </w:rPr>
          <w:t xml:space="preserve">the </w:t>
        </w:r>
      </w:ins>
      <w:ins w:id="911" w:author="Rebecca L Hartman" w:date="2020-02-19T15:33:00Z">
        <w:r w:rsidR="009447F6">
          <w:rPr>
            <w:rFonts w:ascii="Times New Roman" w:hAnsi="Times New Roman" w:cs="Times New Roman"/>
            <w:sz w:val="20"/>
            <w:szCs w:val="20"/>
          </w:rPr>
          <w:t>period</w:t>
        </w:r>
      </w:ins>
      <w:ins w:id="912" w:author="Miller, Ryan" w:date="2020-02-20T16:04:00Z">
        <w:r w:rsidR="00AB6B49">
          <w:rPr>
            <w:rFonts w:ascii="Times New Roman" w:hAnsi="Times New Roman" w:cs="Times New Roman"/>
            <w:sz w:val="20"/>
            <w:szCs w:val="20"/>
          </w:rPr>
          <w:t xml:space="preserve"> per 0.01 </w:t>
        </w:r>
      </w:ins>
      <w:ins w:id="913" w:author="Miller, Ryan" w:date="2020-02-20T16:05:00Z">
        <w:r w:rsidR="00AB6B49">
          <w:rPr>
            <w:rFonts w:ascii="Times New Roman" w:eastAsia="Times New Roman" w:hAnsi="Times New Roman" w:cs="Times New Roman"/>
            <w:color w:val="000000"/>
            <w:sz w:val="20"/>
            <w:szCs w:val="20"/>
          </w:rPr>
          <w:t>g/210 L increase</w:t>
        </w:r>
      </w:ins>
      <w:ins w:id="914" w:author="Rebecca L Hartman" w:date="2020-02-19T09:52:00Z">
        <w:r w:rsidR="000571A5" w:rsidRPr="00937101">
          <w:rPr>
            <w:rFonts w:ascii="Times New Roman" w:hAnsi="Times New Roman" w:cs="Times New Roman"/>
            <w:sz w:val="20"/>
            <w:szCs w:val="20"/>
          </w:rPr>
          <w:t>)</w:t>
        </w:r>
      </w:ins>
      <w:commentRangeEnd w:id="904"/>
      <w:ins w:id="915" w:author="Rebecca L Hartman" w:date="2020-02-19T14:40:00Z">
        <w:r w:rsidR="002A56DC" w:rsidRPr="00937101">
          <w:rPr>
            <w:rStyle w:val="CommentReference"/>
            <w:rFonts w:ascii="Times New Roman" w:hAnsi="Times New Roman" w:cs="Times New Roman"/>
            <w:sz w:val="20"/>
            <w:szCs w:val="20"/>
          </w:rPr>
          <w:commentReference w:id="904"/>
        </w:r>
      </w:ins>
      <w:ins w:id="916" w:author="Rebecca L Hartman" w:date="2020-02-19T09:52:00Z">
        <w:r w:rsidR="000571A5" w:rsidRPr="00937101">
          <w:rPr>
            <w:rFonts w:ascii="Times New Roman" w:hAnsi="Times New Roman" w:cs="Times New Roman"/>
            <w:sz w:val="20"/>
            <w:szCs w:val="20"/>
          </w:rPr>
          <w:t xml:space="preserve"> </w:t>
        </w:r>
      </w:ins>
      <w:r w:rsidR="00F01DAC" w:rsidRPr="00937101">
        <w:rPr>
          <w:rFonts w:ascii="Times New Roman" w:hAnsi="Times New Roman" w:cs="Times New Roman"/>
          <w:sz w:val="20"/>
          <w:szCs w:val="20"/>
        </w:rPr>
        <w:t>of minor departures in the side-mirror task (</w:t>
      </w:r>
      <w:ins w:id="917" w:author="Miller, Ryan" w:date="2020-02-28T10:27:00Z">
        <w:r w:rsidR="00F1354F">
          <w:rPr>
            <w:rFonts w:ascii="Times New Roman" w:hAnsi="Times New Roman" w:cs="Times New Roman"/>
            <w:sz w:val="20"/>
            <w:szCs w:val="20"/>
          </w:rPr>
          <w:t xml:space="preserve">CI: 0.08-2.76, </w:t>
        </w:r>
      </w:ins>
      <w:r w:rsidR="00F01DAC" w:rsidRPr="00937101">
        <w:rPr>
          <w:rFonts w:ascii="Times New Roman" w:hAnsi="Times New Roman" w:cs="Times New Roman"/>
          <w:sz w:val="20"/>
          <w:szCs w:val="20"/>
        </w:rPr>
        <w:t>p</w:t>
      </w:r>
      <w:del w:id="918" w:author="Rebecca L Hartman" w:date="2020-02-18T16:34:00Z">
        <w:r w:rsidR="00F01DAC" w:rsidRPr="00937101" w:rsidDel="00CC26DE">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w:t>
      </w:r>
      <w:del w:id="919" w:author="Rebecca L Hartman" w:date="2020-02-18T16:34:00Z">
        <w:r w:rsidR="00F01DAC" w:rsidRPr="00937101" w:rsidDel="00CC26DE">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0.040), but short</w:t>
      </w:r>
      <w:ins w:id="920" w:author="Rebecca L Hartman" w:date="2020-02-18T16:33:00Z">
        <w:r w:rsidR="00CC26DE" w:rsidRPr="00937101">
          <w:rPr>
            <w:rFonts w:ascii="Times New Roman" w:hAnsi="Times New Roman" w:cs="Times New Roman"/>
            <w:sz w:val="20"/>
            <w:szCs w:val="20"/>
          </w:rPr>
          <w:t>er</w:t>
        </w:r>
      </w:ins>
      <w:r w:rsidR="00F01DAC" w:rsidRPr="00937101">
        <w:rPr>
          <w:rFonts w:ascii="Times New Roman" w:hAnsi="Times New Roman" w:cs="Times New Roman"/>
          <w:sz w:val="20"/>
          <w:szCs w:val="20"/>
        </w:rPr>
        <w:t xml:space="preserve"> durations</w:t>
      </w:r>
      <w:ins w:id="921" w:author="Rebecca L Hartman" w:date="2020-02-19T09:53:00Z">
        <w:r w:rsidR="000571A5" w:rsidRPr="00937101">
          <w:rPr>
            <w:rFonts w:ascii="Times New Roman" w:hAnsi="Times New Roman" w:cs="Times New Roman"/>
            <w:sz w:val="20"/>
            <w:szCs w:val="20"/>
          </w:rPr>
          <w:t xml:space="preserve"> (</w:t>
        </w:r>
      </w:ins>
      <w:ins w:id="922" w:author="Miller, Ryan" w:date="2020-02-20T16:05:00Z">
        <w:r w:rsidR="00AB6B49" w:rsidRPr="00937101">
          <w:rPr>
            <w:rFonts w:ascii="Times New Roman" w:hAnsi="Times New Roman" w:cs="Times New Roman"/>
            <w:sz w:val="20"/>
            <w:szCs w:val="20"/>
          </w:rPr>
          <w:t>1</w:t>
        </w:r>
        <w:r w:rsidR="00AB6B49">
          <w:rPr>
            <w:rFonts w:ascii="Times New Roman" w:hAnsi="Times New Roman" w:cs="Times New Roman"/>
            <w:sz w:val="20"/>
            <w:szCs w:val="20"/>
          </w:rPr>
          <w:t>.19</w:t>
        </w:r>
        <w:r w:rsidR="00AB6B49" w:rsidRPr="00937101">
          <w:rPr>
            <w:rFonts w:ascii="Times New Roman" w:hAnsi="Times New Roman" w:cs="Times New Roman"/>
            <w:sz w:val="20"/>
            <w:szCs w:val="20"/>
          </w:rPr>
          <w:t>%</w:t>
        </w:r>
        <w:r w:rsidR="00AB6B49">
          <w:rPr>
            <w:rFonts w:ascii="Times New Roman" w:hAnsi="Times New Roman" w:cs="Times New Roman"/>
            <w:sz w:val="20"/>
            <w:szCs w:val="20"/>
          </w:rPr>
          <w:t xml:space="preserve"> of </w:t>
        </w:r>
      </w:ins>
      <w:ins w:id="923" w:author="Miller, Ryan" w:date="2020-02-20T16:06:00Z">
        <w:r w:rsidR="00AB6B49">
          <w:rPr>
            <w:rFonts w:ascii="Times New Roman" w:hAnsi="Times New Roman" w:cs="Times New Roman"/>
            <w:sz w:val="20"/>
            <w:szCs w:val="20"/>
          </w:rPr>
          <w:t xml:space="preserve">the </w:t>
        </w:r>
      </w:ins>
      <w:ins w:id="924" w:author="Miller, Ryan" w:date="2020-02-20T16:05:00Z">
        <w:r w:rsidR="00AB6B49">
          <w:rPr>
            <w:rFonts w:ascii="Times New Roman" w:hAnsi="Times New Roman" w:cs="Times New Roman"/>
            <w:sz w:val="20"/>
            <w:szCs w:val="20"/>
          </w:rPr>
          <w:t xml:space="preserve">period per 0.01 </w:t>
        </w:r>
        <w:r w:rsidR="00AB6B49">
          <w:rPr>
            <w:rFonts w:ascii="Times New Roman" w:eastAsia="Times New Roman" w:hAnsi="Times New Roman" w:cs="Times New Roman"/>
            <w:color w:val="000000"/>
            <w:sz w:val="20"/>
            <w:szCs w:val="20"/>
          </w:rPr>
          <w:t>g/210 L increase</w:t>
        </w:r>
      </w:ins>
      <w:ins w:id="925" w:author="Rebecca L Hartman" w:date="2020-02-19T09:53:00Z">
        <w:del w:id="926" w:author="Miller, Ryan" w:date="2020-02-20T16:05:00Z">
          <w:r w:rsidR="000571A5" w:rsidRPr="00937101" w:rsidDel="00AB6B49">
            <w:rPr>
              <w:rFonts w:ascii="Times New Roman" w:hAnsi="Times New Roman" w:cs="Times New Roman"/>
              <w:sz w:val="20"/>
              <w:szCs w:val="20"/>
            </w:rPr>
            <w:delText>119%</w:delText>
          </w:r>
        </w:del>
      </w:ins>
      <w:ins w:id="927" w:author="Rebecca L Hartman" w:date="2020-02-19T15:34:00Z">
        <w:del w:id="928" w:author="Miller, Ryan" w:date="2020-02-20T16:05:00Z">
          <w:r w:rsidR="009447F6" w:rsidDel="00AB6B49">
            <w:rPr>
              <w:rFonts w:ascii="Times New Roman" w:hAnsi="Times New Roman" w:cs="Times New Roman"/>
              <w:sz w:val="20"/>
              <w:szCs w:val="20"/>
            </w:rPr>
            <w:delText xml:space="preserve"> of period</w:delText>
          </w:r>
        </w:del>
      </w:ins>
      <w:ins w:id="929" w:author="Rebecca L Hartman" w:date="2020-02-19T09:53:00Z">
        <w:r w:rsidR="000571A5" w:rsidRPr="00937101">
          <w:rPr>
            <w:rFonts w:ascii="Times New Roman" w:hAnsi="Times New Roman" w:cs="Times New Roman"/>
            <w:sz w:val="20"/>
            <w:szCs w:val="20"/>
          </w:rPr>
          <w:t>)</w:t>
        </w:r>
      </w:ins>
      <w:r w:rsidR="00F01DAC" w:rsidRPr="00937101">
        <w:rPr>
          <w:rFonts w:ascii="Times New Roman" w:hAnsi="Times New Roman" w:cs="Times New Roman"/>
          <w:sz w:val="20"/>
          <w:szCs w:val="20"/>
        </w:rPr>
        <w:t xml:space="preserve"> of </w:t>
      </w:r>
      <w:del w:id="930" w:author="Miller, Ryan" w:date="2020-02-28T10:27:00Z">
        <w:r w:rsidR="00F01DAC" w:rsidRPr="00937101" w:rsidDel="00F1354F">
          <w:rPr>
            <w:rFonts w:ascii="Times New Roman" w:hAnsi="Times New Roman" w:cs="Times New Roman"/>
            <w:sz w:val="20"/>
            <w:szCs w:val="20"/>
          </w:rPr>
          <w:delText xml:space="preserve">major </w:delText>
        </w:r>
      </w:del>
      <w:ins w:id="931" w:author="Miller, Ryan" w:date="2020-02-28T10:27:00Z">
        <w:r w:rsidR="00F1354F">
          <w:rPr>
            <w:rFonts w:ascii="Times New Roman" w:hAnsi="Times New Roman" w:cs="Times New Roman"/>
            <w:sz w:val="20"/>
            <w:szCs w:val="20"/>
          </w:rPr>
          <w:t>minor</w:t>
        </w:r>
        <w:r w:rsidR="00F1354F" w:rsidRPr="00937101">
          <w:rPr>
            <w:rFonts w:ascii="Times New Roman" w:hAnsi="Times New Roman" w:cs="Times New Roman"/>
            <w:sz w:val="20"/>
            <w:szCs w:val="20"/>
          </w:rPr>
          <w:t xml:space="preserve"> </w:t>
        </w:r>
      </w:ins>
      <w:r w:rsidR="00F01DAC" w:rsidRPr="00937101">
        <w:rPr>
          <w:rFonts w:ascii="Times New Roman" w:hAnsi="Times New Roman" w:cs="Times New Roman"/>
          <w:sz w:val="20"/>
          <w:szCs w:val="20"/>
        </w:rPr>
        <w:t xml:space="preserve">departures in the </w:t>
      </w:r>
      <w:r w:rsidR="00F01DAC" w:rsidRPr="00937101">
        <w:rPr>
          <w:rFonts w:ascii="Times New Roman" w:hAnsi="Times New Roman" w:cs="Times New Roman"/>
          <w:sz w:val="20"/>
          <w:szCs w:val="20"/>
        </w:rPr>
        <w:lastRenderedPageBreak/>
        <w:t>message</w:t>
      </w:r>
      <w:ins w:id="932" w:author="Miller, Ryan" w:date="2020-03-02T15:10:00Z">
        <w:r w:rsidR="00A9024B">
          <w:rPr>
            <w:rFonts w:ascii="Times New Roman" w:hAnsi="Times New Roman" w:cs="Times New Roman"/>
            <w:sz w:val="20"/>
            <w:szCs w:val="20"/>
          </w:rPr>
          <w:t>-</w:t>
        </w:r>
      </w:ins>
      <w:del w:id="933" w:author="Miller, Ryan" w:date="2020-03-02T15:10:00Z">
        <w:r w:rsidR="00F01DAC" w:rsidRPr="00937101" w:rsidDel="00A9024B">
          <w:rPr>
            <w:rFonts w:ascii="Times New Roman" w:hAnsi="Times New Roman" w:cs="Times New Roman"/>
            <w:sz w:val="20"/>
            <w:szCs w:val="20"/>
          </w:rPr>
          <w:delText>-</w:delText>
        </w:r>
      </w:del>
      <w:r w:rsidR="00F01DAC" w:rsidRPr="00937101">
        <w:rPr>
          <w:rFonts w:ascii="Times New Roman" w:hAnsi="Times New Roman" w:cs="Times New Roman"/>
          <w:sz w:val="20"/>
          <w:szCs w:val="20"/>
        </w:rPr>
        <w:t>reading task (</w:t>
      </w:r>
      <w:ins w:id="934" w:author="Miller, Ryan" w:date="2020-02-28T10:27:00Z">
        <w:r w:rsidR="00F1354F">
          <w:rPr>
            <w:rFonts w:ascii="Times New Roman" w:hAnsi="Times New Roman" w:cs="Times New Roman"/>
            <w:sz w:val="20"/>
            <w:szCs w:val="20"/>
          </w:rPr>
          <w:t xml:space="preserve">CI: 0.34-2.04, </w:t>
        </w:r>
      </w:ins>
      <w:r w:rsidR="00F01DAC" w:rsidRPr="00937101">
        <w:rPr>
          <w:rFonts w:ascii="Times New Roman" w:hAnsi="Times New Roman" w:cs="Times New Roman"/>
          <w:sz w:val="20"/>
          <w:szCs w:val="20"/>
        </w:rPr>
        <w:t>p</w:t>
      </w:r>
      <w:del w:id="935" w:author="Rebecca L Hartman" w:date="2020-02-18T16:28:00Z">
        <w:r w:rsidR="00F01DAC" w:rsidRPr="00937101" w:rsidDel="002A6DF2">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w:t>
      </w:r>
      <w:del w:id="936" w:author="Rebecca L Hartman" w:date="2020-02-18T16:28:00Z">
        <w:r w:rsidR="00F01DAC" w:rsidRPr="00937101" w:rsidDel="002A6DF2">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0.006)</w:t>
      </w:r>
      <w:r w:rsidR="002E7829" w:rsidRPr="00937101">
        <w:rPr>
          <w:rFonts w:ascii="Times New Roman" w:hAnsi="Times New Roman" w:cs="Times New Roman"/>
          <w:sz w:val="20"/>
          <w:szCs w:val="20"/>
        </w:rPr>
        <w:t xml:space="preserve">.  AIC did not select an interaction between THC and </w:t>
      </w:r>
      <w:del w:id="937" w:author="Rebecca L Hartman" w:date="2020-02-19T09:30:00Z">
        <w:r w:rsidR="002E7829" w:rsidRPr="00937101" w:rsidDel="002D75B9">
          <w:rPr>
            <w:rFonts w:ascii="Times New Roman" w:hAnsi="Times New Roman" w:cs="Times New Roman"/>
            <w:sz w:val="20"/>
            <w:szCs w:val="20"/>
          </w:rPr>
          <w:delText xml:space="preserve">BAC </w:delText>
        </w:r>
      </w:del>
      <w:proofErr w:type="spellStart"/>
      <w:ins w:id="938" w:author="Rebecca L Hartman" w:date="2020-02-19T09:30:00Z">
        <w:r w:rsidR="002D75B9" w:rsidRPr="00937101">
          <w:rPr>
            <w:rFonts w:ascii="Times New Roman" w:hAnsi="Times New Roman" w:cs="Times New Roman"/>
            <w:sz w:val="20"/>
            <w:szCs w:val="20"/>
          </w:rPr>
          <w:t>BrAC</w:t>
        </w:r>
        <w:proofErr w:type="spellEnd"/>
        <w:r w:rsidR="002D75B9" w:rsidRPr="00937101">
          <w:rPr>
            <w:rFonts w:ascii="Times New Roman" w:hAnsi="Times New Roman" w:cs="Times New Roman"/>
            <w:sz w:val="20"/>
            <w:szCs w:val="20"/>
          </w:rPr>
          <w:t xml:space="preserve"> </w:t>
        </w:r>
      </w:ins>
      <w:r w:rsidR="002E7829" w:rsidRPr="00937101">
        <w:rPr>
          <w:rFonts w:ascii="Times New Roman" w:hAnsi="Times New Roman" w:cs="Times New Roman"/>
          <w:sz w:val="20"/>
          <w:szCs w:val="20"/>
        </w:rPr>
        <w:t>for any model/outcome.</w:t>
      </w:r>
    </w:p>
    <w:p w14:paraId="06594732" w14:textId="77777777"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DISCUSSION</w:t>
      </w:r>
    </w:p>
    <w:p w14:paraId="2A0CFAD8" w14:textId="6F825396" w:rsidR="000A7ACE" w:rsidRPr="00937101" w:rsidRDefault="000A7ACE"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This study evaluated the effects of cannabis and alcohol on performance during three different secondary tasks using a placebo-controlled, within-subject experiment conducted </w:t>
      </w:r>
      <w:del w:id="939" w:author="Rebecca L Hartman" w:date="2020-02-18T16:34:00Z">
        <w:r w:rsidRPr="00937101" w:rsidDel="00CC26DE">
          <w:rPr>
            <w:rFonts w:ascii="Times New Roman" w:hAnsi="Times New Roman" w:cs="Times New Roman"/>
            <w:sz w:val="20"/>
            <w:szCs w:val="20"/>
          </w:rPr>
          <w:delText xml:space="preserve">using </w:delText>
        </w:r>
      </w:del>
      <w:ins w:id="940" w:author="Rebecca L Hartman" w:date="2020-02-18T16:34:00Z">
        <w:r w:rsidR="00CC26DE" w:rsidRPr="00937101">
          <w:rPr>
            <w:rFonts w:ascii="Times New Roman" w:hAnsi="Times New Roman" w:cs="Times New Roman"/>
            <w:sz w:val="20"/>
            <w:szCs w:val="20"/>
          </w:rPr>
          <w:t xml:space="preserve">with </w:t>
        </w:r>
      </w:ins>
      <w:r w:rsidRPr="00937101">
        <w:rPr>
          <w:rFonts w:ascii="Times New Roman" w:hAnsi="Times New Roman" w:cs="Times New Roman"/>
          <w:sz w:val="20"/>
          <w:szCs w:val="20"/>
        </w:rPr>
        <w:t>a highly realistic driving simulator.  Our results are consistent with</w:t>
      </w:r>
      <w:r w:rsidR="00F01DAC" w:rsidRPr="00937101">
        <w:rPr>
          <w:rFonts w:ascii="Times New Roman" w:hAnsi="Times New Roman" w:cs="Times New Roman"/>
          <w:sz w:val="20"/>
          <w:szCs w:val="20"/>
        </w:rPr>
        <w:t xml:space="preserve"> existing</w:t>
      </w:r>
      <w:r w:rsidRPr="00937101">
        <w:rPr>
          <w:rFonts w:ascii="Times New Roman" w:hAnsi="Times New Roman" w:cs="Times New Roman"/>
          <w:sz w:val="20"/>
          <w:szCs w:val="20"/>
        </w:rPr>
        <w:t xml:space="preserve"> literature supporting decreased capacity to multi-task under the influence of cannabis.  </w:t>
      </w:r>
      <w:ins w:id="941" w:author="Miller, Ryan" w:date="2020-02-27T10:59:00Z">
        <w:r w:rsidR="00620CC6">
          <w:rPr>
            <w:rFonts w:ascii="Times New Roman" w:hAnsi="Times New Roman" w:cs="Times New Roman"/>
            <w:sz w:val="20"/>
            <w:szCs w:val="20"/>
          </w:rPr>
          <w:t xml:space="preserve">We </w:t>
        </w:r>
      </w:ins>
      <w:del w:id="942" w:author="Miller, Ryan" w:date="2020-02-27T10:59:00Z">
        <w:r w:rsidRPr="00937101" w:rsidDel="00620CC6">
          <w:rPr>
            <w:rFonts w:ascii="Times New Roman" w:hAnsi="Times New Roman" w:cs="Times New Roman"/>
            <w:sz w:val="20"/>
            <w:szCs w:val="20"/>
          </w:rPr>
          <w:delText xml:space="preserve">In this regard, we </w:delText>
        </w:r>
      </w:del>
      <w:r w:rsidRPr="00937101">
        <w:rPr>
          <w:rFonts w:ascii="Times New Roman" w:hAnsi="Times New Roman" w:cs="Times New Roman"/>
          <w:sz w:val="20"/>
          <w:szCs w:val="20"/>
        </w:rPr>
        <w:t xml:space="preserve">found </w:t>
      </w:r>
      <w:r w:rsidR="00F01DAC" w:rsidRPr="00937101">
        <w:rPr>
          <w:rFonts w:ascii="Times New Roman" w:hAnsi="Times New Roman" w:cs="Times New Roman"/>
          <w:sz w:val="20"/>
          <w:szCs w:val="20"/>
        </w:rPr>
        <w:t xml:space="preserve">higher </w:t>
      </w:r>
      <w:r w:rsidRPr="00937101">
        <w:rPr>
          <w:rFonts w:ascii="Times New Roman" w:hAnsi="Times New Roman" w:cs="Times New Roman"/>
          <w:sz w:val="20"/>
          <w:szCs w:val="20"/>
        </w:rPr>
        <w:t xml:space="preserve">blood THC </w:t>
      </w:r>
      <w:r w:rsidR="00F01DAC" w:rsidRPr="00937101">
        <w:rPr>
          <w:rFonts w:ascii="Times New Roman" w:hAnsi="Times New Roman" w:cs="Times New Roman"/>
          <w:sz w:val="20"/>
          <w:szCs w:val="20"/>
        </w:rPr>
        <w:t xml:space="preserve">concentrations </w:t>
      </w:r>
      <w:r w:rsidRPr="00937101">
        <w:rPr>
          <w:rFonts w:ascii="Times New Roman" w:hAnsi="Times New Roman" w:cs="Times New Roman"/>
          <w:sz w:val="20"/>
          <w:szCs w:val="20"/>
        </w:rPr>
        <w:t xml:space="preserve">predicted </w:t>
      </w:r>
      <w:r w:rsidR="00F63383" w:rsidRPr="00937101">
        <w:rPr>
          <w:rFonts w:ascii="Times New Roman" w:hAnsi="Times New Roman" w:cs="Times New Roman"/>
          <w:sz w:val="20"/>
          <w:szCs w:val="20"/>
        </w:rPr>
        <w:t xml:space="preserve">lower odds of completing </w:t>
      </w:r>
      <w:del w:id="943" w:author="Rebecca L Hartman" w:date="2020-02-19T09:58:00Z">
        <w:r w:rsidR="00F63383" w:rsidRPr="00937101" w:rsidDel="00340657">
          <w:rPr>
            <w:rFonts w:ascii="Times New Roman" w:hAnsi="Times New Roman" w:cs="Times New Roman"/>
            <w:sz w:val="20"/>
            <w:szCs w:val="20"/>
          </w:rPr>
          <w:delText>secondary</w:delText>
        </w:r>
        <w:r w:rsidR="00F01DAC" w:rsidRPr="00937101" w:rsidDel="00340657">
          <w:rPr>
            <w:rFonts w:ascii="Times New Roman" w:hAnsi="Times New Roman" w:cs="Times New Roman"/>
            <w:sz w:val="20"/>
            <w:szCs w:val="20"/>
          </w:rPr>
          <w:delText xml:space="preserve"> task</w:delText>
        </w:r>
        <w:r w:rsidR="00F63383" w:rsidRPr="00937101" w:rsidDel="00340657">
          <w:rPr>
            <w:rFonts w:ascii="Times New Roman" w:hAnsi="Times New Roman" w:cs="Times New Roman"/>
            <w:sz w:val="20"/>
            <w:szCs w:val="20"/>
          </w:rPr>
          <w:delText>s</w:delText>
        </w:r>
      </w:del>
      <w:ins w:id="944" w:author="Rebecca L Hartman" w:date="2020-02-19T09:58:00Z">
        <w:r w:rsidR="00340657" w:rsidRPr="00937101">
          <w:rPr>
            <w:rFonts w:ascii="Times New Roman" w:hAnsi="Times New Roman" w:cs="Times New Roman"/>
            <w:sz w:val="20"/>
            <w:szCs w:val="20"/>
          </w:rPr>
          <w:t>an artist-search task</w:t>
        </w:r>
      </w:ins>
      <w:r w:rsidRPr="00937101">
        <w:rPr>
          <w:rFonts w:ascii="Times New Roman" w:hAnsi="Times New Roman" w:cs="Times New Roman"/>
          <w:sz w:val="20"/>
          <w:szCs w:val="20"/>
        </w:rPr>
        <w:t xml:space="preserve">, increased odds of providing an incorrect response, </w:t>
      </w:r>
      <w:r w:rsidR="00F01DAC" w:rsidRPr="00937101">
        <w:rPr>
          <w:rFonts w:ascii="Times New Roman" w:hAnsi="Times New Roman" w:cs="Times New Roman"/>
          <w:sz w:val="20"/>
          <w:szCs w:val="20"/>
        </w:rPr>
        <w:t xml:space="preserve">longer times spent on </w:t>
      </w:r>
      <w:ins w:id="945" w:author="Rebecca L Hartman" w:date="2020-02-19T09:59:00Z">
        <w:r w:rsidR="00340657" w:rsidRPr="00937101">
          <w:rPr>
            <w:rFonts w:ascii="Times New Roman" w:hAnsi="Times New Roman" w:cs="Times New Roman"/>
            <w:sz w:val="20"/>
            <w:szCs w:val="20"/>
          </w:rPr>
          <w:t>the</w:t>
        </w:r>
      </w:ins>
      <w:del w:id="946" w:author="Rebecca L Hartman" w:date="2020-02-19T09:59:00Z">
        <w:r w:rsidR="00F01DAC" w:rsidRPr="00937101" w:rsidDel="00340657">
          <w:rPr>
            <w:rFonts w:ascii="Times New Roman" w:hAnsi="Times New Roman" w:cs="Times New Roman"/>
            <w:sz w:val="20"/>
            <w:szCs w:val="20"/>
          </w:rPr>
          <w:delText>a</w:delText>
        </w:r>
      </w:del>
      <w:r w:rsidR="00F01DAC" w:rsidRPr="00937101">
        <w:rPr>
          <w:rFonts w:ascii="Times New Roman" w:hAnsi="Times New Roman" w:cs="Times New Roman"/>
          <w:sz w:val="20"/>
          <w:szCs w:val="20"/>
        </w:rPr>
        <w:t xml:space="preserve"> task</w:t>
      </w:r>
      <w:ins w:id="947" w:author="Rebecca L Hartman" w:date="2020-02-19T10:19:00Z">
        <w:r w:rsidR="00D03285" w:rsidRPr="00937101">
          <w:rPr>
            <w:rFonts w:ascii="Times New Roman" w:hAnsi="Times New Roman" w:cs="Times New Roman"/>
            <w:sz w:val="20"/>
            <w:szCs w:val="20"/>
          </w:rPr>
          <w:t>, and slower recoveries from minor lane departures</w:t>
        </w:r>
      </w:ins>
      <w:ins w:id="948" w:author="Rebecca L Hartman" w:date="2020-02-19T09:59:00Z">
        <w:r w:rsidR="00340657" w:rsidRPr="00937101">
          <w:rPr>
            <w:rFonts w:ascii="Times New Roman" w:hAnsi="Times New Roman" w:cs="Times New Roman"/>
            <w:sz w:val="20"/>
            <w:szCs w:val="20"/>
          </w:rPr>
          <w:t>. Although these effects were not detected with the side-mirror and message-reading tasks</w:t>
        </w:r>
      </w:ins>
      <w:r w:rsidR="00F01DAC" w:rsidRPr="00937101">
        <w:rPr>
          <w:rFonts w:ascii="Times New Roman" w:hAnsi="Times New Roman" w:cs="Times New Roman"/>
          <w:sz w:val="20"/>
          <w:szCs w:val="20"/>
        </w:rPr>
        <w:t>,</w:t>
      </w:r>
      <w:ins w:id="949" w:author="Rebecca L Hartman" w:date="2020-02-19T10:00:00Z">
        <w:r w:rsidR="00340657" w:rsidRPr="00937101">
          <w:rPr>
            <w:rFonts w:ascii="Times New Roman" w:hAnsi="Times New Roman" w:cs="Times New Roman"/>
            <w:sz w:val="20"/>
            <w:szCs w:val="20"/>
          </w:rPr>
          <w:t xml:space="preserve"> during the side-mirror task participants compensated by</w:t>
        </w:r>
      </w:ins>
      <w:ins w:id="950" w:author="Rebecca L Hartman" w:date="2020-02-19T14:44:00Z">
        <w:r w:rsidR="002A56DC" w:rsidRPr="00937101">
          <w:rPr>
            <w:rFonts w:ascii="Times New Roman" w:hAnsi="Times New Roman" w:cs="Times New Roman"/>
            <w:sz w:val="20"/>
            <w:szCs w:val="20"/>
          </w:rPr>
          <w:t xml:space="preserve"> slightly</w:t>
        </w:r>
      </w:ins>
      <w:ins w:id="951" w:author="Rebecca L Hartman" w:date="2020-02-19T10:00:00Z">
        <w:r w:rsidR="00340657" w:rsidRPr="00937101">
          <w:rPr>
            <w:rFonts w:ascii="Times New Roman" w:hAnsi="Times New Roman" w:cs="Times New Roman"/>
            <w:sz w:val="20"/>
            <w:szCs w:val="20"/>
          </w:rPr>
          <w:t xml:space="preserve"> decreasing speed.</w:t>
        </w:r>
      </w:ins>
      <w:ins w:id="952" w:author="Rebecca L Hartman" w:date="2020-02-19T10:03:00Z">
        <w:r w:rsidR="00340657" w:rsidRPr="00937101">
          <w:rPr>
            <w:rFonts w:ascii="Times New Roman" w:hAnsi="Times New Roman" w:cs="Times New Roman"/>
            <w:sz w:val="20"/>
            <w:szCs w:val="20"/>
          </w:rPr>
          <w:t xml:space="preserve"> </w:t>
        </w:r>
      </w:ins>
      <w:del w:id="953" w:author="Rebecca L Hartman" w:date="2020-02-19T10:01:00Z">
        <w:r w:rsidR="00F01DAC" w:rsidRPr="00937101" w:rsidDel="00340657">
          <w:rPr>
            <w:rFonts w:ascii="Times New Roman" w:hAnsi="Times New Roman" w:cs="Times New Roman"/>
            <w:sz w:val="20"/>
            <w:szCs w:val="20"/>
          </w:rPr>
          <w:delText xml:space="preserve"> </w:delText>
        </w:r>
      </w:del>
      <w:del w:id="954" w:author="Rebecca L Hartman" w:date="2020-02-19T10:18:00Z">
        <w:r w:rsidR="00F63383" w:rsidRPr="00937101" w:rsidDel="00D03285">
          <w:rPr>
            <w:rFonts w:ascii="Times New Roman" w:hAnsi="Times New Roman" w:cs="Times New Roman"/>
            <w:sz w:val="20"/>
            <w:szCs w:val="20"/>
          </w:rPr>
          <w:delText>greater</w:delText>
        </w:r>
        <w:r w:rsidRPr="00937101" w:rsidDel="00D03285">
          <w:rPr>
            <w:rFonts w:ascii="Times New Roman" w:hAnsi="Times New Roman" w:cs="Times New Roman"/>
            <w:sz w:val="20"/>
            <w:szCs w:val="20"/>
          </w:rPr>
          <w:delText xml:space="preserve"> decreases in speed during task periods, and </w:delText>
        </w:r>
      </w:del>
      <w:del w:id="955" w:author="Rebecca L Hartman" w:date="2020-02-19T10:19:00Z">
        <w:r w:rsidRPr="00937101" w:rsidDel="00D03285">
          <w:rPr>
            <w:rFonts w:ascii="Times New Roman" w:hAnsi="Times New Roman" w:cs="Times New Roman"/>
            <w:sz w:val="20"/>
            <w:szCs w:val="20"/>
          </w:rPr>
          <w:delText>slower recoveries from minor lane departures</w:delText>
        </w:r>
      </w:del>
      <w:del w:id="956" w:author="Rebecca L Hartman" w:date="2020-02-19T10:20:00Z">
        <w:r w:rsidRPr="00937101" w:rsidDel="00D03285">
          <w:rPr>
            <w:rFonts w:ascii="Times New Roman" w:hAnsi="Times New Roman" w:cs="Times New Roman"/>
            <w:sz w:val="20"/>
            <w:szCs w:val="20"/>
          </w:rPr>
          <w:delText xml:space="preserve">.  </w:delText>
        </w:r>
      </w:del>
      <w:r w:rsidRPr="00937101">
        <w:rPr>
          <w:rFonts w:ascii="Times New Roman" w:hAnsi="Times New Roman" w:cs="Times New Roman"/>
          <w:sz w:val="20"/>
          <w:szCs w:val="20"/>
        </w:rPr>
        <w:t xml:space="preserve"> </w:t>
      </w:r>
    </w:p>
    <w:p w14:paraId="4EFFF45A" w14:textId="16141022" w:rsidR="000A7ACE" w:rsidRPr="00937101" w:rsidRDefault="000A7ACE"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Task complexity </w:t>
      </w:r>
      <w:r w:rsidR="00F01DAC" w:rsidRPr="00937101">
        <w:rPr>
          <w:rFonts w:ascii="Times New Roman" w:hAnsi="Times New Roman" w:cs="Times New Roman"/>
          <w:sz w:val="20"/>
          <w:szCs w:val="20"/>
        </w:rPr>
        <w:t>played</w:t>
      </w:r>
      <w:r w:rsidR="00F63383" w:rsidRPr="00937101">
        <w:rPr>
          <w:rFonts w:ascii="Times New Roman" w:hAnsi="Times New Roman" w:cs="Times New Roman"/>
          <w:sz w:val="20"/>
          <w:szCs w:val="20"/>
        </w:rPr>
        <w:t xml:space="preserve"> a noticeable role in the manifestation of THC-related effects</w:t>
      </w:r>
      <w:r w:rsidR="00DB5E4A" w:rsidRPr="00937101">
        <w:rPr>
          <w:rFonts w:ascii="Times New Roman" w:hAnsi="Times New Roman" w:cs="Times New Roman"/>
          <w:sz w:val="20"/>
          <w:szCs w:val="20"/>
        </w:rPr>
        <w:t xml:space="preserve">.  </w:t>
      </w:r>
      <w:r w:rsidR="00F63383" w:rsidRPr="00937101">
        <w:rPr>
          <w:rFonts w:ascii="Times New Roman" w:hAnsi="Times New Roman" w:cs="Times New Roman"/>
          <w:sz w:val="20"/>
          <w:szCs w:val="20"/>
        </w:rPr>
        <w:t>Decline</w:t>
      </w:r>
      <w:ins w:id="957" w:author="Rebecca L Hartman" w:date="2020-02-19T10:21:00Z">
        <w:r w:rsidR="00D03285" w:rsidRPr="00937101">
          <w:rPr>
            <w:rFonts w:ascii="Times New Roman" w:hAnsi="Times New Roman" w:cs="Times New Roman"/>
            <w:sz w:val="20"/>
            <w:szCs w:val="20"/>
          </w:rPr>
          <w:t>s</w:t>
        </w:r>
      </w:ins>
      <w:r w:rsidR="00F63383" w:rsidRPr="00937101">
        <w:rPr>
          <w:rFonts w:ascii="Times New Roman" w:hAnsi="Times New Roman" w:cs="Times New Roman"/>
          <w:sz w:val="20"/>
          <w:szCs w:val="20"/>
        </w:rPr>
        <w:t xml:space="preserve"> in task completion were prominent in the </w:t>
      </w:r>
      <w:r w:rsidR="00DB5E4A" w:rsidRPr="00937101">
        <w:rPr>
          <w:rFonts w:ascii="Times New Roman" w:hAnsi="Times New Roman" w:cs="Times New Roman"/>
          <w:sz w:val="20"/>
          <w:szCs w:val="20"/>
        </w:rPr>
        <w:t>cognitive</w:t>
      </w:r>
      <w:r w:rsidR="00F63383" w:rsidRPr="00937101">
        <w:rPr>
          <w:rFonts w:ascii="Times New Roman" w:hAnsi="Times New Roman" w:cs="Times New Roman"/>
          <w:sz w:val="20"/>
          <w:szCs w:val="20"/>
        </w:rPr>
        <w:t xml:space="preserve">ly demanding artist-search task, but were </w:t>
      </w:r>
      <w:r w:rsidR="00DB5E4A" w:rsidRPr="00937101">
        <w:rPr>
          <w:rFonts w:ascii="Times New Roman" w:hAnsi="Times New Roman" w:cs="Times New Roman"/>
          <w:sz w:val="20"/>
          <w:szCs w:val="20"/>
        </w:rPr>
        <w:t>not observed in the</w:t>
      </w:r>
      <w:r w:rsidR="00F01DAC" w:rsidRPr="00937101">
        <w:rPr>
          <w:rFonts w:ascii="Times New Roman" w:hAnsi="Times New Roman" w:cs="Times New Roman"/>
          <w:sz w:val="20"/>
          <w:szCs w:val="20"/>
        </w:rPr>
        <w:t xml:space="preserve"> less demanding</w:t>
      </w:r>
      <w:r w:rsidR="00DB5E4A" w:rsidRPr="00937101">
        <w:rPr>
          <w:rFonts w:ascii="Times New Roman" w:hAnsi="Times New Roman" w:cs="Times New Roman"/>
          <w:sz w:val="20"/>
          <w:szCs w:val="20"/>
        </w:rPr>
        <w:t xml:space="preserve"> side-mirror task.  </w:t>
      </w:r>
      <w:commentRangeStart w:id="958"/>
      <w:commentRangeStart w:id="959"/>
      <w:r w:rsidR="00F63383" w:rsidRPr="00937101">
        <w:rPr>
          <w:rFonts w:ascii="Times New Roman" w:hAnsi="Times New Roman" w:cs="Times New Roman"/>
          <w:sz w:val="20"/>
          <w:szCs w:val="20"/>
        </w:rPr>
        <w:t>This f</w:t>
      </w:r>
      <w:r w:rsidR="00F01DAC" w:rsidRPr="00937101">
        <w:rPr>
          <w:rFonts w:ascii="Times New Roman" w:hAnsi="Times New Roman" w:cs="Times New Roman"/>
          <w:sz w:val="20"/>
          <w:szCs w:val="20"/>
        </w:rPr>
        <w:t xml:space="preserve">inding </w:t>
      </w:r>
      <w:r w:rsidR="00F63383" w:rsidRPr="00937101">
        <w:rPr>
          <w:rFonts w:ascii="Times New Roman" w:hAnsi="Times New Roman" w:cs="Times New Roman"/>
          <w:sz w:val="20"/>
          <w:szCs w:val="20"/>
        </w:rPr>
        <w:t>aligns with</w:t>
      </w:r>
      <w:r w:rsidR="00F01DAC" w:rsidRPr="00937101">
        <w:rPr>
          <w:rFonts w:ascii="Times New Roman" w:hAnsi="Times New Roman" w:cs="Times New Roman"/>
          <w:sz w:val="20"/>
          <w:szCs w:val="20"/>
        </w:rPr>
        <w:t xml:space="preserve"> prior research showing greater</w:t>
      </w:r>
      <w:r w:rsidR="00DB5E4A" w:rsidRPr="00937101">
        <w:rPr>
          <w:rFonts w:ascii="Times New Roman" w:hAnsi="Times New Roman" w:cs="Times New Roman"/>
          <w:sz w:val="20"/>
          <w:szCs w:val="20"/>
        </w:rPr>
        <w:t xml:space="preserve"> det</w:t>
      </w:r>
      <w:r w:rsidR="00F01DAC" w:rsidRPr="00937101">
        <w:rPr>
          <w:rFonts w:ascii="Times New Roman" w:hAnsi="Times New Roman" w:cs="Times New Roman"/>
          <w:sz w:val="20"/>
          <w:szCs w:val="20"/>
        </w:rPr>
        <w:t>rimental effects of cannabis in</w:t>
      </w:r>
      <w:ins w:id="960" w:author="Marilyn Huestis" w:date="2020-02-21T15:44:00Z">
        <w:r w:rsidR="005237D4">
          <w:rPr>
            <w:rFonts w:ascii="Times New Roman" w:hAnsi="Times New Roman" w:cs="Times New Roman"/>
            <w:sz w:val="20"/>
            <w:szCs w:val="20"/>
          </w:rPr>
          <w:t xml:space="preserve"> </w:t>
        </w:r>
      </w:ins>
      <w:del w:id="961" w:author="Marilyn Huestis" w:date="2020-02-21T15:43:00Z">
        <w:r w:rsidR="00F01DAC" w:rsidRPr="00937101" w:rsidDel="005237D4">
          <w:rPr>
            <w:rFonts w:ascii="Times New Roman" w:hAnsi="Times New Roman" w:cs="Times New Roman"/>
            <w:sz w:val="20"/>
            <w:szCs w:val="20"/>
          </w:rPr>
          <w:delText xml:space="preserve"> </w:delText>
        </w:r>
      </w:del>
      <w:r w:rsidR="00DB5E4A" w:rsidRPr="00937101">
        <w:rPr>
          <w:rFonts w:ascii="Times New Roman" w:hAnsi="Times New Roman" w:cs="Times New Roman"/>
          <w:sz w:val="20"/>
          <w:szCs w:val="20"/>
        </w:rPr>
        <w:t xml:space="preserve">tasks requiring substantial divided </w:t>
      </w:r>
      <w:commentRangeStart w:id="962"/>
      <w:commentRangeStart w:id="963"/>
      <w:r w:rsidR="00DB5E4A" w:rsidRPr="00937101">
        <w:rPr>
          <w:rFonts w:ascii="Times New Roman" w:hAnsi="Times New Roman" w:cs="Times New Roman"/>
          <w:sz w:val="20"/>
          <w:szCs w:val="20"/>
        </w:rPr>
        <w:t>attention</w:t>
      </w:r>
      <w:commentRangeEnd w:id="958"/>
      <w:r w:rsidR="00035EB0" w:rsidRPr="00937101">
        <w:rPr>
          <w:rStyle w:val="CommentReference"/>
          <w:rFonts w:ascii="Times New Roman" w:hAnsi="Times New Roman" w:cs="Times New Roman"/>
          <w:sz w:val="20"/>
          <w:szCs w:val="20"/>
        </w:rPr>
        <w:commentReference w:id="958"/>
      </w:r>
      <w:commentRangeEnd w:id="959"/>
      <w:ins w:id="964" w:author="Miller, Ryan" w:date="2020-02-28T10:28:00Z">
        <w:r w:rsidR="00F1354F">
          <w:rPr>
            <w:rFonts w:ascii="Times New Roman" w:hAnsi="Times New Roman" w:cs="Times New Roman"/>
            <w:sz w:val="20"/>
            <w:szCs w:val="20"/>
          </w:rPr>
          <w:t xml:space="preserve"> (Hartman </w:t>
        </w:r>
      </w:ins>
      <w:ins w:id="965" w:author="Miller, Ryan" w:date="2020-02-28T10:29:00Z">
        <w:r w:rsidR="00F1354F">
          <w:rPr>
            <w:rFonts w:ascii="Times New Roman" w:hAnsi="Times New Roman" w:cs="Times New Roman"/>
            <w:sz w:val="20"/>
            <w:szCs w:val="20"/>
          </w:rPr>
          <w:t xml:space="preserve">et al. 2013, </w:t>
        </w:r>
      </w:ins>
      <w:r w:rsidR="00F64D09">
        <w:rPr>
          <w:rStyle w:val="CommentReference"/>
        </w:rPr>
        <w:commentReference w:id="959"/>
      </w:r>
      <w:commentRangeEnd w:id="962"/>
      <w:commentRangeEnd w:id="963"/>
      <w:ins w:id="966" w:author="Miller, Ryan" w:date="2020-02-28T10:29:00Z">
        <w:r w:rsidR="00F1354F" w:rsidRPr="00F1354F">
          <w:t xml:space="preserve"> </w:t>
        </w:r>
        <w:proofErr w:type="spellStart"/>
        <w:r w:rsidR="00F1354F">
          <w:rPr>
            <w:rFonts w:ascii="Times New Roman" w:hAnsi="Times New Roman" w:cs="Times New Roman"/>
            <w:sz w:val="20"/>
            <w:szCs w:val="20"/>
          </w:rPr>
          <w:t>Lenné</w:t>
        </w:r>
        <w:proofErr w:type="spellEnd"/>
        <w:r w:rsidR="00F1354F">
          <w:rPr>
            <w:rFonts w:ascii="Times New Roman" w:hAnsi="Times New Roman" w:cs="Times New Roman"/>
            <w:sz w:val="20"/>
            <w:szCs w:val="20"/>
          </w:rPr>
          <w:t xml:space="preserve"> et. al.</w:t>
        </w:r>
        <w:r w:rsidR="00F1354F" w:rsidDel="00F1354F">
          <w:rPr>
            <w:rStyle w:val="CommentReference"/>
          </w:rPr>
          <w:t xml:space="preserve"> </w:t>
        </w:r>
      </w:ins>
      <w:del w:id="967" w:author="Miller, Ryan" w:date="2020-02-28T10:29:00Z">
        <w:r w:rsidR="00DB07FD" w:rsidDel="00F1354F">
          <w:rPr>
            <w:rStyle w:val="CommentReference"/>
          </w:rPr>
          <w:commentReference w:id="962"/>
        </w:r>
      </w:del>
      <w:ins w:id="968" w:author="Miller, Ryan" w:date="2020-02-28T10:29:00Z">
        <w:r w:rsidR="00F1354F">
          <w:rPr>
            <w:rStyle w:val="CommentReference"/>
            <w:rFonts w:ascii="Times New Roman" w:hAnsi="Times New Roman" w:cs="Times New Roman"/>
            <w:sz w:val="20"/>
            <w:szCs w:val="20"/>
          </w:rPr>
          <w:t xml:space="preserve">2010, </w:t>
        </w:r>
      </w:ins>
      <w:ins w:id="969" w:author="Miller, Ryan" w:date="2020-02-28T10:30:00Z">
        <w:r w:rsidR="00F1354F">
          <w:rPr>
            <w:rStyle w:val="CommentReference"/>
            <w:rFonts w:ascii="Times New Roman" w:hAnsi="Times New Roman" w:cs="Times New Roman"/>
            <w:sz w:val="20"/>
            <w:szCs w:val="20"/>
          </w:rPr>
          <w:t>Anderson et al. 2010</w:t>
        </w:r>
      </w:ins>
      <w:ins w:id="970" w:author="Miller, Ryan" w:date="2020-02-28T10:29:00Z">
        <w:r w:rsidR="00F1354F">
          <w:rPr>
            <w:rStyle w:val="CommentReference"/>
            <w:rFonts w:ascii="Times New Roman" w:hAnsi="Times New Roman" w:cs="Times New Roman"/>
            <w:sz w:val="20"/>
            <w:szCs w:val="20"/>
          </w:rPr>
          <w:t>)</w:t>
        </w:r>
      </w:ins>
      <w:r w:rsidR="0003734D">
        <w:rPr>
          <w:rStyle w:val="CommentReference"/>
        </w:rPr>
        <w:commentReference w:id="963"/>
      </w:r>
      <w:r w:rsidR="00DB5E4A" w:rsidRPr="00937101">
        <w:rPr>
          <w:rFonts w:ascii="Times New Roman" w:hAnsi="Times New Roman" w:cs="Times New Roman"/>
          <w:sz w:val="20"/>
          <w:szCs w:val="20"/>
        </w:rPr>
        <w:t xml:space="preserve">.  </w:t>
      </w:r>
      <w:r w:rsidR="00F01DAC" w:rsidRPr="00937101">
        <w:rPr>
          <w:rFonts w:ascii="Times New Roman" w:hAnsi="Times New Roman" w:cs="Times New Roman"/>
          <w:sz w:val="20"/>
          <w:szCs w:val="20"/>
        </w:rPr>
        <w:t>Alternatively</w:t>
      </w:r>
      <w:r w:rsidR="00DB5E4A" w:rsidRPr="00937101">
        <w:rPr>
          <w:rFonts w:ascii="Times New Roman" w:hAnsi="Times New Roman" w:cs="Times New Roman"/>
          <w:sz w:val="20"/>
          <w:szCs w:val="20"/>
        </w:rPr>
        <w:t xml:space="preserve">, </w:t>
      </w:r>
      <w:r w:rsidR="00F63383" w:rsidRPr="00937101">
        <w:rPr>
          <w:rFonts w:ascii="Times New Roman" w:hAnsi="Times New Roman" w:cs="Times New Roman"/>
          <w:sz w:val="20"/>
          <w:szCs w:val="20"/>
        </w:rPr>
        <w:t xml:space="preserve">these </w:t>
      </w:r>
      <w:r w:rsidR="00DB5E4A" w:rsidRPr="00937101">
        <w:rPr>
          <w:rFonts w:ascii="Times New Roman" w:hAnsi="Times New Roman" w:cs="Times New Roman"/>
          <w:sz w:val="20"/>
          <w:szCs w:val="20"/>
        </w:rPr>
        <w:t>lower completion</w:t>
      </w:r>
      <w:del w:id="971" w:author="Rebecca L Hartman" w:date="2020-02-19T10:33:00Z">
        <w:r w:rsidR="00DB5E4A" w:rsidRPr="00937101" w:rsidDel="00035EB0">
          <w:rPr>
            <w:rFonts w:ascii="Times New Roman" w:hAnsi="Times New Roman" w:cs="Times New Roman"/>
            <w:sz w:val="20"/>
            <w:szCs w:val="20"/>
          </w:rPr>
          <w:delText>s</w:delText>
        </w:r>
      </w:del>
      <w:r w:rsidR="00DB5E4A" w:rsidRPr="00937101">
        <w:rPr>
          <w:rFonts w:ascii="Times New Roman" w:hAnsi="Times New Roman" w:cs="Times New Roman"/>
          <w:sz w:val="20"/>
          <w:szCs w:val="20"/>
        </w:rPr>
        <w:t xml:space="preserve"> rates </w:t>
      </w:r>
      <w:r w:rsidR="00F01DAC" w:rsidRPr="00937101">
        <w:rPr>
          <w:rFonts w:ascii="Times New Roman" w:hAnsi="Times New Roman" w:cs="Times New Roman"/>
          <w:sz w:val="20"/>
          <w:szCs w:val="20"/>
        </w:rPr>
        <w:t>might also</w:t>
      </w:r>
      <w:r w:rsidR="00DB5E4A" w:rsidRPr="00937101">
        <w:rPr>
          <w:rFonts w:ascii="Times New Roman" w:hAnsi="Times New Roman" w:cs="Times New Roman"/>
          <w:sz w:val="20"/>
          <w:szCs w:val="20"/>
        </w:rPr>
        <w:t xml:space="preserve"> be attributable to </w:t>
      </w:r>
      <w:r w:rsidR="00F01DAC" w:rsidRPr="00937101">
        <w:rPr>
          <w:rFonts w:ascii="Times New Roman" w:hAnsi="Times New Roman" w:cs="Times New Roman"/>
          <w:sz w:val="20"/>
          <w:szCs w:val="20"/>
        </w:rPr>
        <w:t>intoxicated</w:t>
      </w:r>
      <w:r w:rsidR="00DB5E4A" w:rsidRPr="00937101">
        <w:rPr>
          <w:rFonts w:ascii="Times New Roman" w:hAnsi="Times New Roman" w:cs="Times New Roman"/>
          <w:sz w:val="20"/>
          <w:szCs w:val="20"/>
        </w:rPr>
        <w:t xml:space="preserve"> drivers actively choosing not to attempt the task and instead concentrati</w:t>
      </w:r>
      <w:r w:rsidR="00F01DAC" w:rsidRPr="00937101">
        <w:rPr>
          <w:rFonts w:ascii="Times New Roman" w:hAnsi="Times New Roman" w:cs="Times New Roman"/>
          <w:sz w:val="20"/>
          <w:szCs w:val="20"/>
        </w:rPr>
        <w:t>ng on their driving performance in recognition of their impairment.</w:t>
      </w:r>
    </w:p>
    <w:p w14:paraId="4C4E1043" w14:textId="1136854F" w:rsidR="00A766FA" w:rsidRPr="00937101" w:rsidRDefault="00DB5E4A"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While the prevalence of lane departures during task segments </w:t>
      </w:r>
      <w:r w:rsidR="00F63383" w:rsidRPr="00937101">
        <w:rPr>
          <w:rFonts w:ascii="Times New Roman" w:eastAsia="Times New Roman" w:hAnsi="Times New Roman" w:cs="Times New Roman"/>
          <w:color w:val="000000"/>
          <w:sz w:val="20"/>
          <w:szCs w:val="20"/>
        </w:rPr>
        <w:t>were</w:t>
      </w:r>
      <w:r w:rsidRPr="00937101">
        <w:rPr>
          <w:rFonts w:ascii="Times New Roman" w:eastAsia="Times New Roman" w:hAnsi="Times New Roman" w:cs="Times New Roman"/>
          <w:color w:val="000000"/>
          <w:sz w:val="20"/>
          <w:szCs w:val="20"/>
        </w:rPr>
        <w:t xml:space="preserve"> not significantly associated with THC or </w:t>
      </w:r>
      <w:proofErr w:type="spellStart"/>
      <w:r w:rsidRPr="00937101">
        <w:rPr>
          <w:rFonts w:ascii="Times New Roman" w:eastAsia="Times New Roman" w:hAnsi="Times New Roman" w:cs="Times New Roman"/>
          <w:color w:val="000000"/>
          <w:sz w:val="20"/>
          <w:szCs w:val="20"/>
        </w:rPr>
        <w:t>B</w:t>
      </w:r>
      <w:ins w:id="972" w:author="Rebecca L Hartman" w:date="2020-02-19T10:34:00Z">
        <w:r w:rsidR="00035EB0"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w:t>
      </w:r>
      <w:commentRangeStart w:id="973"/>
      <w:commentRangeStart w:id="974"/>
      <w:r w:rsidRPr="00937101">
        <w:rPr>
          <w:rFonts w:ascii="Times New Roman" w:eastAsia="Times New Roman" w:hAnsi="Times New Roman" w:cs="Times New Roman"/>
          <w:color w:val="000000"/>
          <w:sz w:val="20"/>
          <w:szCs w:val="20"/>
        </w:rPr>
        <w:t>concentrations</w:t>
      </w:r>
      <w:commentRangeEnd w:id="973"/>
      <w:r w:rsidR="00DB07FD">
        <w:rPr>
          <w:rStyle w:val="CommentReference"/>
        </w:rPr>
        <w:commentReference w:id="973"/>
      </w:r>
      <w:commentRangeEnd w:id="974"/>
      <w:r w:rsidR="005D494D">
        <w:rPr>
          <w:rStyle w:val="CommentReference"/>
        </w:rPr>
        <w:commentReference w:id="974"/>
      </w:r>
      <w:r w:rsidRPr="00937101">
        <w:rPr>
          <w:rFonts w:ascii="Times New Roman" w:eastAsia="Times New Roman" w:hAnsi="Times New Roman" w:cs="Times New Roman"/>
          <w:color w:val="000000"/>
          <w:sz w:val="20"/>
          <w:szCs w:val="20"/>
        </w:rPr>
        <w:t xml:space="preserve">, </w:t>
      </w:r>
      <w:r w:rsidR="00F63383" w:rsidRPr="00937101">
        <w:rPr>
          <w:rFonts w:ascii="Times New Roman" w:eastAsia="Times New Roman" w:hAnsi="Times New Roman" w:cs="Times New Roman"/>
          <w:color w:val="000000"/>
          <w:sz w:val="20"/>
          <w:szCs w:val="20"/>
        </w:rPr>
        <w:t>we did find</w:t>
      </w:r>
      <w:r w:rsidRPr="00937101">
        <w:rPr>
          <w:rFonts w:ascii="Times New Roman" w:eastAsia="Times New Roman" w:hAnsi="Times New Roman" w:cs="Times New Roman"/>
          <w:color w:val="000000"/>
          <w:sz w:val="20"/>
          <w:szCs w:val="20"/>
        </w:rPr>
        <w:t xml:space="preserve"> </w:t>
      </w:r>
      <w:r w:rsidR="00F01DAC" w:rsidRPr="00937101">
        <w:rPr>
          <w:rFonts w:ascii="Times New Roman" w:eastAsia="Times New Roman" w:hAnsi="Times New Roman" w:cs="Times New Roman"/>
          <w:color w:val="000000"/>
          <w:sz w:val="20"/>
          <w:szCs w:val="20"/>
        </w:rPr>
        <w:t xml:space="preserve">evidence that THC was associated with longer departure </w:t>
      </w:r>
      <w:r w:rsidRPr="00937101">
        <w:rPr>
          <w:rFonts w:ascii="Times New Roman" w:eastAsia="Times New Roman" w:hAnsi="Times New Roman" w:cs="Times New Roman"/>
          <w:color w:val="000000"/>
          <w:sz w:val="20"/>
          <w:szCs w:val="20"/>
        </w:rPr>
        <w:t>duration</w:t>
      </w:r>
      <w:r w:rsidR="00F01DAC" w:rsidRPr="00937101">
        <w:rPr>
          <w:rFonts w:ascii="Times New Roman" w:eastAsia="Times New Roman" w:hAnsi="Times New Roman" w:cs="Times New Roman"/>
          <w:color w:val="000000"/>
          <w:sz w:val="20"/>
          <w:szCs w:val="20"/>
        </w:rPr>
        <w:t>s</w:t>
      </w:r>
      <w:r w:rsidR="00F63383" w:rsidRPr="00937101">
        <w:rPr>
          <w:rFonts w:ascii="Times New Roman" w:eastAsia="Times New Roman" w:hAnsi="Times New Roman" w:cs="Times New Roman"/>
          <w:color w:val="000000"/>
          <w:sz w:val="20"/>
          <w:szCs w:val="20"/>
        </w:rPr>
        <w:t xml:space="preserve"> during the artist-search task.  This indicates</w:t>
      </w:r>
      <w:r w:rsidRPr="00937101">
        <w:rPr>
          <w:rFonts w:ascii="Times New Roman" w:eastAsia="Times New Roman" w:hAnsi="Times New Roman" w:cs="Times New Roman"/>
          <w:color w:val="000000"/>
          <w:sz w:val="20"/>
          <w:szCs w:val="20"/>
        </w:rPr>
        <w:t xml:space="preserve"> either slower recoveries from departures</w:t>
      </w:r>
      <w:r w:rsidR="00F63383" w:rsidRPr="00937101">
        <w:rPr>
          <w:rFonts w:ascii="Times New Roman" w:eastAsia="Times New Roman" w:hAnsi="Times New Roman" w:cs="Times New Roman"/>
          <w:color w:val="000000"/>
          <w:sz w:val="20"/>
          <w:szCs w:val="20"/>
        </w:rPr>
        <w:t>,</w:t>
      </w:r>
      <w:r w:rsidRPr="00937101">
        <w:rPr>
          <w:rFonts w:ascii="Times New Roman" w:eastAsia="Times New Roman" w:hAnsi="Times New Roman" w:cs="Times New Roman"/>
          <w:color w:val="000000"/>
          <w:sz w:val="20"/>
          <w:szCs w:val="20"/>
        </w:rPr>
        <w:t xml:space="preserve"> or </w:t>
      </w:r>
      <w:commentRangeStart w:id="975"/>
      <w:r w:rsidRPr="00937101">
        <w:rPr>
          <w:rFonts w:ascii="Times New Roman" w:eastAsia="Times New Roman" w:hAnsi="Times New Roman" w:cs="Times New Roman"/>
          <w:color w:val="000000"/>
          <w:sz w:val="20"/>
          <w:szCs w:val="20"/>
        </w:rPr>
        <w:t xml:space="preserve">decreased awareness </w:t>
      </w:r>
      <w:commentRangeEnd w:id="975"/>
      <w:r w:rsidR="00DB07FD">
        <w:rPr>
          <w:rStyle w:val="CommentReference"/>
        </w:rPr>
        <w:commentReference w:id="975"/>
      </w:r>
      <w:r w:rsidRPr="00937101">
        <w:rPr>
          <w:rFonts w:ascii="Times New Roman" w:eastAsia="Times New Roman" w:hAnsi="Times New Roman" w:cs="Times New Roman"/>
          <w:color w:val="000000"/>
          <w:sz w:val="20"/>
          <w:szCs w:val="20"/>
        </w:rPr>
        <w:t xml:space="preserve">of </w:t>
      </w:r>
      <w:r w:rsidR="00F63383" w:rsidRPr="00937101">
        <w:rPr>
          <w:rFonts w:ascii="Times New Roman" w:eastAsia="Times New Roman" w:hAnsi="Times New Roman" w:cs="Times New Roman"/>
          <w:color w:val="000000"/>
          <w:sz w:val="20"/>
          <w:szCs w:val="20"/>
        </w:rPr>
        <w:t>the</w:t>
      </w:r>
      <w:del w:id="976" w:author="Rebecca L Hartman" w:date="2020-02-19T10:34:00Z">
        <w:r w:rsidR="00F63383" w:rsidRPr="00937101" w:rsidDel="00035EB0">
          <w:rPr>
            <w:rFonts w:ascii="Times New Roman" w:eastAsia="Times New Roman" w:hAnsi="Times New Roman" w:cs="Times New Roman"/>
            <w:color w:val="000000"/>
            <w:sz w:val="20"/>
            <w:szCs w:val="20"/>
          </w:rPr>
          <w:delText>ir</w:delText>
        </w:r>
      </w:del>
      <w:r w:rsidRPr="00937101">
        <w:rPr>
          <w:rFonts w:ascii="Times New Roman" w:eastAsia="Times New Roman" w:hAnsi="Times New Roman" w:cs="Times New Roman"/>
          <w:color w:val="000000"/>
          <w:sz w:val="20"/>
          <w:szCs w:val="20"/>
        </w:rPr>
        <w:t xml:space="preserve"> vehicle’s l</w:t>
      </w:r>
      <w:r w:rsidR="00F01DAC" w:rsidRPr="00937101">
        <w:rPr>
          <w:rFonts w:ascii="Times New Roman" w:eastAsia="Times New Roman" w:hAnsi="Times New Roman" w:cs="Times New Roman"/>
          <w:color w:val="000000"/>
          <w:sz w:val="20"/>
          <w:szCs w:val="20"/>
        </w:rPr>
        <w:t xml:space="preserve">ane position while engaged in </w:t>
      </w:r>
      <w:r w:rsidRPr="00937101">
        <w:rPr>
          <w:rFonts w:ascii="Times New Roman" w:eastAsia="Times New Roman" w:hAnsi="Times New Roman" w:cs="Times New Roman"/>
          <w:color w:val="000000"/>
          <w:sz w:val="20"/>
          <w:szCs w:val="20"/>
        </w:rPr>
        <w:t>divided-attention task</w:t>
      </w:r>
      <w:r w:rsidR="00F01DAC" w:rsidRPr="00937101">
        <w:rPr>
          <w:rFonts w:ascii="Times New Roman" w:eastAsia="Times New Roman" w:hAnsi="Times New Roman" w:cs="Times New Roman"/>
          <w:color w:val="000000"/>
          <w:sz w:val="20"/>
          <w:szCs w:val="20"/>
        </w:rPr>
        <w:t>s</w:t>
      </w:r>
      <w:r w:rsidR="00071179" w:rsidRPr="00937101">
        <w:rPr>
          <w:rFonts w:ascii="Times New Roman" w:eastAsia="Times New Roman" w:hAnsi="Times New Roman" w:cs="Times New Roman"/>
          <w:color w:val="000000"/>
          <w:sz w:val="20"/>
          <w:szCs w:val="20"/>
        </w:rPr>
        <w:t xml:space="preserve">. </w:t>
      </w:r>
      <w:ins w:id="977" w:author="Rebecca L Hartman" w:date="2020-02-19T11:00:00Z">
        <w:r w:rsidR="00182250" w:rsidRPr="00937101">
          <w:rPr>
            <w:rFonts w:ascii="Times New Roman" w:eastAsia="Times New Roman" w:hAnsi="Times New Roman" w:cs="Times New Roman"/>
            <w:color w:val="000000"/>
            <w:sz w:val="20"/>
            <w:szCs w:val="20"/>
          </w:rPr>
          <w:t xml:space="preserve">It bears consideration that the magnitude of </w:t>
        </w:r>
        <w:proofErr w:type="spellStart"/>
        <w:r w:rsidR="00182250" w:rsidRPr="00937101">
          <w:rPr>
            <w:rFonts w:ascii="Times New Roman" w:eastAsia="Times New Roman" w:hAnsi="Times New Roman" w:cs="Times New Roman"/>
            <w:color w:val="000000"/>
            <w:sz w:val="20"/>
            <w:szCs w:val="20"/>
          </w:rPr>
          <w:t>BrAC</w:t>
        </w:r>
        <w:proofErr w:type="spellEnd"/>
        <w:r w:rsidR="00182250" w:rsidRPr="00937101">
          <w:rPr>
            <w:rFonts w:ascii="Times New Roman" w:eastAsia="Times New Roman" w:hAnsi="Times New Roman" w:cs="Times New Roman"/>
            <w:color w:val="000000"/>
            <w:sz w:val="20"/>
            <w:szCs w:val="20"/>
          </w:rPr>
          <w:t xml:space="preserve"> effect on lane departure duration in secondary tasks was substantially higher per g/210 L (approximately equivalent to g/</w:t>
        </w:r>
        <w:proofErr w:type="spellStart"/>
        <w:r w:rsidR="00182250" w:rsidRPr="00937101">
          <w:rPr>
            <w:rFonts w:ascii="Times New Roman" w:eastAsia="Times New Roman" w:hAnsi="Times New Roman" w:cs="Times New Roman"/>
            <w:color w:val="000000"/>
            <w:sz w:val="20"/>
            <w:szCs w:val="20"/>
          </w:rPr>
          <w:t>dL</w:t>
        </w:r>
        <w:proofErr w:type="spellEnd"/>
        <w:r w:rsidR="00182250" w:rsidRPr="00937101">
          <w:rPr>
            <w:rFonts w:ascii="Times New Roman" w:eastAsia="Times New Roman" w:hAnsi="Times New Roman" w:cs="Times New Roman"/>
            <w:color w:val="000000"/>
            <w:sz w:val="20"/>
            <w:szCs w:val="20"/>
          </w:rPr>
          <w:t xml:space="preserve"> [%] blood alcohol concentration) than blood THC per </w:t>
        </w:r>
        <w:r w:rsidR="00182250" w:rsidRPr="009709BA">
          <w:rPr>
            <w:rFonts w:ascii="Times New Roman" w:eastAsia="Times New Roman" w:hAnsi="Times New Roman" w:cs="Times New Roman"/>
            <w:color w:val="000000"/>
            <w:sz w:val="20"/>
            <w:szCs w:val="20"/>
          </w:rPr>
          <w:t>µ</w:t>
        </w:r>
      </w:ins>
      <w:ins w:id="978" w:author="Marilyn Huestis" w:date="2020-02-21T16:26:00Z">
        <w:r w:rsidR="00535F9F" w:rsidRPr="009709BA">
          <w:rPr>
            <w:rFonts w:ascii="Times New Roman" w:eastAsia="Times New Roman" w:hAnsi="Times New Roman" w:cs="Times New Roman"/>
            <w:color w:val="000000"/>
            <w:sz w:val="20"/>
            <w:szCs w:val="20"/>
            <w:rPrChange w:id="979" w:author="Miller, Ryan" w:date="2020-02-28T15:33:00Z">
              <w:rPr>
                <w:rFonts w:ascii="Times New Roman" w:eastAsia="Times New Roman" w:hAnsi="Times New Roman" w:cs="Times New Roman"/>
                <w:color w:val="000000"/>
                <w:sz w:val="20"/>
                <w:szCs w:val="20"/>
                <w:highlight w:val="yellow"/>
              </w:rPr>
            </w:rPrChange>
          </w:rPr>
          <w:t>g</w:t>
        </w:r>
      </w:ins>
      <w:ins w:id="980" w:author="Rebecca L Hartman" w:date="2020-02-19T11:00:00Z">
        <w:r w:rsidR="00182250" w:rsidRPr="009709BA">
          <w:rPr>
            <w:rFonts w:ascii="Times New Roman" w:eastAsia="Times New Roman" w:hAnsi="Times New Roman" w:cs="Times New Roman"/>
            <w:color w:val="000000"/>
            <w:sz w:val="20"/>
            <w:szCs w:val="20"/>
          </w:rPr>
          <w:t>/L</w:t>
        </w:r>
        <w:r w:rsidR="00182250" w:rsidRPr="00937101">
          <w:rPr>
            <w:rFonts w:ascii="Times New Roman" w:eastAsia="Times New Roman" w:hAnsi="Times New Roman" w:cs="Times New Roman"/>
            <w:color w:val="000000"/>
            <w:sz w:val="20"/>
            <w:szCs w:val="20"/>
          </w:rPr>
          <w:t xml:space="preserve">. However, THC concentrations also vary considerably more and over shorter periods than alcohol during normal use, changing rapidly within a short duration after inhalation </w:t>
        </w:r>
      </w:ins>
      <w:ins w:id="981" w:author="Miller, Ryan" w:date="2020-02-28T10:56:00Z">
        <w:r w:rsidR="00950BCD">
          <w:rPr>
            <w:rFonts w:ascii="Times New Roman" w:eastAsia="Times New Roman" w:hAnsi="Times New Roman" w:cs="Times New Roman"/>
            <w:color w:val="000000"/>
            <w:sz w:val="20"/>
            <w:szCs w:val="20"/>
          </w:rPr>
          <w:t xml:space="preserve">(Hartman et al. 2016). </w:t>
        </w:r>
      </w:ins>
      <w:ins w:id="982" w:author="Rebecca L Hartman" w:date="2020-02-19T11:00:00Z">
        <w:del w:id="983" w:author="Miller, Ryan" w:date="2020-02-28T10:56:00Z">
          <w:r w:rsidR="00182250" w:rsidRPr="00937101" w:rsidDel="00950BCD">
            <w:rPr>
              <w:rFonts w:ascii="Times New Roman" w:eastAsia="Times New Roman" w:hAnsi="Times New Roman" w:cs="Times New Roman"/>
              <w:color w:val="000000"/>
              <w:sz w:val="20"/>
              <w:szCs w:val="20"/>
            </w:rPr>
            <w:delText>[</w:delText>
          </w:r>
          <w:commentRangeStart w:id="984"/>
          <w:r w:rsidR="00182250" w:rsidRPr="00937101" w:rsidDel="00950BCD">
            <w:rPr>
              <w:rFonts w:ascii="Times New Roman" w:eastAsia="Times New Roman" w:hAnsi="Times New Roman" w:cs="Times New Roman"/>
              <w:color w:val="000000"/>
              <w:sz w:val="20"/>
              <w:szCs w:val="20"/>
            </w:rPr>
            <w:delText>citation</w:delText>
          </w:r>
          <w:commentRangeEnd w:id="984"/>
          <w:r w:rsidR="00182250" w:rsidRPr="00937101" w:rsidDel="00950BCD">
            <w:rPr>
              <w:rStyle w:val="CommentReference"/>
              <w:rFonts w:ascii="Times New Roman" w:hAnsi="Times New Roman" w:cs="Times New Roman"/>
              <w:sz w:val="20"/>
              <w:szCs w:val="20"/>
            </w:rPr>
            <w:commentReference w:id="984"/>
          </w:r>
          <w:r w:rsidR="00182250" w:rsidRPr="00937101" w:rsidDel="00950BCD">
            <w:rPr>
              <w:rFonts w:ascii="Times New Roman" w:eastAsia="Times New Roman" w:hAnsi="Times New Roman" w:cs="Times New Roman"/>
              <w:color w:val="000000"/>
              <w:sz w:val="20"/>
              <w:szCs w:val="20"/>
            </w:rPr>
            <w:delText xml:space="preserve">]. </w:delText>
          </w:r>
        </w:del>
        <w:r w:rsidR="00182250" w:rsidRPr="00937101">
          <w:rPr>
            <w:rFonts w:ascii="Times New Roman" w:eastAsia="Times New Roman" w:hAnsi="Times New Roman" w:cs="Times New Roman"/>
            <w:color w:val="000000"/>
            <w:sz w:val="20"/>
            <w:szCs w:val="20"/>
          </w:rPr>
          <w:t xml:space="preserve">Distracted driving alone </w:t>
        </w:r>
        <w:del w:id="985" w:author="Marilyn Huestis" w:date="2020-02-21T16:30:00Z">
          <w:r w:rsidR="00182250" w:rsidRPr="00937101" w:rsidDel="00E42ACA">
            <w:rPr>
              <w:rFonts w:ascii="Times New Roman" w:eastAsia="Times New Roman" w:hAnsi="Times New Roman" w:cs="Times New Roman"/>
              <w:color w:val="000000"/>
              <w:sz w:val="20"/>
              <w:szCs w:val="20"/>
            </w:rPr>
            <w:delText>has been</w:delText>
          </w:r>
        </w:del>
      </w:ins>
      <w:ins w:id="986" w:author="Miller, Ryan" w:date="2020-02-28T10:59:00Z">
        <w:r w:rsidR="00511CB6">
          <w:rPr>
            <w:rFonts w:ascii="Times New Roman" w:eastAsia="Times New Roman" w:hAnsi="Times New Roman" w:cs="Times New Roman"/>
            <w:color w:val="000000"/>
            <w:sz w:val="20"/>
            <w:szCs w:val="20"/>
          </w:rPr>
          <w:t xml:space="preserve">is shown </w:t>
        </w:r>
      </w:ins>
      <w:ins w:id="987" w:author="Marilyn Huestis" w:date="2020-02-21T16:30:00Z">
        <w:del w:id="988" w:author="Miller, Ryan" w:date="2020-02-28T10:59:00Z">
          <w:r w:rsidR="00E42ACA" w:rsidDel="00511CB6">
            <w:rPr>
              <w:rFonts w:ascii="Times New Roman" w:eastAsia="Times New Roman" w:hAnsi="Times New Roman" w:cs="Times New Roman"/>
              <w:color w:val="000000"/>
              <w:sz w:val="20"/>
              <w:szCs w:val="20"/>
            </w:rPr>
            <w:delText>was</w:delText>
          </w:r>
        </w:del>
      </w:ins>
      <w:ins w:id="989" w:author="Rebecca L Hartman" w:date="2020-02-19T11:00:00Z">
        <w:del w:id="990" w:author="Miller, Ryan" w:date="2020-02-28T10:59:00Z">
          <w:r w:rsidR="00182250" w:rsidRPr="00937101" w:rsidDel="00511CB6">
            <w:rPr>
              <w:rFonts w:ascii="Times New Roman" w:eastAsia="Times New Roman" w:hAnsi="Times New Roman" w:cs="Times New Roman"/>
              <w:color w:val="000000"/>
              <w:sz w:val="20"/>
              <w:szCs w:val="20"/>
            </w:rPr>
            <w:delText xml:space="preserve"> shown </w:delText>
          </w:r>
        </w:del>
        <w:r w:rsidR="00182250" w:rsidRPr="00937101">
          <w:rPr>
            <w:rFonts w:ascii="Times New Roman" w:eastAsia="Times New Roman" w:hAnsi="Times New Roman" w:cs="Times New Roman"/>
            <w:color w:val="000000"/>
            <w:sz w:val="20"/>
            <w:szCs w:val="20"/>
          </w:rPr>
          <w:t>to have severe detrimental effects on driving performance</w:t>
        </w:r>
      </w:ins>
      <w:ins w:id="991" w:author="Miller, Ryan" w:date="2020-02-28T10:59:00Z">
        <w:r w:rsidR="00511CB6">
          <w:rPr>
            <w:rFonts w:ascii="Times New Roman" w:eastAsia="Times New Roman" w:hAnsi="Times New Roman" w:cs="Times New Roman"/>
            <w:color w:val="000000"/>
            <w:sz w:val="20"/>
            <w:szCs w:val="20"/>
          </w:rPr>
          <w:t xml:space="preserve"> (</w:t>
        </w:r>
        <w:proofErr w:type="spellStart"/>
        <w:r w:rsidR="00511CB6">
          <w:rPr>
            <w:rFonts w:ascii="Times New Roman" w:eastAsia="Times New Roman" w:hAnsi="Times New Roman" w:cs="Times New Roman"/>
            <w:color w:val="000000"/>
            <w:sz w:val="20"/>
            <w:szCs w:val="20"/>
          </w:rPr>
          <w:t>Caird</w:t>
        </w:r>
        <w:proofErr w:type="spellEnd"/>
        <w:r w:rsidR="00511CB6">
          <w:rPr>
            <w:rFonts w:ascii="Times New Roman" w:eastAsia="Times New Roman" w:hAnsi="Times New Roman" w:cs="Times New Roman"/>
            <w:color w:val="000000"/>
            <w:sz w:val="20"/>
            <w:szCs w:val="20"/>
          </w:rPr>
          <w:t xml:space="preserve"> et al. 2014</w:t>
        </w:r>
      </w:ins>
      <w:ins w:id="992" w:author="Miller, Ryan" w:date="2020-02-28T11:00:00Z">
        <w:r w:rsidR="00511CB6">
          <w:rPr>
            <w:rFonts w:ascii="Times New Roman" w:eastAsia="Times New Roman" w:hAnsi="Times New Roman" w:cs="Times New Roman"/>
            <w:color w:val="000000"/>
            <w:sz w:val="20"/>
            <w:szCs w:val="20"/>
          </w:rPr>
          <w:t>)</w:t>
        </w:r>
      </w:ins>
      <w:ins w:id="993" w:author="Rebecca L Hartman" w:date="2020-02-19T11:00:00Z">
        <w:del w:id="994" w:author="Miller, Ryan" w:date="2020-02-28T10:59:00Z">
          <w:r w:rsidR="00182250" w:rsidRPr="00937101" w:rsidDel="00511CB6">
            <w:rPr>
              <w:rFonts w:ascii="Times New Roman" w:eastAsia="Times New Roman" w:hAnsi="Times New Roman" w:cs="Times New Roman"/>
              <w:color w:val="000000"/>
              <w:sz w:val="20"/>
              <w:szCs w:val="20"/>
            </w:rPr>
            <w:delText xml:space="preserve"> </w:delText>
          </w:r>
          <w:commentRangeStart w:id="995"/>
          <w:r w:rsidR="00182250" w:rsidRPr="00937101" w:rsidDel="00511CB6">
            <w:rPr>
              <w:rFonts w:ascii="Times New Roman" w:eastAsia="Times New Roman" w:hAnsi="Times New Roman" w:cs="Times New Roman"/>
              <w:color w:val="000000"/>
              <w:sz w:val="20"/>
              <w:szCs w:val="20"/>
            </w:rPr>
            <w:delText>[citation]</w:delText>
          </w:r>
        </w:del>
      </w:ins>
      <w:commentRangeEnd w:id="995"/>
      <w:ins w:id="996" w:author="Rebecca L Hartman" w:date="2020-02-19T14:50:00Z">
        <w:r w:rsidR="00F02C15" w:rsidRPr="00937101">
          <w:rPr>
            <w:rStyle w:val="CommentReference"/>
            <w:rFonts w:ascii="Times New Roman" w:hAnsi="Times New Roman" w:cs="Times New Roman"/>
            <w:sz w:val="20"/>
            <w:szCs w:val="20"/>
          </w:rPr>
          <w:commentReference w:id="995"/>
        </w:r>
      </w:ins>
      <w:ins w:id="997" w:author="Rebecca L Hartman" w:date="2020-02-19T11:00:00Z">
        <w:r w:rsidR="00182250" w:rsidRPr="00937101">
          <w:rPr>
            <w:rFonts w:ascii="Times New Roman" w:eastAsia="Times New Roman" w:hAnsi="Times New Roman" w:cs="Times New Roman"/>
            <w:color w:val="000000"/>
            <w:sz w:val="20"/>
            <w:szCs w:val="20"/>
          </w:rPr>
          <w:t xml:space="preserve">; adding the effects of intoxication to this </w:t>
        </w:r>
      </w:ins>
      <w:del w:id="998" w:author="Rebecca L Hartman" w:date="2020-02-19T11:01:00Z">
        <w:r w:rsidR="00071179" w:rsidRPr="00937101" w:rsidDel="00182250">
          <w:rPr>
            <w:rFonts w:ascii="Times New Roman" w:eastAsia="Times New Roman" w:hAnsi="Times New Roman" w:cs="Times New Roman"/>
            <w:color w:val="000000"/>
            <w:sz w:val="20"/>
            <w:szCs w:val="20"/>
          </w:rPr>
          <w:delText>Regardless of the underlying explanation, l</w:delText>
        </w:r>
        <w:r w:rsidR="00F63383" w:rsidRPr="00937101" w:rsidDel="00182250">
          <w:rPr>
            <w:rFonts w:ascii="Times New Roman" w:eastAsia="Times New Roman" w:hAnsi="Times New Roman" w:cs="Times New Roman"/>
            <w:color w:val="000000"/>
            <w:sz w:val="20"/>
            <w:szCs w:val="20"/>
          </w:rPr>
          <w:delText xml:space="preserve">onger departure durations </w:delText>
        </w:r>
      </w:del>
      <w:r w:rsidR="00F63383" w:rsidRPr="00937101">
        <w:rPr>
          <w:rFonts w:ascii="Times New Roman" w:eastAsia="Times New Roman" w:hAnsi="Times New Roman" w:cs="Times New Roman"/>
          <w:color w:val="000000"/>
          <w:sz w:val="20"/>
          <w:szCs w:val="20"/>
        </w:rPr>
        <w:t>raise</w:t>
      </w:r>
      <w:ins w:id="999" w:author="Rebecca L Hartman" w:date="2020-02-19T11:01:00Z">
        <w:r w:rsidR="00182250" w:rsidRPr="00937101">
          <w:rPr>
            <w:rFonts w:ascii="Times New Roman" w:eastAsia="Times New Roman" w:hAnsi="Times New Roman" w:cs="Times New Roman"/>
            <w:color w:val="000000"/>
            <w:sz w:val="20"/>
            <w:szCs w:val="20"/>
          </w:rPr>
          <w:t>s</w:t>
        </w:r>
      </w:ins>
      <w:r w:rsidRPr="00937101">
        <w:rPr>
          <w:rFonts w:ascii="Times New Roman" w:eastAsia="Times New Roman" w:hAnsi="Times New Roman" w:cs="Times New Roman"/>
          <w:color w:val="000000"/>
          <w:sz w:val="20"/>
          <w:szCs w:val="20"/>
        </w:rPr>
        <w:t xml:space="preserve"> significant safety concern</w:t>
      </w:r>
      <w:r w:rsidR="00071179" w:rsidRPr="00937101">
        <w:rPr>
          <w:rFonts w:ascii="Times New Roman" w:eastAsia="Times New Roman" w:hAnsi="Times New Roman" w:cs="Times New Roman"/>
          <w:color w:val="000000"/>
          <w:sz w:val="20"/>
          <w:szCs w:val="20"/>
        </w:rPr>
        <w:t>s for both the driver and other vehicles on the roadway.</w:t>
      </w:r>
      <w:ins w:id="1000" w:author="Rebecca L Hartman" w:date="2020-02-19T10:56:00Z">
        <w:r w:rsidR="00182250" w:rsidRPr="00937101">
          <w:rPr>
            <w:rFonts w:ascii="Times New Roman" w:eastAsia="Times New Roman" w:hAnsi="Times New Roman" w:cs="Times New Roman"/>
            <w:color w:val="000000"/>
            <w:sz w:val="20"/>
            <w:szCs w:val="20"/>
          </w:rPr>
          <w:t xml:space="preserve"> </w:t>
        </w:r>
      </w:ins>
      <w:ins w:id="1001" w:author="Rebecca L Hartman" w:date="2020-02-19T10:47:00Z">
        <w:r w:rsidR="0094309D" w:rsidRPr="00937101">
          <w:rPr>
            <w:rFonts w:ascii="Times New Roman" w:eastAsia="Times New Roman" w:hAnsi="Times New Roman" w:cs="Times New Roman"/>
            <w:color w:val="000000"/>
            <w:sz w:val="20"/>
            <w:szCs w:val="20"/>
          </w:rPr>
          <w:t xml:space="preserve"> </w:t>
        </w:r>
      </w:ins>
    </w:p>
    <w:p w14:paraId="69D2C5EF" w14:textId="77777777" w:rsidR="00F01DAC" w:rsidRPr="00937101" w:rsidRDefault="00071179" w:rsidP="00937101">
      <w:pPr>
        <w:spacing w:before="100" w:beforeAutospacing="1" w:after="100" w:afterAutospacing="1" w:line="360" w:lineRule="auto"/>
        <w:rPr>
          <w:ins w:id="1002" w:author="Rebecca L Hartman" w:date="2020-02-19T12:47:00Z"/>
          <w:rFonts w:ascii="Times New Roman" w:hAnsi="Times New Roman" w:cs="Times New Roman"/>
          <w:sz w:val="20"/>
          <w:szCs w:val="20"/>
        </w:rPr>
      </w:pPr>
      <w:r w:rsidRPr="00937101">
        <w:rPr>
          <w:rFonts w:ascii="Times New Roman" w:eastAsia="Times New Roman" w:hAnsi="Times New Roman" w:cs="Times New Roman"/>
          <w:color w:val="000000"/>
          <w:sz w:val="20"/>
          <w:szCs w:val="20"/>
        </w:rPr>
        <w:t xml:space="preserve">We observed a tendency for </w:t>
      </w:r>
      <w:del w:id="1003" w:author="Rebecca L Hartman" w:date="2020-02-19T11:02:00Z">
        <w:r w:rsidRPr="00937101" w:rsidDel="00182250">
          <w:rPr>
            <w:rFonts w:ascii="Times New Roman" w:eastAsia="Times New Roman" w:hAnsi="Times New Roman" w:cs="Times New Roman"/>
            <w:color w:val="000000"/>
            <w:sz w:val="20"/>
            <w:szCs w:val="20"/>
          </w:rPr>
          <w:delText>all</w:delText>
        </w:r>
        <w:r w:rsidR="007B4DBC" w:rsidRPr="00937101" w:rsidDel="00182250">
          <w:rPr>
            <w:rFonts w:ascii="Times New Roman" w:eastAsia="Times New Roman" w:hAnsi="Times New Roman" w:cs="Times New Roman"/>
            <w:color w:val="000000"/>
            <w:sz w:val="20"/>
            <w:szCs w:val="20"/>
          </w:rPr>
          <w:delText xml:space="preserve"> </w:delText>
        </w:r>
      </w:del>
      <w:r w:rsidR="007B4DBC" w:rsidRPr="00937101">
        <w:rPr>
          <w:rFonts w:ascii="Times New Roman" w:eastAsia="Times New Roman" w:hAnsi="Times New Roman" w:cs="Times New Roman"/>
          <w:color w:val="000000"/>
          <w:sz w:val="20"/>
          <w:szCs w:val="20"/>
        </w:rPr>
        <w:t>participants to decrease speed</w:t>
      </w:r>
      <w:ins w:id="1004" w:author="Rebecca L Hartman" w:date="2020-02-19T14:52:00Z">
        <w:r w:rsidR="00F02C15" w:rsidRPr="00937101">
          <w:rPr>
            <w:rFonts w:ascii="Times New Roman" w:eastAsia="Times New Roman" w:hAnsi="Times New Roman" w:cs="Times New Roman"/>
            <w:color w:val="000000"/>
            <w:sz w:val="20"/>
            <w:szCs w:val="20"/>
          </w:rPr>
          <w:t xml:space="preserve"> even without cannabis and alcohol</w:t>
        </w:r>
      </w:ins>
      <w:r w:rsidR="007B4DBC" w:rsidRPr="00937101">
        <w:rPr>
          <w:rFonts w:ascii="Times New Roman" w:eastAsia="Times New Roman" w:hAnsi="Times New Roman" w:cs="Times New Roman"/>
          <w:color w:val="000000"/>
          <w:sz w:val="20"/>
          <w:szCs w:val="20"/>
        </w:rPr>
        <w:t xml:space="preserve"> </w:t>
      </w:r>
      <w:r w:rsidRPr="00937101">
        <w:rPr>
          <w:rFonts w:ascii="Times New Roman" w:eastAsia="Times New Roman" w:hAnsi="Times New Roman" w:cs="Times New Roman"/>
          <w:color w:val="000000"/>
          <w:sz w:val="20"/>
          <w:szCs w:val="20"/>
        </w:rPr>
        <w:t xml:space="preserve">when engaged in a secondary </w:t>
      </w:r>
      <w:ins w:id="1005" w:author="Rebecca L Hartman" w:date="2020-02-19T11:03:00Z">
        <w:r w:rsidR="00182250" w:rsidRPr="00937101">
          <w:rPr>
            <w:rFonts w:ascii="Times New Roman" w:eastAsia="Times New Roman" w:hAnsi="Times New Roman" w:cs="Times New Roman"/>
            <w:color w:val="000000"/>
            <w:sz w:val="20"/>
            <w:szCs w:val="20"/>
          </w:rPr>
          <w:t xml:space="preserve">message-reading </w:t>
        </w:r>
      </w:ins>
      <w:r w:rsidRPr="00937101">
        <w:rPr>
          <w:rFonts w:ascii="Times New Roman" w:eastAsia="Times New Roman" w:hAnsi="Times New Roman" w:cs="Times New Roman"/>
          <w:color w:val="000000"/>
          <w:sz w:val="20"/>
          <w:szCs w:val="20"/>
        </w:rPr>
        <w:t xml:space="preserve">task; however, </w:t>
      </w:r>
      <w:r w:rsidR="007B4DBC" w:rsidRPr="00937101">
        <w:rPr>
          <w:rFonts w:ascii="Times New Roman" w:eastAsia="Times New Roman" w:hAnsi="Times New Roman" w:cs="Times New Roman"/>
          <w:color w:val="000000"/>
          <w:sz w:val="20"/>
          <w:szCs w:val="20"/>
        </w:rPr>
        <w:t>we</w:t>
      </w:r>
      <w:ins w:id="1006" w:author="Rebecca L Hartman" w:date="2020-02-19T14:52:00Z">
        <w:r w:rsidR="00F02C15" w:rsidRPr="00937101">
          <w:rPr>
            <w:rFonts w:ascii="Times New Roman" w:eastAsia="Times New Roman" w:hAnsi="Times New Roman" w:cs="Times New Roman"/>
            <w:color w:val="000000"/>
            <w:sz w:val="20"/>
            <w:szCs w:val="20"/>
          </w:rPr>
          <w:t xml:space="preserve"> also</w:t>
        </w:r>
      </w:ins>
      <w:r w:rsidR="00DB5E4A" w:rsidRPr="00937101">
        <w:rPr>
          <w:rFonts w:ascii="Times New Roman" w:eastAsia="Times New Roman" w:hAnsi="Times New Roman" w:cs="Times New Roman"/>
          <w:color w:val="000000"/>
          <w:sz w:val="20"/>
          <w:szCs w:val="20"/>
        </w:rPr>
        <w:t xml:space="preserve"> </w:t>
      </w:r>
      <w:r w:rsidR="007B4DBC" w:rsidRPr="00937101">
        <w:rPr>
          <w:rFonts w:ascii="Times New Roman" w:eastAsia="Times New Roman" w:hAnsi="Times New Roman" w:cs="Times New Roman"/>
          <w:color w:val="000000"/>
          <w:sz w:val="20"/>
          <w:szCs w:val="20"/>
        </w:rPr>
        <w:t>found</w:t>
      </w:r>
      <w:r w:rsidR="00DB5E4A" w:rsidRPr="00937101">
        <w:rPr>
          <w:rFonts w:ascii="Times New Roman" w:eastAsia="Times New Roman" w:hAnsi="Times New Roman" w:cs="Times New Roman"/>
          <w:color w:val="000000"/>
          <w:sz w:val="20"/>
          <w:szCs w:val="20"/>
        </w:rPr>
        <w:t xml:space="preserve"> evidence that THC may be associated with </w:t>
      </w:r>
      <w:del w:id="1007" w:author="Rebecca L Hartman" w:date="2020-02-19T11:03:00Z">
        <w:r w:rsidR="00DB5E4A" w:rsidRPr="00937101" w:rsidDel="00182250">
          <w:rPr>
            <w:rFonts w:ascii="Times New Roman" w:eastAsia="Times New Roman" w:hAnsi="Times New Roman" w:cs="Times New Roman"/>
            <w:color w:val="000000"/>
            <w:sz w:val="20"/>
            <w:szCs w:val="20"/>
          </w:rPr>
          <w:delText xml:space="preserve">larger </w:delText>
        </w:r>
      </w:del>
      <w:commentRangeStart w:id="1008"/>
      <w:ins w:id="1009" w:author="Rebecca L Hartman" w:date="2020-02-19T11:04:00Z">
        <w:r w:rsidR="00182250" w:rsidRPr="00937101">
          <w:rPr>
            <w:rFonts w:ascii="Times New Roman" w:eastAsia="Times New Roman" w:hAnsi="Times New Roman" w:cs="Times New Roman"/>
            <w:color w:val="000000"/>
            <w:sz w:val="20"/>
            <w:szCs w:val="20"/>
          </w:rPr>
          <w:t>minor</w:t>
        </w:r>
        <w:commentRangeEnd w:id="1008"/>
        <w:r w:rsidR="00182250" w:rsidRPr="00937101">
          <w:rPr>
            <w:rStyle w:val="CommentReference"/>
            <w:rFonts w:ascii="Times New Roman" w:hAnsi="Times New Roman" w:cs="Times New Roman"/>
            <w:sz w:val="20"/>
            <w:szCs w:val="20"/>
          </w:rPr>
          <w:commentReference w:id="1008"/>
        </w:r>
        <w:r w:rsidR="00182250" w:rsidRPr="00937101">
          <w:rPr>
            <w:rFonts w:ascii="Times New Roman" w:eastAsia="Times New Roman" w:hAnsi="Times New Roman" w:cs="Times New Roman"/>
            <w:color w:val="000000"/>
            <w:sz w:val="20"/>
            <w:szCs w:val="20"/>
          </w:rPr>
          <w:t xml:space="preserve"> </w:t>
        </w:r>
      </w:ins>
      <w:r w:rsidR="007B4DBC" w:rsidRPr="00937101">
        <w:rPr>
          <w:rFonts w:ascii="Times New Roman" w:eastAsia="Times New Roman" w:hAnsi="Times New Roman" w:cs="Times New Roman"/>
          <w:color w:val="000000"/>
          <w:sz w:val="20"/>
          <w:szCs w:val="20"/>
        </w:rPr>
        <w:t xml:space="preserve">speed decreases during the side-mirror task.  </w:t>
      </w:r>
      <w:r w:rsidRPr="00937101">
        <w:rPr>
          <w:rFonts w:ascii="Times New Roman" w:eastAsia="Times New Roman" w:hAnsi="Times New Roman" w:cs="Times New Roman"/>
          <w:color w:val="000000"/>
          <w:sz w:val="20"/>
          <w:szCs w:val="20"/>
        </w:rPr>
        <w:t>While</w:t>
      </w:r>
      <w:r w:rsidR="007B4DBC" w:rsidRPr="00937101">
        <w:rPr>
          <w:rFonts w:ascii="Times New Roman" w:eastAsia="Times New Roman" w:hAnsi="Times New Roman" w:cs="Times New Roman"/>
          <w:color w:val="000000"/>
          <w:sz w:val="20"/>
          <w:szCs w:val="20"/>
        </w:rPr>
        <w:t xml:space="preserve"> </w:t>
      </w:r>
      <w:r w:rsidR="006E72E9" w:rsidRPr="00937101">
        <w:rPr>
          <w:rFonts w:ascii="Times New Roman" w:eastAsia="Times New Roman" w:hAnsi="Times New Roman" w:cs="Times New Roman"/>
          <w:color w:val="000000"/>
          <w:sz w:val="20"/>
          <w:szCs w:val="20"/>
        </w:rPr>
        <w:t>this</w:t>
      </w:r>
      <w:r w:rsidR="007B4DBC" w:rsidRPr="00937101">
        <w:rPr>
          <w:rFonts w:ascii="Times New Roman" w:eastAsia="Times New Roman" w:hAnsi="Times New Roman" w:cs="Times New Roman"/>
          <w:color w:val="000000"/>
          <w:sz w:val="20"/>
          <w:szCs w:val="20"/>
        </w:rPr>
        <w:t xml:space="preserve"> </w:t>
      </w:r>
      <w:r w:rsidRPr="00937101">
        <w:rPr>
          <w:rFonts w:ascii="Times New Roman" w:eastAsia="Times New Roman" w:hAnsi="Times New Roman" w:cs="Times New Roman"/>
          <w:color w:val="000000"/>
          <w:sz w:val="20"/>
          <w:szCs w:val="20"/>
        </w:rPr>
        <w:t xml:space="preserve">finding </w:t>
      </w:r>
      <w:r w:rsidR="007B4DBC" w:rsidRPr="00937101">
        <w:rPr>
          <w:rFonts w:ascii="Times New Roman" w:eastAsia="Times New Roman" w:hAnsi="Times New Roman" w:cs="Times New Roman"/>
          <w:color w:val="000000"/>
          <w:sz w:val="20"/>
          <w:szCs w:val="20"/>
        </w:rPr>
        <w:t>seems to be contradicted by result</w:t>
      </w:r>
      <w:r w:rsidR="006E72E9" w:rsidRPr="00937101">
        <w:rPr>
          <w:rFonts w:ascii="Times New Roman" w:eastAsia="Times New Roman" w:hAnsi="Times New Roman" w:cs="Times New Roman"/>
          <w:color w:val="000000"/>
          <w:sz w:val="20"/>
          <w:szCs w:val="20"/>
        </w:rPr>
        <w:t xml:space="preserve">s for the message-reading task, the </w:t>
      </w:r>
      <w:r w:rsidRPr="00937101">
        <w:rPr>
          <w:rFonts w:ascii="Times New Roman" w:eastAsia="Times New Roman" w:hAnsi="Times New Roman" w:cs="Times New Roman"/>
          <w:color w:val="000000"/>
          <w:sz w:val="20"/>
          <w:szCs w:val="20"/>
        </w:rPr>
        <w:t>incongruity</w:t>
      </w:r>
      <w:r w:rsidR="006E72E9" w:rsidRPr="00937101">
        <w:rPr>
          <w:rFonts w:ascii="Times New Roman" w:eastAsia="Times New Roman" w:hAnsi="Times New Roman" w:cs="Times New Roman"/>
          <w:color w:val="000000"/>
          <w:sz w:val="20"/>
          <w:szCs w:val="20"/>
        </w:rPr>
        <w:t xml:space="preserve"> is likely due to the absence of completion da</w:t>
      </w:r>
      <w:r w:rsidRPr="00937101">
        <w:rPr>
          <w:rFonts w:ascii="Times New Roman" w:eastAsia="Times New Roman" w:hAnsi="Times New Roman" w:cs="Times New Roman"/>
          <w:color w:val="000000"/>
          <w:sz w:val="20"/>
          <w:szCs w:val="20"/>
        </w:rPr>
        <w:t xml:space="preserve">ta for the message-reading task.  Because we could not </w:t>
      </w:r>
      <w:commentRangeStart w:id="1010"/>
      <w:commentRangeStart w:id="1011"/>
      <w:r w:rsidRPr="00937101">
        <w:rPr>
          <w:rFonts w:ascii="Times New Roman" w:eastAsia="Times New Roman" w:hAnsi="Times New Roman" w:cs="Times New Roman"/>
          <w:color w:val="000000"/>
          <w:sz w:val="20"/>
          <w:szCs w:val="20"/>
        </w:rPr>
        <w:t>filter out non-attempts</w:t>
      </w:r>
      <w:commentRangeEnd w:id="1010"/>
      <w:r w:rsidR="00ED6CE4" w:rsidRPr="00937101">
        <w:rPr>
          <w:rStyle w:val="CommentReference"/>
          <w:rFonts w:ascii="Times New Roman" w:hAnsi="Times New Roman" w:cs="Times New Roman"/>
          <w:sz w:val="20"/>
          <w:szCs w:val="20"/>
        </w:rPr>
        <w:commentReference w:id="1010"/>
      </w:r>
      <w:commentRangeEnd w:id="1011"/>
      <w:r w:rsidR="000815C2">
        <w:rPr>
          <w:rStyle w:val="CommentReference"/>
        </w:rPr>
        <w:commentReference w:id="1011"/>
      </w:r>
      <w:r w:rsidRPr="00937101">
        <w:rPr>
          <w:rFonts w:ascii="Times New Roman" w:eastAsia="Times New Roman" w:hAnsi="Times New Roman" w:cs="Times New Roman"/>
          <w:color w:val="000000"/>
          <w:sz w:val="20"/>
          <w:szCs w:val="20"/>
        </w:rPr>
        <w:t xml:space="preserve">, </w:t>
      </w:r>
      <w:del w:id="1012" w:author="Rebecca L Hartman" w:date="2020-02-19T10:16:00Z">
        <w:r w:rsidRPr="00937101" w:rsidDel="00D03285">
          <w:rPr>
            <w:rFonts w:ascii="Times New Roman" w:eastAsia="Times New Roman" w:hAnsi="Times New Roman" w:cs="Times New Roman"/>
            <w:color w:val="000000"/>
            <w:sz w:val="20"/>
            <w:szCs w:val="20"/>
          </w:rPr>
          <w:delText xml:space="preserve">the </w:delText>
        </w:r>
      </w:del>
      <w:r w:rsidR="006E72E9" w:rsidRPr="00937101">
        <w:rPr>
          <w:rFonts w:ascii="Times New Roman" w:eastAsia="Times New Roman" w:hAnsi="Times New Roman" w:cs="Times New Roman"/>
          <w:color w:val="000000"/>
          <w:sz w:val="20"/>
          <w:szCs w:val="20"/>
        </w:rPr>
        <w:t>individuals who ignored the task</w:t>
      </w:r>
      <w:del w:id="1013" w:author="Rebecca L Hartman" w:date="2020-02-19T10:16:00Z">
        <w:r w:rsidR="006E72E9" w:rsidRPr="00937101" w:rsidDel="00D03285">
          <w:rPr>
            <w:rFonts w:ascii="Times New Roman" w:eastAsia="Times New Roman" w:hAnsi="Times New Roman" w:cs="Times New Roman"/>
            <w:color w:val="000000"/>
            <w:sz w:val="20"/>
            <w:szCs w:val="20"/>
          </w:rPr>
          <w:delText>,</w:delText>
        </w:r>
      </w:del>
      <w:ins w:id="1014" w:author="Rebecca L Hartman" w:date="2020-02-19T11:07:00Z">
        <w:r w:rsidR="00ED6CE4" w:rsidRPr="00937101">
          <w:rPr>
            <w:rFonts w:ascii="Times New Roman" w:eastAsia="Times New Roman" w:hAnsi="Times New Roman" w:cs="Times New Roman"/>
            <w:color w:val="000000"/>
            <w:sz w:val="20"/>
            <w:szCs w:val="20"/>
          </w:rPr>
          <w:t xml:space="preserve"> —</w:t>
        </w:r>
      </w:ins>
      <w:r w:rsidR="006E72E9" w:rsidRPr="00937101">
        <w:rPr>
          <w:rFonts w:ascii="Times New Roman" w:eastAsia="Times New Roman" w:hAnsi="Times New Roman" w:cs="Times New Roman"/>
          <w:color w:val="000000"/>
          <w:sz w:val="20"/>
          <w:szCs w:val="20"/>
        </w:rPr>
        <w:t xml:space="preserve"> </w:t>
      </w:r>
      <w:del w:id="1015" w:author="Rebecca L Hartman" w:date="2020-02-19T10:16:00Z">
        <w:r w:rsidR="006E72E9" w:rsidRPr="00937101" w:rsidDel="00D03285">
          <w:rPr>
            <w:rFonts w:ascii="Times New Roman" w:eastAsia="Times New Roman" w:hAnsi="Times New Roman" w:cs="Times New Roman"/>
            <w:color w:val="000000"/>
            <w:sz w:val="20"/>
            <w:szCs w:val="20"/>
          </w:rPr>
          <w:delText>who had</w:delText>
        </w:r>
      </w:del>
      <w:ins w:id="1016" w:author="Rebecca L Hartman" w:date="2020-02-19T10:16:00Z">
        <w:r w:rsidR="00D03285" w:rsidRPr="00937101">
          <w:rPr>
            <w:rFonts w:ascii="Times New Roman" w:eastAsia="Times New Roman" w:hAnsi="Times New Roman" w:cs="Times New Roman"/>
            <w:color w:val="000000"/>
            <w:sz w:val="20"/>
            <w:szCs w:val="20"/>
          </w:rPr>
          <w:t>thus having</w:t>
        </w:r>
      </w:ins>
      <w:r w:rsidR="006E72E9" w:rsidRPr="00937101">
        <w:rPr>
          <w:rFonts w:ascii="Times New Roman" w:eastAsia="Times New Roman" w:hAnsi="Times New Roman" w:cs="Times New Roman"/>
          <w:color w:val="000000"/>
          <w:sz w:val="20"/>
          <w:szCs w:val="20"/>
        </w:rPr>
        <w:t xml:space="preserve"> no reason to slow</w:t>
      </w:r>
      <w:ins w:id="1017" w:author="Rebecca L Hartman" w:date="2020-02-19T10:17:00Z">
        <w:r w:rsidR="00D03285" w:rsidRPr="00937101">
          <w:rPr>
            <w:rFonts w:ascii="Times New Roman" w:eastAsia="Times New Roman" w:hAnsi="Times New Roman" w:cs="Times New Roman"/>
            <w:color w:val="000000"/>
            <w:sz w:val="20"/>
            <w:szCs w:val="20"/>
          </w:rPr>
          <w:t xml:space="preserve"> </w:t>
        </w:r>
      </w:ins>
      <w:r w:rsidR="006E72E9" w:rsidRPr="00937101">
        <w:rPr>
          <w:rFonts w:ascii="Times New Roman" w:eastAsia="Times New Roman" w:hAnsi="Times New Roman" w:cs="Times New Roman"/>
          <w:color w:val="000000"/>
          <w:sz w:val="20"/>
          <w:szCs w:val="20"/>
        </w:rPr>
        <w:t>down</w:t>
      </w:r>
      <w:ins w:id="1018" w:author="Rebecca L Hartman" w:date="2020-02-19T11:07:00Z">
        <w:r w:rsidR="00ED6CE4" w:rsidRPr="00937101">
          <w:rPr>
            <w:rFonts w:ascii="Times New Roman" w:eastAsia="Times New Roman" w:hAnsi="Times New Roman" w:cs="Times New Roman"/>
            <w:color w:val="000000"/>
            <w:sz w:val="20"/>
            <w:szCs w:val="20"/>
          </w:rPr>
          <w:t>—</w:t>
        </w:r>
      </w:ins>
      <w:del w:id="1019" w:author="Rebecca L Hartman" w:date="2020-02-19T11:07:00Z">
        <w:r w:rsidR="006E72E9" w:rsidRPr="00937101" w:rsidDel="00ED6CE4">
          <w:rPr>
            <w:rFonts w:ascii="Times New Roman" w:eastAsia="Times New Roman" w:hAnsi="Times New Roman" w:cs="Times New Roman"/>
            <w:color w:val="000000"/>
            <w:sz w:val="20"/>
            <w:szCs w:val="20"/>
          </w:rPr>
          <w:delText xml:space="preserve">, </w:delText>
        </w:r>
      </w:del>
      <w:del w:id="1020" w:author="Rebecca L Hartman" w:date="2020-02-19T10:17:00Z">
        <w:r w:rsidRPr="00937101" w:rsidDel="00D03285">
          <w:rPr>
            <w:rFonts w:ascii="Times New Roman" w:eastAsia="Times New Roman" w:hAnsi="Times New Roman" w:cs="Times New Roman"/>
            <w:color w:val="000000"/>
            <w:sz w:val="20"/>
            <w:szCs w:val="20"/>
          </w:rPr>
          <w:delText>ended up</w:delText>
        </w:r>
      </w:del>
      <w:ins w:id="1021" w:author="Rebecca L Hartman" w:date="2020-02-19T10:17:00Z">
        <w:r w:rsidR="00D03285" w:rsidRPr="00937101">
          <w:rPr>
            <w:rFonts w:ascii="Times New Roman" w:eastAsia="Times New Roman" w:hAnsi="Times New Roman" w:cs="Times New Roman"/>
            <w:color w:val="000000"/>
            <w:sz w:val="20"/>
            <w:szCs w:val="20"/>
          </w:rPr>
          <w:t>had data</w:t>
        </w:r>
      </w:ins>
      <w:r w:rsidR="006E72E9" w:rsidRPr="00937101">
        <w:rPr>
          <w:rFonts w:ascii="Times New Roman" w:eastAsia="Times New Roman" w:hAnsi="Times New Roman" w:cs="Times New Roman"/>
          <w:color w:val="000000"/>
          <w:sz w:val="20"/>
          <w:szCs w:val="20"/>
        </w:rPr>
        <w:t xml:space="preserve"> mixed in with those wh</w:t>
      </w:r>
      <w:r w:rsidR="00F63383" w:rsidRPr="00937101">
        <w:rPr>
          <w:rFonts w:ascii="Times New Roman" w:eastAsia="Times New Roman" w:hAnsi="Times New Roman" w:cs="Times New Roman"/>
          <w:color w:val="000000"/>
          <w:sz w:val="20"/>
          <w:szCs w:val="20"/>
        </w:rPr>
        <w:t xml:space="preserve">o actively engaged in the task.  This </w:t>
      </w:r>
      <w:del w:id="1022" w:author="Marilyn Huestis" w:date="2020-02-21T16:32:00Z">
        <w:r w:rsidR="00F63383" w:rsidRPr="00937101" w:rsidDel="0065793C">
          <w:rPr>
            <w:rFonts w:ascii="Times New Roman" w:eastAsia="Times New Roman" w:hAnsi="Times New Roman" w:cs="Times New Roman"/>
            <w:color w:val="000000"/>
            <w:sz w:val="20"/>
            <w:szCs w:val="20"/>
          </w:rPr>
          <w:delText xml:space="preserve">mixing </w:delText>
        </w:r>
      </w:del>
      <w:r w:rsidR="00F63383" w:rsidRPr="00937101">
        <w:rPr>
          <w:rFonts w:ascii="Times New Roman" w:eastAsia="Times New Roman" w:hAnsi="Times New Roman" w:cs="Times New Roman"/>
          <w:color w:val="000000"/>
          <w:sz w:val="20"/>
          <w:szCs w:val="20"/>
        </w:rPr>
        <w:t>might also explain the</w:t>
      </w:r>
      <w:ins w:id="1023" w:author="Rebecca L Hartman" w:date="2020-02-19T11:38:00Z">
        <w:r w:rsidR="001804B7" w:rsidRPr="00937101">
          <w:rPr>
            <w:rFonts w:ascii="Times New Roman" w:eastAsia="Times New Roman" w:hAnsi="Times New Roman" w:cs="Times New Roman"/>
            <w:color w:val="000000"/>
            <w:sz w:val="20"/>
            <w:szCs w:val="20"/>
          </w:rPr>
          <w:t xml:space="preserve"> </w:t>
        </w:r>
        <w:commentRangeStart w:id="1024"/>
        <w:r w:rsidR="001804B7" w:rsidRPr="00937101">
          <w:rPr>
            <w:rFonts w:ascii="Times New Roman" w:eastAsia="Times New Roman" w:hAnsi="Times New Roman" w:cs="Times New Roman"/>
            <w:color w:val="000000"/>
            <w:sz w:val="20"/>
            <w:szCs w:val="20"/>
          </w:rPr>
          <w:t>low magnitude</w:t>
        </w:r>
      </w:ins>
      <w:ins w:id="1025" w:author="Rebecca L Hartman" w:date="2020-02-19T11:39:00Z">
        <w:r w:rsidR="001804B7" w:rsidRPr="00937101">
          <w:rPr>
            <w:rFonts w:ascii="Times New Roman" w:eastAsia="Times New Roman" w:hAnsi="Times New Roman" w:cs="Times New Roman"/>
            <w:color w:val="000000"/>
            <w:sz w:val="20"/>
            <w:szCs w:val="20"/>
          </w:rPr>
          <w:t>s</w:t>
        </w:r>
      </w:ins>
      <w:ins w:id="1026" w:author="Rebecca L Hartman" w:date="2020-02-19T11:38:00Z">
        <w:r w:rsidR="001804B7" w:rsidRPr="00937101">
          <w:rPr>
            <w:rFonts w:ascii="Times New Roman" w:eastAsia="Times New Roman" w:hAnsi="Times New Roman" w:cs="Times New Roman"/>
            <w:color w:val="000000"/>
            <w:sz w:val="20"/>
            <w:szCs w:val="20"/>
          </w:rPr>
          <w:t xml:space="preserve"> of change in speed (-0.01 mph and +0.04 mph </w:t>
        </w:r>
      </w:ins>
      <w:ins w:id="1027" w:author="Rebecca L Hartman" w:date="2020-02-19T11:41:00Z">
        <w:r w:rsidR="001804B7" w:rsidRPr="00937101">
          <w:rPr>
            <w:rFonts w:ascii="Times New Roman" w:eastAsia="Times New Roman" w:hAnsi="Times New Roman" w:cs="Times New Roman"/>
            <w:color w:val="000000"/>
            <w:sz w:val="20"/>
            <w:szCs w:val="20"/>
          </w:rPr>
          <w:t xml:space="preserve">per µg/L THC </w:t>
        </w:r>
      </w:ins>
      <w:ins w:id="1028" w:author="Rebecca L Hartman" w:date="2020-02-19T11:38:00Z">
        <w:r w:rsidR="001804B7" w:rsidRPr="00937101">
          <w:rPr>
            <w:rFonts w:ascii="Times New Roman" w:eastAsia="Times New Roman" w:hAnsi="Times New Roman" w:cs="Times New Roman"/>
            <w:color w:val="000000"/>
            <w:sz w:val="20"/>
            <w:szCs w:val="20"/>
          </w:rPr>
          <w:t>for side-mirror and artist-search,</w:t>
        </w:r>
      </w:ins>
      <w:ins w:id="1029" w:author="Rebecca L Hartman" w:date="2020-02-19T11:39:00Z">
        <w:r w:rsidR="001804B7" w:rsidRPr="00937101">
          <w:rPr>
            <w:rFonts w:ascii="Times New Roman" w:eastAsia="Times New Roman" w:hAnsi="Times New Roman" w:cs="Times New Roman"/>
            <w:color w:val="000000"/>
            <w:sz w:val="20"/>
            <w:szCs w:val="20"/>
          </w:rPr>
          <w:t xml:space="preserve"> </w:t>
        </w:r>
      </w:ins>
      <w:ins w:id="1030" w:author="Rebecca L Hartman" w:date="2020-02-19T11:38:00Z">
        <w:r w:rsidR="001804B7" w:rsidRPr="00937101">
          <w:rPr>
            <w:rFonts w:ascii="Times New Roman" w:eastAsia="Times New Roman" w:hAnsi="Times New Roman" w:cs="Times New Roman"/>
            <w:color w:val="000000"/>
            <w:sz w:val="20"/>
            <w:szCs w:val="20"/>
          </w:rPr>
          <w:t>respectively)</w:t>
        </w:r>
      </w:ins>
      <w:commentRangeEnd w:id="1024"/>
      <w:ins w:id="1031" w:author="Rebecca L Hartman" w:date="2020-02-19T11:40:00Z">
        <w:r w:rsidR="001804B7" w:rsidRPr="00937101">
          <w:rPr>
            <w:rStyle w:val="CommentReference"/>
            <w:rFonts w:ascii="Times New Roman" w:hAnsi="Times New Roman" w:cs="Times New Roman"/>
            <w:sz w:val="20"/>
            <w:szCs w:val="20"/>
          </w:rPr>
          <w:commentReference w:id="1024"/>
        </w:r>
      </w:ins>
      <w:ins w:id="1032" w:author="Rebecca L Hartman" w:date="2020-02-19T11:38:00Z">
        <w:r w:rsidR="001804B7" w:rsidRPr="00937101">
          <w:rPr>
            <w:rFonts w:ascii="Times New Roman" w:eastAsia="Times New Roman" w:hAnsi="Times New Roman" w:cs="Times New Roman"/>
            <w:color w:val="000000"/>
            <w:sz w:val="20"/>
            <w:szCs w:val="20"/>
          </w:rPr>
          <w:t xml:space="preserve"> and the</w:t>
        </w:r>
      </w:ins>
      <w:r w:rsidR="00F63383" w:rsidRPr="00937101">
        <w:rPr>
          <w:rFonts w:ascii="Times New Roman" w:eastAsia="Times New Roman" w:hAnsi="Times New Roman" w:cs="Times New Roman"/>
          <w:color w:val="000000"/>
          <w:sz w:val="20"/>
          <w:szCs w:val="20"/>
        </w:rPr>
        <w:t xml:space="preserve"> unexpected finding </w:t>
      </w:r>
      <w:r w:rsidRPr="00937101">
        <w:rPr>
          <w:rFonts w:ascii="Times New Roman" w:eastAsia="Times New Roman" w:hAnsi="Times New Roman" w:cs="Times New Roman"/>
          <w:color w:val="000000"/>
          <w:sz w:val="20"/>
          <w:szCs w:val="20"/>
        </w:rPr>
        <w:t>of</w:t>
      </w:r>
      <w:r w:rsidR="00F63383" w:rsidRPr="00937101">
        <w:rPr>
          <w:rFonts w:ascii="Times New Roman" w:eastAsia="Times New Roman" w:hAnsi="Times New Roman" w:cs="Times New Roman"/>
          <w:color w:val="000000"/>
          <w:sz w:val="20"/>
          <w:szCs w:val="20"/>
        </w:rPr>
        <w:t xml:space="preserve"> higher</w:t>
      </w:r>
      <w:r w:rsidRPr="00937101">
        <w:rPr>
          <w:rFonts w:ascii="Times New Roman" w:eastAsia="Times New Roman" w:hAnsi="Times New Roman" w:cs="Times New Roman"/>
          <w:color w:val="000000"/>
          <w:sz w:val="20"/>
          <w:szCs w:val="20"/>
        </w:rPr>
        <w:t xml:space="preserve"> </w:t>
      </w:r>
      <w:proofErr w:type="spellStart"/>
      <w:r w:rsidRPr="00937101">
        <w:rPr>
          <w:rFonts w:ascii="Times New Roman" w:eastAsia="Times New Roman" w:hAnsi="Times New Roman" w:cs="Times New Roman"/>
          <w:color w:val="000000"/>
          <w:sz w:val="20"/>
          <w:szCs w:val="20"/>
        </w:rPr>
        <w:t>B</w:t>
      </w:r>
      <w:ins w:id="1033" w:author="Rebecca L Hartman" w:date="2020-02-19T10:17:00Z">
        <w:r w:rsidR="00D032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predicting </w:t>
      </w:r>
      <w:r w:rsidR="00F63383" w:rsidRPr="00937101">
        <w:rPr>
          <w:rFonts w:ascii="Times New Roman" w:eastAsia="Times New Roman" w:hAnsi="Times New Roman" w:cs="Times New Roman"/>
          <w:color w:val="000000"/>
          <w:sz w:val="20"/>
          <w:szCs w:val="20"/>
        </w:rPr>
        <w:t>shorter lane departure durations during the message-reading task.</w:t>
      </w:r>
      <w:ins w:id="1034" w:author="Rebecca L Hartman" w:date="2020-02-19T10:21:00Z">
        <w:r w:rsidR="00D03285" w:rsidRPr="00937101">
          <w:rPr>
            <w:rFonts w:ascii="Times New Roman" w:hAnsi="Times New Roman" w:cs="Times New Roman"/>
            <w:sz w:val="20"/>
            <w:szCs w:val="20"/>
          </w:rPr>
          <w:t xml:space="preserve"> </w:t>
        </w:r>
      </w:ins>
      <w:ins w:id="1035" w:author="Rebecca L Hartman" w:date="2020-02-19T11:23:00Z">
        <w:r w:rsidR="007E6091" w:rsidRPr="00937101">
          <w:rPr>
            <w:rFonts w:ascii="Times New Roman" w:hAnsi="Times New Roman" w:cs="Times New Roman"/>
            <w:sz w:val="20"/>
            <w:szCs w:val="20"/>
          </w:rPr>
          <w:t>I</w:t>
        </w:r>
      </w:ins>
      <w:ins w:id="1036" w:author="Rebecca L Hartman" w:date="2020-02-19T11:10:00Z">
        <w:r w:rsidR="00ED6CE4" w:rsidRPr="00937101">
          <w:rPr>
            <w:rFonts w:ascii="Times New Roman" w:hAnsi="Times New Roman" w:cs="Times New Roman"/>
            <w:sz w:val="20"/>
            <w:szCs w:val="20"/>
          </w:rPr>
          <w:t xml:space="preserve">t is </w:t>
        </w:r>
      </w:ins>
      <w:ins w:id="1037" w:author="Rebecca L Hartman" w:date="2020-02-19T11:23:00Z">
        <w:r w:rsidR="007E6091" w:rsidRPr="00937101">
          <w:rPr>
            <w:rFonts w:ascii="Times New Roman" w:hAnsi="Times New Roman" w:cs="Times New Roman"/>
            <w:sz w:val="20"/>
            <w:szCs w:val="20"/>
          </w:rPr>
          <w:t xml:space="preserve">also </w:t>
        </w:r>
      </w:ins>
      <w:ins w:id="1038" w:author="Rebecca L Hartman" w:date="2020-02-19T11:10:00Z">
        <w:r w:rsidR="00ED6CE4" w:rsidRPr="00937101">
          <w:rPr>
            <w:rFonts w:ascii="Times New Roman" w:hAnsi="Times New Roman" w:cs="Times New Roman"/>
            <w:sz w:val="20"/>
            <w:szCs w:val="20"/>
          </w:rPr>
          <w:lastRenderedPageBreak/>
          <w:t xml:space="preserve">possible that the </w:t>
        </w:r>
      </w:ins>
      <w:ins w:id="1039" w:author="Rebecca L Hartman" w:date="2020-02-19T10:21:00Z">
        <w:r w:rsidR="00D03285" w:rsidRPr="00937101">
          <w:rPr>
            <w:rFonts w:ascii="Times New Roman" w:hAnsi="Times New Roman" w:cs="Times New Roman"/>
            <w:sz w:val="20"/>
            <w:szCs w:val="20"/>
          </w:rPr>
          <w:t xml:space="preserve">message-reading task </w:t>
        </w:r>
      </w:ins>
      <w:ins w:id="1040" w:author="Rebecca L Hartman" w:date="2020-02-19T11:11:00Z">
        <w:r w:rsidR="00ED6CE4" w:rsidRPr="00937101">
          <w:rPr>
            <w:rFonts w:ascii="Times New Roman" w:hAnsi="Times New Roman" w:cs="Times New Roman"/>
            <w:sz w:val="20"/>
            <w:szCs w:val="20"/>
          </w:rPr>
          <w:t>requires more</w:t>
        </w:r>
      </w:ins>
      <w:ins w:id="1041" w:author="Rebecca L Hartman" w:date="2020-02-19T10:21:00Z">
        <w:r w:rsidR="00D03285" w:rsidRPr="00937101">
          <w:rPr>
            <w:rFonts w:ascii="Times New Roman" w:hAnsi="Times New Roman" w:cs="Times New Roman"/>
            <w:sz w:val="20"/>
            <w:szCs w:val="20"/>
          </w:rPr>
          <w:t xml:space="preserve"> </w:t>
        </w:r>
      </w:ins>
      <w:ins w:id="1042" w:author="Rebecca L Hartman" w:date="2020-02-19T11:23:00Z">
        <w:r w:rsidR="007E6091" w:rsidRPr="00937101">
          <w:rPr>
            <w:rFonts w:ascii="Times New Roman" w:hAnsi="Times New Roman" w:cs="Times New Roman"/>
            <w:sz w:val="20"/>
            <w:szCs w:val="20"/>
          </w:rPr>
          <w:t xml:space="preserve">overall </w:t>
        </w:r>
      </w:ins>
      <w:ins w:id="1043" w:author="Rebecca L Hartman" w:date="2020-02-19T10:21:00Z">
        <w:r w:rsidR="00D03285" w:rsidRPr="00937101">
          <w:rPr>
            <w:rFonts w:ascii="Times New Roman" w:hAnsi="Times New Roman" w:cs="Times New Roman"/>
            <w:sz w:val="20"/>
            <w:szCs w:val="20"/>
          </w:rPr>
          <w:t xml:space="preserve">attention </w:t>
        </w:r>
      </w:ins>
      <w:ins w:id="1044" w:author="Rebecca L Hartman" w:date="2020-02-19T11:11:00Z">
        <w:r w:rsidR="00ED6CE4" w:rsidRPr="00937101">
          <w:rPr>
            <w:rFonts w:ascii="Times New Roman" w:hAnsi="Times New Roman" w:cs="Times New Roman"/>
            <w:sz w:val="20"/>
            <w:szCs w:val="20"/>
          </w:rPr>
          <w:t xml:space="preserve">than </w:t>
        </w:r>
      </w:ins>
      <w:ins w:id="1045" w:author="Rebecca L Hartman" w:date="2020-02-19T10:21:00Z">
        <w:r w:rsidR="00D03285" w:rsidRPr="00937101">
          <w:rPr>
            <w:rFonts w:ascii="Times New Roman" w:hAnsi="Times New Roman" w:cs="Times New Roman"/>
            <w:sz w:val="20"/>
            <w:szCs w:val="20"/>
          </w:rPr>
          <w:t xml:space="preserve">detecting lights (side-mirror task) or </w:t>
        </w:r>
      </w:ins>
      <w:ins w:id="1046" w:author="Rebecca L Hartman" w:date="2020-02-19T11:11:00Z">
        <w:r w:rsidR="00ED6CE4" w:rsidRPr="00937101">
          <w:rPr>
            <w:rFonts w:ascii="Times New Roman" w:hAnsi="Times New Roman" w:cs="Times New Roman"/>
            <w:sz w:val="20"/>
            <w:szCs w:val="20"/>
          </w:rPr>
          <w:t xml:space="preserve">even </w:t>
        </w:r>
      </w:ins>
      <w:ins w:id="1047" w:author="Rebecca L Hartman" w:date="2020-02-19T10:21:00Z">
        <w:r w:rsidR="00D03285" w:rsidRPr="00937101">
          <w:rPr>
            <w:rFonts w:ascii="Times New Roman" w:hAnsi="Times New Roman" w:cs="Times New Roman"/>
            <w:sz w:val="20"/>
            <w:szCs w:val="20"/>
          </w:rPr>
          <w:t>skimming for a certain value (artist-search)</w:t>
        </w:r>
      </w:ins>
      <w:ins w:id="1048" w:author="Rebecca L Hartman" w:date="2020-02-19T11:24:00Z">
        <w:r w:rsidR="007E6091" w:rsidRPr="00937101">
          <w:rPr>
            <w:rFonts w:ascii="Times New Roman" w:eastAsia="Times New Roman" w:hAnsi="Times New Roman" w:cs="Times New Roman"/>
            <w:color w:val="000000"/>
            <w:sz w:val="20"/>
            <w:szCs w:val="20"/>
          </w:rPr>
          <w:t>—</w:t>
        </w:r>
      </w:ins>
      <w:ins w:id="1049" w:author="Rebecca L Hartman" w:date="2020-02-19T11:11:00Z">
        <w:r w:rsidR="00ED6CE4" w:rsidRPr="00937101">
          <w:rPr>
            <w:rFonts w:ascii="Times New Roman" w:hAnsi="Times New Roman" w:cs="Times New Roman"/>
            <w:sz w:val="20"/>
            <w:szCs w:val="20"/>
          </w:rPr>
          <w:t xml:space="preserve">resulting in less </w:t>
        </w:r>
      </w:ins>
      <w:ins w:id="1050" w:author="Rebecca L Hartman" w:date="2020-02-19T11:13:00Z">
        <w:r w:rsidR="00ED6CE4" w:rsidRPr="00937101">
          <w:rPr>
            <w:rFonts w:ascii="Times New Roman" w:hAnsi="Times New Roman" w:cs="Times New Roman"/>
            <w:sz w:val="20"/>
            <w:szCs w:val="20"/>
          </w:rPr>
          <w:t xml:space="preserve">overall </w:t>
        </w:r>
      </w:ins>
      <w:ins w:id="1051" w:author="Rebecca L Hartman" w:date="2020-02-19T11:11:00Z">
        <w:r w:rsidR="00ED6CE4" w:rsidRPr="00937101">
          <w:rPr>
            <w:rFonts w:ascii="Times New Roman" w:hAnsi="Times New Roman" w:cs="Times New Roman"/>
            <w:sz w:val="20"/>
            <w:szCs w:val="20"/>
          </w:rPr>
          <w:t>attention paid to</w:t>
        </w:r>
      </w:ins>
      <w:ins w:id="1052" w:author="Rebecca L Hartman" w:date="2020-02-19T10:21:00Z">
        <w:r w:rsidR="00D03285" w:rsidRPr="00937101">
          <w:rPr>
            <w:rFonts w:ascii="Times New Roman" w:hAnsi="Times New Roman" w:cs="Times New Roman"/>
            <w:sz w:val="20"/>
            <w:szCs w:val="20"/>
          </w:rPr>
          <w:t xml:space="preserve"> the primary driving </w:t>
        </w:r>
        <w:commentRangeStart w:id="1053"/>
        <w:r w:rsidR="00D03285" w:rsidRPr="00937101">
          <w:rPr>
            <w:rFonts w:ascii="Times New Roman" w:hAnsi="Times New Roman" w:cs="Times New Roman"/>
            <w:sz w:val="20"/>
            <w:szCs w:val="20"/>
          </w:rPr>
          <w:t>task</w:t>
        </w:r>
      </w:ins>
      <w:commentRangeEnd w:id="1053"/>
      <w:ins w:id="1054" w:author="Rebecca L Hartman" w:date="2020-02-19T11:17:00Z">
        <w:r w:rsidR="007E6091" w:rsidRPr="00937101">
          <w:rPr>
            <w:rStyle w:val="CommentReference"/>
            <w:rFonts w:ascii="Times New Roman" w:hAnsi="Times New Roman" w:cs="Times New Roman"/>
            <w:sz w:val="20"/>
            <w:szCs w:val="20"/>
          </w:rPr>
          <w:commentReference w:id="1053"/>
        </w:r>
      </w:ins>
      <w:ins w:id="1055" w:author="Rebecca L Hartman" w:date="2020-02-19T10:21:00Z">
        <w:r w:rsidR="007E6091" w:rsidRPr="00937101">
          <w:rPr>
            <w:rFonts w:ascii="Times New Roman" w:hAnsi="Times New Roman" w:cs="Times New Roman"/>
            <w:sz w:val="20"/>
            <w:szCs w:val="20"/>
          </w:rPr>
          <w:t xml:space="preserve"> and thus less</w:t>
        </w:r>
      </w:ins>
      <w:ins w:id="1056" w:author="Rebecca L Hartman" w:date="2020-02-19T11:22:00Z">
        <w:r w:rsidR="007E6091" w:rsidRPr="00937101">
          <w:rPr>
            <w:rFonts w:ascii="Times New Roman" w:hAnsi="Times New Roman" w:cs="Times New Roman"/>
            <w:sz w:val="20"/>
            <w:szCs w:val="20"/>
          </w:rPr>
          <w:t xml:space="preserve"> attempt to compensate for intoxication through decreased </w:t>
        </w:r>
        <w:commentRangeStart w:id="1057"/>
        <w:r w:rsidR="007E6091" w:rsidRPr="00937101">
          <w:rPr>
            <w:rFonts w:ascii="Times New Roman" w:hAnsi="Times New Roman" w:cs="Times New Roman"/>
            <w:sz w:val="20"/>
            <w:szCs w:val="20"/>
          </w:rPr>
          <w:t>speed</w:t>
        </w:r>
      </w:ins>
      <w:commentRangeEnd w:id="1057"/>
      <w:r w:rsidR="0065793C">
        <w:rPr>
          <w:rStyle w:val="CommentReference"/>
        </w:rPr>
        <w:commentReference w:id="1057"/>
      </w:r>
      <w:ins w:id="1058" w:author="Rebecca L Hartman" w:date="2020-02-19T11:18:00Z">
        <w:r w:rsidR="007E6091" w:rsidRPr="00937101">
          <w:rPr>
            <w:rFonts w:ascii="Times New Roman" w:hAnsi="Times New Roman" w:cs="Times New Roman"/>
            <w:sz w:val="20"/>
            <w:szCs w:val="20"/>
          </w:rPr>
          <w:t>.</w:t>
        </w:r>
      </w:ins>
      <w:ins w:id="1059" w:author="Rebecca L Hartman" w:date="2020-02-19T11:24:00Z">
        <w:r w:rsidR="007E6091" w:rsidRPr="00937101">
          <w:rPr>
            <w:rFonts w:ascii="Times New Roman" w:hAnsi="Times New Roman" w:cs="Times New Roman"/>
            <w:sz w:val="20"/>
            <w:szCs w:val="20"/>
          </w:rPr>
          <w:t xml:space="preserve"> </w:t>
        </w:r>
      </w:ins>
    </w:p>
    <w:p w14:paraId="56005BBB" w14:textId="043F1B49" w:rsidR="00F737FD" w:rsidRPr="00937101" w:rsidRDefault="00F737FD" w:rsidP="00937101">
      <w:pPr>
        <w:spacing w:before="100" w:beforeAutospacing="1" w:after="100" w:afterAutospacing="1" w:line="360" w:lineRule="auto"/>
        <w:rPr>
          <w:rFonts w:ascii="Times New Roman" w:eastAsia="Times New Roman" w:hAnsi="Times New Roman" w:cs="Times New Roman"/>
          <w:color w:val="000000"/>
          <w:sz w:val="20"/>
          <w:szCs w:val="20"/>
        </w:rPr>
      </w:pPr>
      <w:ins w:id="1060" w:author="Rebecca L Hartman" w:date="2020-02-19T12:47:00Z">
        <w:r w:rsidRPr="00937101">
          <w:rPr>
            <w:rFonts w:ascii="Times New Roman" w:hAnsi="Times New Roman" w:cs="Times New Roman"/>
            <w:sz w:val="20"/>
            <w:szCs w:val="20"/>
          </w:rPr>
          <w:t xml:space="preserve">No effect on </w:t>
        </w:r>
      </w:ins>
      <w:ins w:id="1061" w:author="Rebecca L Hartman" w:date="2020-02-19T12:49:00Z">
        <w:r w:rsidRPr="00937101">
          <w:rPr>
            <w:rFonts w:ascii="Times New Roman" w:hAnsi="Times New Roman" w:cs="Times New Roman"/>
            <w:sz w:val="20"/>
            <w:szCs w:val="20"/>
          </w:rPr>
          <w:t>SDL</w:t>
        </w:r>
      </w:ins>
      <w:ins w:id="1062" w:author="Miller, Ryan" w:date="2020-02-21T09:49:00Z">
        <w:r w:rsidR="00F64D09">
          <w:rPr>
            <w:rFonts w:ascii="Times New Roman" w:hAnsi="Times New Roman" w:cs="Times New Roman"/>
            <w:sz w:val="20"/>
            <w:szCs w:val="20"/>
          </w:rPr>
          <w:t>P</w:t>
        </w:r>
      </w:ins>
      <w:ins w:id="1063" w:author="Rebecca L Hartman" w:date="2020-02-19T12:49:00Z">
        <w:del w:id="1064" w:author="Miller, Ryan" w:date="2020-02-21T09:49: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w:t>
        </w:r>
      </w:ins>
      <w:ins w:id="1065" w:author="Rebecca L Hartman" w:date="2020-02-19T12:47:00Z">
        <w:r w:rsidRPr="00937101">
          <w:rPr>
            <w:rFonts w:ascii="Times New Roman" w:hAnsi="Times New Roman" w:cs="Times New Roman"/>
            <w:sz w:val="20"/>
            <w:szCs w:val="20"/>
          </w:rPr>
          <w:t xml:space="preserve">SDS was observed for any </w:t>
        </w:r>
      </w:ins>
      <w:ins w:id="1066" w:author="Rebecca L Hartman" w:date="2020-02-19T14:54:00Z">
        <w:r w:rsidR="00F02C15" w:rsidRPr="00937101">
          <w:rPr>
            <w:rFonts w:ascii="Times New Roman" w:hAnsi="Times New Roman" w:cs="Times New Roman"/>
            <w:sz w:val="20"/>
            <w:szCs w:val="20"/>
          </w:rPr>
          <w:t>variable</w:t>
        </w:r>
      </w:ins>
      <w:ins w:id="1067" w:author="Rebecca L Hartman" w:date="2020-02-19T12:50:00Z">
        <w:r w:rsidRPr="00937101">
          <w:rPr>
            <w:rFonts w:ascii="Times New Roman" w:hAnsi="Times New Roman" w:cs="Times New Roman"/>
            <w:sz w:val="20"/>
            <w:szCs w:val="20"/>
          </w:rPr>
          <w:t xml:space="preserve">, </w:t>
        </w:r>
        <w:del w:id="1068" w:author="Miller, Ryan" w:date="2020-03-02T15:22:00Z">
          <w:r w:rsidRPr="00937101" w:rsidDel="00017B15">
            <w:rPr>
              <w:rFonts w:ascii="Times New Roman" w:hAnsi="Times New Roman" w:cs="Times New Roman"/>
              <w:sz w:val="20"/>
              <w:szCs w:val="20"/>
            </w:rPr>
            <w:delText>except for increase</w:delText>
          </w:r>
        </w:del>
      </w:ins>
      <w:ins w:id="1069" w:author="Rebecca L Hartman" w:date="2020-02-19T14:12:00Z">
        <w:del w:id="1070" w:author="Miller, Ryan" w:date="2020-03-02T15:22:00Z">
          <w:r w:rsidR="00755154" w:rsidRPr="00937101" w:rsidDel="00017B15">
            <w:rPr>
              <w:rFonts w:ascii="Times New Roman" w:hAnsi="Times New Roman" w:cs="Times New Roman"/>
              <w:sz w:val="20"/>
              <w:szCs w:val="20"/>
            </w:rPr>
            <w:delText>d</w:delText>
          </w:r>
        </w:del>
      </w:ins>
      <w:ins w:id="1071" w:author="Miller, Ryan" w:date="2020-03-02T15:22:00Z">
        <w:r w:rsidR="00017B15">
          <w:rPr>
            <w:rFonts w:ascii="Times New Roman" w:hAnsi="Times New Roman" w:cs="Times New Roman"/>
            <w:sz w:val="20"/>
            <w:szCs w:val="20"/>
          </w:rPr>
          <w:t xml:space="preserve">with the exception of </w:t>
        </w:r>
        <w:proofErr w:type="spellStart"/>
        <w:r w:rsidR="00017B15">
          <w:rPr>
            <w:rFonts w:ascii="Times New Roman" w:hAnsi="Times New Roman" w:cs="Times New Roman"/>
            <w:sz w:val="20"/>
            <w:szCs w:val="20"/>
          </w:rPr>
          <w:t>BrAC</w:t>
        </w:r>
        <w:proofErr w:type="spellEnd"/>
        <w:r w:rsidR="00017B15">
          <w:rPr>
            <w:rFonts w:ascii="Times New Roman" w:hAnsi="Times New Roman" w:cs="Times New Roman"/>
            <w:sz w:val="20"/>
            <w:szCs w:val="20"/>
          </w:rPr>
          <w:t xml:space="preserve"> predicting increased</w:t>
        </w:r>
      </w:ins>
      <w:ins w:id="1072" w:author="Rebecca L Hartman" w:date="2020-02-19T14:12:00Z">
        <w:r w:rsidR="00755154" w:rsidRPr="00937101">
          <w:rPr>
            <w:rFonts w:ascii="Times New Roman" w:hAnsi="Times New Roman" w:cs="Times New Roman"/>
            <w:sz w:val="20"/>
            <w:szCs w:val="20"/>
          </w:rPr>
          <w:t xml:space="preserve"> SDL</w:t>
        </w:r>
      </w:ins>
      <w:ins w:id="1073" w:author="Miller, Ryan" w:date="2020-02-21T09:49:00Z">
        <w:r w:rsidR="00F64D09">
          <w:rPr>
            <w:rFonts w:ascii="Times New Roman" w:hAnsi="Times New Roman" w:cs="Times New Roman"/>
            <w:sz w:val="20"/>
            <w:szCs w:val="20"/>
          </w:rPr>
          <w:t>P</w:t>
        </w:r>
      </w:ins>
      <w:ins w:id="1074" w:author="Rebecca L Hartman" w:date="2020-02-19T14:12:00Z">
        <w:del w:id="1075" w:author="Miller, Ryan" w:date="2020-02-21T09:49:00Z">
          <w:r w:rsidR="00755154" w:rsidRPr="00937101" w:rsidDel="00F64D09">
            <w:rPr>
              <w:rFonts w:ascii="Times New Roman" w:hAnsi="Times New Roman" w:cs="Times New Roman"/>
              <w:sz w:val="20"/>
              <w:szCs w:val="20"/>
            </w:rPr>
            <w:delText>D</w:delText>
          </w:r>
        </w:del>
      </w:ins>
      <w:ins w:id="1076" w:author="Rebecca L Hartman" w:date="2020-02-19T12:50:00Z">
        <w:r w:rsidRPr="00937101">
          <w:rPr>
            <w:rFonts w:ascii="Times New Roman" w:hAnsi="Times New Roman" w:cs="Times New Roman"/>
            <w:sz w:val="20"/>
            <w:szCs w:val="20"/>
          </w:rPr>
          <w:t xml:space="preserve"> during the message-reading task</w:t>
        </w:r>
      </w:ins>
      <w:ins w:id="1077" w:author="Rebecca L Hartman" w:date="2020-02-19T12:47:00Z">
        <w:r w:rsidRPr="00937101">
          <w:rPr>
            <w:rFonts w:ascii="Times New Roman" w:hAnsi="Times New Roman" w:cs="Times New Roman"/>
            <w:sz w:val="20"/>
            <w:szCs w:val="20"/>
          </w:rPr>
          <w:t xml:space="preserve">. </w:t>
        </w:r>
      </w:ins>
      <w:ins w:id="1078" w:author="Rebecca L Hartman" w:date="2020-02-19T12:57:00Z">
        <w:r w:rsidRPr="00937101">
          <w:rPr>
            <w:rFonts w:ascii="Times New Roman" w:hAnsi="Times New Roman" w:cs="Times New Roman"/>
            <w:sz w:val="20"/>
            <w:szCs w:val="20"/>
          </w:rPr>
          <w:t>While</w:t>
        </w:r>
      </w:ins>
      <w:ins w:id="1079" w:author="Rebecca L Hartman" w:date="2020-02-19T12:47:00Z">
        <w:r w:rsidRPr="00937101">
          <w:rPr>
            <w:rFonts w:ascii="Times New Roman" w:hAnsi="Times New Roman" w:cs="Times New Roman"/>
            <w:sz w:val="20"/>
            <w:szCs w:val="20"/>
          </w:rPr>
          <w:t xml:space="preserve"> contrary to our hypothesis</w:t>
        </w:r>
      </w:ins>
      <w:ins w:id="1080" w:author="Rebecca L Hartman" w:date="2020-02-19T12:57:00Z">
        <w:r w:rsidRPr="00937101">
          <w:rPr>
            <w:rFonts w:ascii="Times New Roman" w:hAnsi="Times New Roman" w:cs="Times New Roman"/>
            <w:sz w:val="20"/>
            <w:szCs w:val="20"/>
          </w:rPr>
          <w:t>, the lack of effects on SDS was consistent with our findings from the overall drive (Hartman et al 2016).</w:t>
        </w:r>
      </w:ins>
      <w:ins w:id="1081" w:author="Rebecca L Hartman" w:date="2020-02-19T12:59:00Z">
        <w:r w:rsidR="009002E3" w:rsidRPr="00937101">
          <w:rPr>
            <w:rFonts w:ascii="Times New Roman" w:hAnsi="Times New Roman" w:cs="Times New Roman"/>
            <w:sz w:val="20"/>
            <w:szCs w:val="20"/>
          </w:rPr>
          <w:t xml:space="preserve"> However, given our results from the full drive (Hartman et al 2015) we expected to observe both THC and </w:t>
        </w:r>
        <w:proofErr w:type="spellStart"/>
        <w:r w:rsidR="009002E3" w:rsidRPr="00937101">
          <w:rPr>
            <w:rFonts w:ascii="Times New Roman" w:hAnsi="Times New Roman" w:cs="Times New Roman"/>
            <w:sz w:val="20"/>
            <w:szCs w:val="20"/>
          </w:rPr>
          <w:t>BrAC</w:t>
        </w:r>
        <w:proofErr w:type="spellEnd"/>
        <w:r w:rsidR="009002E3" w:rsidRPr="00937101">
          <w:rPr>
            <w:rFonts w:ascii="Times New Roman" w:hAnsi="Times New Roman" w:cs="Times New Roman"/>
            <w:sz w:val="20"/>
            <w:szCs w:val="20"/>
          </w:rPr>
          <w:t xml:space="preserve"> effects on SDL</w:t>
        </w:r>
        <w:del w:id="1082" w:author="Tim Brown" w:date="2020-02-25T10:45:00Z">
          <w:r w:rsidR="009002E3" w:rsidRPr="00937101" w:rsidDel="00F80150">
            <w:rPr>
              <w:rFonts w:ascii="Times New Roman" w:hAnsi="Times New Roman" w:cs="Times New Roman"/>
              <w:sz w:val="20"/>
              <w:szCs w:val="20"/>
            </w:rPr>
            <w:delText>D</w:delText>
          </w:r>
        </w:del>
      </w:ins>
      <w:ins w:id="1083" w:author="Tim Brown" w:date="2020-02-25T10:45:00Z">
        <w:r w:rsidR="00F80150">
          <w:rPr>
            <w:rFonts w:ascii="Times New Roman" w:hAnsi="Times New Roman" w:cs="Times New Roman"/>
            <w:sz w:val="20"/>
            <w:szCs w:val="20"/>
          </w:rPr>
          <w:t>P</w:t>
        </w:r>
      </w:ins>
      <w:ins w:id="1084" w:author="Rebecca L Hartman" w:date="2020-02-19T12:59:00Z">
        <w:r w:rsidR="009002E3" w:rsidRPr="00937101">
          <w:rPr>
            <w:rFonts w:ascii="Times New Roman" w:hAnsi="Times New Roman" w:cs="Times New Roman"/>
            <w:sz w:val="20"/>
            <w:szCs w:val="20"/>
          </w:rPr>
          <w:t xml:space="preserve">. </w:t>
        </w:r>
        <w:commentRangeStart w:id="1085"/>
        <w:commentRangeStart w:id="1086"/>
        <w:r w:rsidR="009002E3" w:rsidRPr="00937101">
          <w:rPr>
            <w:rFonts w:ascii="Times New Roman" w:hAnsi="Times New Roman" w:cs="Times New Roman"/>
            <w:sz w:val="20"/>
            <w:szCs w:val="20"/>
          </w:rPr>
          <w:t xml:space="preserve">This inconsistency is likely explained by the fact that </w:t>
        </w:r>
      </w:ins>
      <w:ins w:id="1087" w:author="Tim Brown" w:date="2020-02-25T10:46:00Z">
        <w:r w:rsidR="00F80150">
          <w:rPr>
            <w:rFonts w:ascii="Times New Roman" w:hAnsi="Times New Roman" w:cs="Times New Roman"/>
            <w:sz w:val="20"/>
            <w:szCs w:val="20"/>
          </w:rPr>
          <w:t xml:space="preserve">the short durations of the events </w:t>
        </w:r>
        <w:del w:id="1088" w:author="Miller, Ryan" w:date="2020-02-28T15:26:00Z">
          <w:r w:rsidR="00F80150" w:rsidDel="009709BA">
            <w:rPr>
              <w:rFonts w:ascii="Times New Roman" w:hAnsi="Times New Roman" w:cs="Times New Roman"/>
              <w:sz w:val="20"/>
              <w:szCs w:val="20"/>
            </w:rPr>
            <w:delText xml:space="preserve">for which </w:delText>
          </w:r>
        </w:del>
      </w:ins>
      <w:ins w:id="1089" w:author="Rebecca L Hartman" w:date="2020-02-19T12:59:00Z">
        <w:del w:id="1090" w:author="Miller, Ryan" w:date="2020-02-28T15:26:00Z">
          <w:r w:rsidR="009002E3" w:rsidRPr="00937101" w:rsidDel="009709BA">
            <w:rPr>
              <w:rFonts w:ascii="Times New Roman" w:hAnsi="Times New Roman" w:cs="Times New Roman"/>
              <w:sz w:val="20"/>
              <w:szCs w:val="20"/>
            </w:rPr>
            <w:delText>SDLD</w:delText>
          </w:r>
        </w:del>
      </w:ins>
      <w:ins w:id="1091" w:author="Tim Brown" w:date="2020-02-25T10:46:00Z">
        <w:del w:id="1092" w:author="Miller, Ryan" w:date="2020-02-28T15:26:00Z">
          <w:r w:rsidR="00F80150" w:rsidDel="009709BA">
            <w:rPr>
              <w:rFonts w:ascii="Times New Roman" w:hAnsi="Times New Roman" w:cs="Times New Roman"/>
              <w:sz w:val="20"/>
              <w:szCs w:val="20"/>
            </w:rPr>
            <w:delText>P</w:delText>
          </w:r>
        </w:del>
      </w:ins>
      <w:ins w:id="1093" w:author="Rebecca L Hartman" w:date="2020-02-19T12:59:00Z">
        <w:del w:id="1094" w:author="Miller, Ryan" w:date="2020-02-28T15:26:00Z">
          <w:r w:rsidR="009002E3" w:rsidRPr="00937101" w:rsidDel="009709BA">
            <w:rPr>
              <w:rFonts w:ascii="Times New Roman" w:hAnsi="Times New Roman" w:cs="Times New Roman"/>
              <w:sz w:val="20"/>
              <w:szCs w:val="20"/>
            </w:rPr>
            <w:delText xml:space="preserve"> </w:delText>
          </w:r>
        </w:del>
      </w:ins>
      <w:ins w:id="1095" w:author="Tim Brown" w:date="2020-02-25T10:46:00Z">
        <w:del w:id="1096" w:author="Miller, Ryan" w:date="2020-02-28T15:26:00Z">
          <w:r w:rsidR="00F80150" w:rsidDel="009709BA">
            <w:rPr>
              <w:rFonts w:ascii="Times New Roman" w:hAnsi="Times New Roman" w:cs="Times New Roman"/>
              <w:sz w:val="20"/>
              <w:szCs w:val="20"/>
            </w:rPr>
            <w:delText>was</w:delText>
          </w:r>
        </w:del>
      </w:ins>
      <w:ins w:id="1097" w:author="Rebecca L Hartman" w:date="2020-02-19T12:59:00Z">
        <w:del w:id="1098" w:author="Miller, Ryan" w:date="2020-02-28T15:26:00Z">
          <w:r w:rsidR="009002E3" w:rsidRPr="00937101" w:rsidDel="009709BA">
            <w:rPr>
              <w:rFonts w:ascii="Times New Roman" w:hAnsi="Times New Roman" w:cs="Times New Roman"/>
              <w:sz w:val="20"/>
              <w:szCs w:val="20"/>
            </w:rPr>
            <w:delText>measures</w:delText>
          </w:r>
        </w:del>
      </w:ins>
      <w:ins w:id="1099" w:author="Tim Brown" w:date="2020-02-25T10:46:00Z">
        <w:del w:id="1100" w:author="Miller, Ryan" w:date="2020-02-28T15:26:00Z">
          <w:r w:rsidR="00F80150" w:rsidDel="009709BA">
            <w:rPr>
              <w:rFonts w:ascii="Times New Roman" w:hAnsi="Times New Roman" w:cs="Times New Roman"/>
              <w:sz w:val="20"/>
              <w:szCs w:val="20"/>
            </w:rPr>
            <w:delText>d</w:delText>
          </w:r>
        </w:del>
      </w:ins>
      <w:ins w:id="1101" w:author="Rebecca L Hartman" w:date="2020-02-19T12:59:00Z">
        <w:del w:id="1102" w:author="Miller, Ryan" w:date="2020-02-28T15:26:00Z">
          <w:r w:rsidR="009002E3" w:rsidRPr="00937101" w:rsidDel="009709BA">
            <w:rPr>
              <w:rFonts w:ascii="Times New Roman" w:hAnsi="Times New Roman" w:cs="Times New Roman"/>
              <w:sz w:val="20"/>
              <w:szCs w:val="20"/>
            </w:rPr>
            <w:delText xml:space="preserve"> lane deviations rather than overall lateral position (SDLP), thus making it more rarefied in the dataset.</w:delText>
          </w:r>
        </w:del>
      </w:ins>
      <w:commentRangeEnd w:id="1085"/>
      <w:ins w:id="1103" w:author="Rebecca L Hartman" w:date="2020-02-19T13:04:00Z">
        <w:del w:id="1104" w:author="Miller, Ryan" w:date="2020-02-28T15:26:00Z">
          <w:r w:rsidR="009002E3" w:rsidRPr="00937101" w:rsidDel="009709BA">
            <w:rPr>
              <w:rStyle w:val="CommentReference"/>
              <w:rFonts w:ascii="Times New Roman" w:hAnsi="Times New Roman" w:cs="Times New Roman"/>
              <w:sz w:val="20"/>
              <w:szCs w:val="20"/>
            </w:rPr>
            <w:commentReference w:id="1085"/>
          </w:r>
        </w:del>
      </w:ins>
      <w:commentRangeEnd w:id="1086"/>
      <w:del w:id="1105" w:author="Miller, Ryan" w:date="2020-02-28T15:26:00Z">
        <w:r w:rsidR="003C4156" w:rsidDel="009709BA">
          <w:rPr>
            <w:rStyle w:val="CommentReference"/>
          </w:rPr>
          <w:commentReference w:id="1086"/>
        </w:r>
      </w:del>
      <w:ins w:id="1106" w:author="Tim Brown" w:date="2020-02-25T10:46:00Z">
        <w:del w:id="1107" w:author="Miller, Ryan" w:date="2020-02-28T15:26:00Z">
          <w:r w:rsidR="00F80150" w:rsidDel="009709BA">
            <w:rPr>
              <w:rFonts w:ascii="Times New Roman" w:hAnsi="Times New Roman" w:cs="Times New Roman"/>
              <w:sz w:val="20"/>
              <w:szCs w:val="20"/>
            </w:rPr>
            <w:delText xml:space="preserve"> </w:delText>
          </w:r>
        </w:del>
      </w:ins>
      <w:ins w:id="1108" w:author="Tim Brown" w:date="2020-02-25T10:47:00Z">
        <w:r w:rsidR="00F80150">
          <w:rPr>
            <w:rFonts w:ascii="Times New Roman" w:hAnsi="Times New Roman" w:cs="Times New Roman"/>
            <w:sz w:val="20"/>
            <w:szCs w:val="20"/>
          </w:rPr>
          <w:t>r</w:t>
        </w:r>
      </w:ins>
      <w:ins w:id="1109" w:author="Tim Brown" w:date="2020-02-25T10:46:00Z">
        <w:r w:rsidR="00F80150">
          <w:rPr>
            <w:rFonts w:ascii="Times New Roman" w:hAnsi="Times New Roman" w:cs="Times New Roman"/>
            <w:sz w:val="20"/>
            <w:szCs w:val="20"/>
          </w:rPr>
          <w:t xml:space="preserve">esult in </w:t>
        </w:r>
      </w:ins>
      <w:ins w:id="1110" w:author="Tim Brown" w:date="2020-02-25T10:47:00Z">
        <w:r w:rsidR="00F80150">
          <w:rPr>
            <w:rFonts w:ascii="Times New Roman" w:hAnsi="Times New Roman" w:cs="Times New Roman"/>
            <w:sz w:val="20"/>
            <w:szCs w:val="20"/>
          </w:rPr>
          <w:t xml:space="preserve">less stable </w:t>
        </w:r>
        <w:commentRangeStart w:id="1111"/>
        <w:r w:rsidR="00F80150">
          <w:rPr>
            <w:rFonts w:ascii="Times New Roman" w:hAnsi="Times New Roman" w:cs="Times New Roman"/>
            <w:sz w:val="20"/>
            <w:szCs w:val="20"/>
          </w:rPr>
          <w:t>measures</w:t>
        </w:r>
      </w:ins>
      <w:commentRangeEnd w:id="1111"/>
      <w:ins w:id="1112" w:author="Tim Brown" w:date="2020-02-25T10:49:00Z">
        <w:r w:rsidR="00F80150">
          <w:rPr>
            <w:rStyle w:val="CommentReference"/>
          </w:rPr>
          <w:commentReference w:id="1111"/>
        </w:r>
      </w:ins>
      <w:ins w:id="1113" w:author="Miller, Ryan" w:date="2020-02-28T15:25:00Z">
        <w:r w:rsidR="009709BA">
          <w:rPr>
            <w:rFonts w:ascii="Times New Roman" w:hAnsi="Times New Roman" w:cs="Times New Roman"/>
            <w:sz w:val="20"/>
            <w:szCs w:val="20"/>
          </w:rPr>
          <w:t xml:space="preserve"> (</w:t>
        </w:r>
        <w:proofErr w:type="spellStart"/>
        <w:r w:rsidR="009709BA">
          <w:rPr>
            <w:rFonts w:ascii="Times New Roman" w:hAnsi="Times New Roman" w:cs="Times New Roman"/>
            <w:sz w:val="20"/>
            <w:szCs w:val="20"/>
          </w:rPr>
          <w:t>LaVelle</w:t>
        </w:r>
        <w:proofErr w:type="spellEnd"/>
        <w:r w:rsidR="009709BA">
          <w:rPr>
            <w:rFonts w:ascii="Times New Roman" w:hAnsi="Times New Roman" w:cs="Times New Roman"/>
            <w:sz w:val="20"/>
            <w:szCs w:val="20"/>
          </w:rPr>
          <w:t xml:space="preserve"> </w:t>
        </w:r>
      </w:ins>
      <w:ins w:id="1114" w:author="Miller, Ryan" w:date="2020-02-28T15:26:00Z">
        <w:r w:rsidR="009709BA">
          <w:rPr>
            <w:rFonts w:ascii="Times New Roman" w:hAnsi="Times New Roman" w:cs="Times New Roman"/>
            <w:sz w:val="20"/>
            <w:szCs w:val="20"/>
          </w:rPr>
          <w:t>et al. 2019)</w:t>
        </w:r>
      </w:ins>
      <w:ins w:id="1115" w:author="Tim Brown" w:date="2020-02-25T10:47:00Z">
        <w:r w:rsidR="00F80150">
          <w:rPr>
            <w:rFonts w:ascii="Times New Roman" w:hAnsi="Times New Roman" w:cs="Times New Roman"/>
            <w:sz w:val="20"/>
            <w:szCs w:val="20"/>
          </w:rPr>
          <w:t>.</w:t>
        </w:r>
      </w:ins>
    </w:p>
    <w:p w14:paraId="66CC0313" w14:textId="77777777" w:rsidR="00DB5E4A" w:rsidRPr="00937101" w:rsidRDefault="00F01DAC"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Also noteworthy is that the effects of THC and </w:t>
      </w:r>
      <w:proofErr w:type="spellStart"/>
      <w:r w:rsidRPr="00937101">
        <w:rPr>
          <w:rFonts w:ascii="Times New Roman" w:eastAsia="Times New Roman" w:hAnsi="Times New Roman" w:cs="Times New Roman"/>
          <w:color w:val="000000"/>
          <w:sz w:val="20"/>
          <w:szCs w:val="20"/>
        </w:rPr>
        <w:t>B</w:t>
      </w:r>
      <w:ins w:id="1116" w:author="Rebecca L Hartman" w:date="2020-02-19T11:26:00Z">
        <w:r w:rsidR="007E6091"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were not found to be synergistic in any of</w:t>
      </w:r>
      <w:r w:rsidR="00B33B7C" w:rsidRPr="00937101">
        <w:rPr>
          <w:rFonts w:ascii="Times New Roman" w:eastAsia="Times New Roman" w:hAnsi="Times New Roman" w:cs="Times New Roman"/>
          <w:color w:val="000000"/>
          <w:sz w:val="20"/>
          <w:szCs w:val="20"/>
        </w:rPr>
        <w:t xml:space="preserve"> our analyses.  This </w:t>
      </w:r>
      <w:del w:id="1117" w:author="Rebecca L Hartman" w:date="2020-02-19T11:27:00Z">
        <w:r w:rsidR="00071179" w:rsidRPr="00937101" w:rsidDel="00210E42">
          <w:rPr>
            <w:rFonts w:ascii="Times New Roman" w:eastAsia="Times New Roman" w:hAnsi="Times New Roman" w:cs="Times New Roman"/>
            <w:color w:val="000000"/>
            <w:sz w:val="20"/>
            <w:szCs w:val="20"/>
          </w:rPr>
          <w:delText>agrees</w:delText>
        </w:r>
        <w:r w:rsidR="00B33B7C" w:rsidRPr="00937101" w:rsidDel="00210E42">
          <w:rPr>
            <w:rFonts w:ascii="Times New Roman" w:eastAsia="Times New Roman" w:hAnsi="Times New Roman" w:cs="Times New Roman"/>
            <w:color w:val="000000"/>
            <w:sz w:val="20"/>
            <w:szCs w:val="20"/>
          </w:rPr>
          <w:delText xml:space="preserve"> with some existing research on</w:delText>
        </w:r>
      </w:del>
      <w:ins w:id="1118" w:author="Rebecca L Hartman" w:date="2020-02-19T11:27:00Z">
        <w:r w:rsidR="00210E42" w:rsidRPr="00937101">
          <w:rPr>
            <w:rFonts w:ascii="Times New Roman" w:eastAsia="Times New Roman" w:hAnsi="Times New Roman" w:cs="Times New Roman"/>
            <w:color w:val="000000"/>
            <w:sz w:val="20"/>
            <w:szCs w:val="20"/>
          </w:rPr>
          <w:t xml:space="preserve">is consistent with our previous findings </w:t>
        </w:r>
      </w:ins>
      <w:ins w:id="1119" w:author="Rebecca L Hartman" w:date="2020-02-19T11:28:00Z">
        <w:r w:rsidR="00210E42" w:rsidRPr="00937101">
          <w:rPr>
            <w:rFonts w:ascii="Times New Roman" w:eastAsia="Times New Roman" w:hAnsi="Times New Roman" w:cs="Times New Roman"/>
            <w:color w:val="000000"/>
            <w:sz w:val="20"/>
            <w:szCs w:val="20"/>
          </w:rPr>
          <w:t xml:space="preserve">from this study </w:t>
        </w:r>
      </w:ins>
      <w:ins w:id="1120" w:author="Rebecca L Hartman" w:date="2020-02-19T11:27:00Z">
        <w:r w:rsidR="00210E42" w:rsidRPr="00937101">
          <w:rPr>
            <w:rFonts w:ascii="Times New Roman" w:eastAsia="Times New Roman" w:hAnsi="Times New Roman" w:cs="Times New Roman"/>
            <w:color w:val="000000"/>
            <w:sz w:val="20"/>
            <w:szCs w:val="20"/>
          </w:rPr>
          <w:t>on</w:t>
        </w:r>
      </w:ins>
      <w:r w:rsidR="00B33B7C" w:rsidRPr="00937101">
        <w:rPr>
          <w:rFonts w:ascii="Times New Roman" w:eastAsia="Times New Roman" w:hAnsi="Times New Roman" w:cs="Times New Roman"/>
          <w:color w:val="000000"/>
          <w:sz w:val="20"/>
          <w:szCs w:val="20"/>
        </w:rPr>
        <w:t xml:space="preserve"> lateral control </w:t>
      </w:r>
      <w:del w:id="1121" w:author="Rebecca L Hartman" w:date="2020-02-19T11:29:00Z">
        <w:r w:rsidR="00B33B7C" w:rsidRPr="00937101" w:rsidDel="00210E42">
          <w:rPr>
            <w:rFonts w:ascii="Times New Roman" w:eastAsia="Times New Roman" w:hAnsi="Times New Roman" w:cs="Times New Roman"/>
            <w:color w:val="000000"/>
            <w:sz w:val="20"/>
            <w:szCs w:val="20"/>
          </w:rPr>
          <w:delText xml:space="preserve">in response to cannabis with and without alcohol </w:delText>
        </w:r>
      </w:del>
      <w:r w:rsidR="00B33B7C" w:rsidRPr="00937101">
        <w:rPr>
          <w:rFonts w:ascii="Times New Roman" w:eastAsia="Times New Roman" w:hAnsi="Times New Roman" w:cs="Times New Roman"/>
          <w:color w:val="000000"/>
          <w:sz w:val="20"/>
          <w:szCs w:val="20"/>
        </w:rPr>
        <w:t xml:space="preserve">(Hartman </w:t>
      </w:r>
      <w:r w:rsidR="00A326C0" w:rsidRPr="00937101">
        <w:rPr>
          <w:rFonts w:ascii="Times New Roman" w:eastAsia="Times New Roman" w:hAnsi="Times New Roman" w:cs="Times New Roman"/>
          <w:color w:val="000000"/>
          <w:sz w:val="20"/>
          <w:szCs w:val="20"/>
        </w:rPr>
        <w:t xml:space="preserve">et. al </w:t>
      </w:r>
      <w:r w:rsidR="00071179" w:rsidRPr="00937101">
        <w:rPr>
          <w:rFonts w:ascii="Times New Roman" w:eastAsia="Times New Roman" w:hAnsi="Times New Roman" w:cs="Times New Roman"/>
          <w:color w:val="000000"/>
          <w:sz w:val="20"/>
          <w:szCs w:val="20"/>
        </w:rPr>
        <w:t>2015).</w:t>
      </w:r>
      <w:ins w:id="1122" w:author="Rebecca L Hartman" w:date="2020-02-19T11:07:00Z">
        <w:r w:rsidR="00ED6CE4" w:rsidRPr="00937101">
          <w:rPr>
            <w:rFonts w:ascii="Times New Roman" w:eastAsia="Times New Roman" w:hAnsi="Times New Roman" w:cs="Times New Roman"/>
            <w:color w:val="000000"/>
            <w:sz w:val="20"/>
            <w:szCs w:val="20"/>
          </w:rPr>
          <w:t xml:space="preserve"> </w:t>
        </w:r>
      </w:ins>
      <w:ins w:id="1123" w:author="Marilyn Huestis" w:date="2020-02-21T16:50:00Z">
        <w:r w:rsidR="006506B6" w:rsidRPr="00937101">
          <w:rPr>
            <w:rFonts w:ascii="Times New Roman" w:hAnsi="Times New Roman" w:cs="Times New Roman"/>
            <w:sz w:val="20"/>
            <w:szCs w:val="20"/>
          </w:rPr>
          <w:t xml:space="preserve">Because cannabis was inhaled </w:t>
        </w:r>
        <w:r w:rsidR="006506B6" w:rsidRPr="006C290F">
          <w:rPr>
            <w:rFonts w:ascii="Times New Roman" w:hAnsi="Times New Roman" w:cs="Times New Roman"/>
            <w:i/>
            <w:sz w:val="20"/>
            <w:szCs w:val="20"/>
          </w:rPr>
          <w:t>ad libitum</w:t>
        </w:r>
        <w:r w:rsidR="006506B6" w:rsidRPr="00937101">
          <w:rPr>
            <w:rFonts w:ascii="Times New Roman" w:hAnsi="Times New Roman" w:cs="Times New Roman"/>
            <w:sz w:val="20"/>
            <w:szCs w:val="20"/>
          </w:rPr>
          <w:t xml:space="preserve">, several participants in the low-THC condition had higher blood THC concentrations than participants in the high-THC condition.  </w:t>
        </w:r>
        <w:r w:rsidR="006506B6">
          <w:rPr>
            <w:rFonts w:ascii="Times New Roman" w:hAnsi="Times New Roman" w:cs="Times New Roman"/>
            <w:sz w:val="20"/>
            <w:szCs w:val="20"/>
          </w:rPr>
          <w:t xml:space="preserve">This is due to participants titrating their dose to their preferred level of drug high and tachycardia, as demonstrated multiple times (Hartman et al </w:t>
        </w:r>
        <w:commentRangeStart w:id="1124"/>
        <w:r w:rsidR="006506B6">
          <w:rPr>
            <w:rFonts w:ascii="Times New Roman" w:hAnsi="Times New Roman" w:cs="Times New Roman"/>
            <w:sz w:val="20"/>
            <w:szCs w:val="20"/>
          </w:rPr>
          <w:t>2015</w:t>
        </w:r>
        <w:commentRangeEnd w:id="1124"/>
        <w:r w:rsidR="006506B6">
          <w:rPr>
            <w:rStyle w:val="CommentReference"/>
          </w:rPr>
          <w:commentReference w:id="1124"/>
        </w:r>
        <w:r w:rsidR="006506B6">
          <w:rPr>
            <w:rFonts w:ascii="Times New Roman" w:hAnsi="Times New Roman" w:cs="Times New Roman"/>
            <w:sz w:val="20"/>
            <w:szCs w:val="20"/>
          </w:rPr>
          <w:t>).</w:t>
        </w:r>
      </w:ins>
      <w:ins w:id="1125" w:author="Marilyn Huestis" w:date="2020-02-21T16:51:00Z">
        <w:r w:rsidR="006506B6">
          <w:rPr>
            <w:rFonts w:ascii="Times New Roman" w:hAnsi="Times New Roman" w:cs="Times New Roman"/>
            <w:sz w:val="20"/>
            <w:szCs w:val="20"/>
          </w:rPr>
          <w:t xml:space="preserve"> T</w:t>
        </w:r>
      </w:ins>
      <w:ins w:id="1126" w:author="Marilyn Huestis" w:date="2020-02-21T16:52:00Z">
        <w:r w:rsidR="004504E8">
          <w:rPr>
            <w:rFonts w:ascii="Times New Roman" w:hAnsi="Times New Roman" w:cs="Times New Roman"/>
            <w:sz w:val="20"/>
            <w:szCs w:val="20"/>
          </w:rPr>
          <w:t>he availability of blood THC concentrations is a strength of the study, enabling analysis by the active THC blood concentration rather than by dose, as man</w:t>
        </w:r>
      </w:ins>
      <w:ins w:id="1127" w:author="Marilyn Huestis" w:date="2020-02-21T16:53:00Z">
        <w:r w:rsidR="004504E8">
          <w:rPr>
            <w:rFonts w:ascii="Times New Roman" w:hAnsi="Times New Roman" w:cs="Times New Roman"/>
            <w:sz w:val="20"/>
            <w:szCs w:val="20"/>
          </w:rPr>
          <w:t>y older studies did.</w:t>
        </w:r>
      </w:ins>
    </w:p>
    <w:p w14:paraId="3B9EF08E" w14:textId="77777777" w:rsidR="006E72E9" w:rsidRPr="00937101" w:rsidRDefault="006E72E9"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Limitations</w:t>
      </w:r>
    </w:p>
    <w:p w14:paraId="5B7F4CB4" w14:textId="77777777" w:rsidR="00071179" w:rsidRPr="00937101" w:rsidRDefault="00071179"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The short duration of task periods in this study</w:t>
      </w:r>
      <w:ins w:id="1128" w:author="Tim Brown" w:date="2020-02-25T10:54:00Z">
        <w:r w:rsidR="00F80150">
          <w:rPr>
            <w:rFonts w:ascii="Times New Roman" w:hAnsi="Times New Roman" w:cs="Times New Roman"/>
            <w:sz w:val="20"/>
            <w:szCs w:val="20"/>
          </w:rPr>
          <w:t>, while more realistic,</w:t>
        </w:r>
      </w:ins>
      <w:r w:rsidRPr="00937101">
        <w:rPr>
          <w:rFonts w:ascii="Times New Roman" w:hAnsi="Times New Roman" w:cs="Times New Roman"/>
          <w:sz w:val="20"/>
          <w:szCs w:val="20"/>
        </w:rPr>
        <w:t xml:space="preserve"> made it difficult to detect differences in driving behavior. Despite </w:t>
      </w:r>
      <w:proofErr w:type="spellStart"/>
      <w:r w:rsidRPr="00937101">
        <w:rPr>
          <w:rFonts w:ascii="Times New Roman" w:hAnsi="Times New Roman" w:cs="Times New Roman"/>
          <w:sz w:val="20"/>
          <w:szCs w:val="20"/>
        </w:rPr>
        <w:t>B</w:t>
      </w:r>
      <w:ins w:id="1129" w:author="Rebecca L Hartman" w:date="2020-02-19T11:43:00Z">
        <w:r w:rsidR="001804B7"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having a well-established relationship </w:t>
      </w:r>
      <w:del w:id="1130" w:author="Rebecca L Hartman" w:date="2020-02-19T11:44:00Z">
        <w:r w:rsidRPr="00937101" w:rsidDel="001804B7">
          <w:rPr>
            <w:rFonts w:ascii="Times New Roman" w:hAnsi="Times New Roman" w:cs="Times New Roman"/>
            <w:sz w:val="20"/>
            <w:szCs w:val="20"/>
          </w:rPr>
          <w:delText xml:space="preserve">on </w:delText>
        </w:r>
      </w:del>
      <w:ins w:id="1131" w:author="Rebecca L Hartman" w:date="2020-02-19T11:44:00Z">
        <w:r w:rsidR="001804B7" w:rsidRPr="00937101">
          <w:rPr>
            <w:rFonts w:ascii="Times New Roman" w:hAnsi="Times New Roman" w:cs="Times New Roman"/>
            <w:sz w:val="20"/>
            <w:szCs w:val="20"/>
          </w:rPr>
          <w:t xml:space="preserve">to </w:t>
        </w:r>
      </w:ins>
      <w:r w:rsidRPr="00937101">
        <w:rPr>
          <w:rFonts w:ascii="Times New Roman" w:hAnsi="Times New Roman" w:cs="Times New Roman"/>
          <w:sz w:val="20"/>
          <w:szCs w:val="20"/>
        </w:rPr>
        <w:t xml:space="preserve">driving performance, the only significant performance shift attributable to alcohol </w:t>
      </w:r>
      <w:ins w:id="1132" w:author="Rebecca L Hartman" w:date="2020-02-19T11:44:00Z">
        <w:r w:rsidR="001804B7" w:rsidRPr="00937101">
          <w:rPr>
            <w:rFonts w:ascii="Times New Roman" w:hAnsi="Times New Roman" w:cs="Times New Roman"/>
            <w:sz w:val="20"/>
            <w:szCs w:val="20"/>
          </w:rPr>
          <w:t xml:space="preserve">in this study </w:t>
        </w:r>
      </w:ins>
      <w:r w:rsidRPr="00937101">
        <w:rPr>
          <w:rFonts w:ascii="Times New Roman" w:hAnsi="Times New Roman" w:cs="Times New Roman"/>
          <w:sz w:val="20"/>
          <w:szCs w:val="20"/>
        </w:rPr>
        <w:t>was in the message-reading task</w:t>
      </w:r>
      <w:ins w:id="1133" w:author="Rebecca L Hartman" w:date="2020-02-19T11:44:00Z">
        <w:r w:rsidR="001804B7" w:rsidRPr="00937101">
          <w:rPr>
            <w:rFonts w:ascii="Times New Roman" w:hAnsi="Times New Roman" w:cs="Times New Roman"/>
            <w:sz w:val="20"/>
            <w:szCs w:val="20"/>
          </w:rPr>
          <w:t xml:space="preserve">. </w:t>
        </w:r>
      </w:ins>
      <w:del w:id="1134" w:author="Rebecca L Hartman" w:date="2020-02-19T11:45:00Z">
        <w:r w:rsidRPr="00937101" w:rsidDel="001804B7">
          <w:rPr>
            <w:rFonts w:ascii="Times New Roman" w:hAnsi="Times New Roman" w:cs="Times New Roman"/>
            <w:sz w:val="20"/>
            <w:szCs w:val="20"/>
          </w:rPr>
          <w:delText>, which</w:delText>
        </w:r>
      </w:del>
      <w:ins w:id="1135" w:author="Rebecca L Hartman" w:date="2020-02-19T11:45:00Z">
        <w:r w:rsidR="001804B7" w:rsidRPr="00937101">
          <w:rPr>
            <w:rFonts w:ascii="Times New Roman" w:hAnsi="Times New Roman" w:cs="Times New Roman"/>
            <w:sz w:val="20"/>
            <w:szCs w:val="20"/>
          </w:rPr>
          <w:t>This task</w:t>
        </w:r>
      </w:ins>
      <w:r w:rsidRPr="00937101">
        <w:rPr>
          <w:rFonts w:ascii="Times New Roman" w:hAnsi="Times New Roman" w:cs="Times New Roman"/>
          <w:sz w:val="20"/>
          <w:szCs w:val="20"/>
        </w:rPr>
        <w:t xml:space="preserve"> had the second</w:t>
      </w:r>
      <w:del w:id="1136" w:author="Rebecca L Hartman" w:date="2020-02-19T11:45:00Z">
        <w:r w:rsidRPr="00937101" w:rsidDel="001804B7">
          <w:rPr>
            <w:rFonts w:ascii="Times New Roman" w:hAnsi="Times New Roman" w:cs="Times New Roman"/>
            <w:sz w:val="20"/>
            <w:szCs w:val="20"/>
          </w:rPr>
          <w:delText xml:space="preserve"> </w:delText>
        </w:r>
      </w:del>
      <w:ins w:id="1137" w:author="Rebecca L Hartman" w:date="2020-02-19T11:45:00Z">
        <w:r w:rsidR="001804B7" w:rsidRPr="00937101">
          <w:rPr>
            <w:rFonts w:ascii="Times New Roman" w:hAnsi="Times New Roman" w:cs="Times New Roman"/>
            <w:sz w:val="20"/>
            <w:szCs w:val="20"/>
          </w:rPr>
          <w:t>-</w:t>
        </w:r>
      </w:ins>
      <w:r w:rsidRPr="00937101">
        <w:rPr>
          <w:rFonts w:ascii="Times New Roman" w:hAnsi="Times New Roman" w:cs="Times New Roman"/>
          <w:sz w:val="20"/>
          <w:szCs w:val="20"/>
        </w:rPr>
        <w:t>longest duration, and was arguably the most cognitively demanding</w:t>
      </w:r>
      <w:del w:id="1138" w:author="Rebecca L Hartman" w:date="2020-02-19T11:45:00Z">
        <w:r w:rsidRPr="00937101" w:rsidDel="001804B7">
          <w:rPr>
            <w:rFonts w:ascii="Times New Roman" w:hAnsi="Times New Roman" w:cs="Times New Roman"/>
            <w:sz w:val="20"/>
            <w:szCs w:val="20"/>
          </w:rPr>
          <w:delText xml:space="preserve"> task</w:delText>
        </w:r>
      </w:del>
      <w:r w:rsidRPr="00937101">
        <w:rPr>
          <w:rFonts w:ascii="Times New Roman" w:hAnsi="Times New Roman" w:cs="Times New Roman"/>
          <w:sz w:val="20"/>
          <w:szCs w:val="20"/>
        </w:rPr>
        <w:t>. Future research in this area might require more occurrences of each task, or tasks which are longer in duration.</w:t>
      </w:r>
    </w:p>
    <w:p w14:paraId="3DAE7C6B" w14:textId="77777777" w:rsidR="006E72E9" w:rsidRPr="00937101" w:rsidRDefault="006E72E9" w:rsidP="00937101">
      <w:pPr>
        <w:spacing w:line="360" w:lineRule="auto"/>
        <w:rPr>
          <w:rFonts w:ascii="Times New Roman" w:hAnsi="Times New Roman" w:cs="Times New Roman"/>
          <w:sz w:val="20"/>
          <w:szCs w:val="20"/>
        </w:rPr>
      </w:pPr>
      <w:del w:id="1139" w:author="Marilyn Huestis" w:date="2020-02-21T16:50:00Z">
        <w:r w:rsidRPr="00937101" w:rsidDel="006506B6">
          <w:rPr>
            <w:rFonts w:ascii="Times New Roman" w:hAnsi="Times New Roman" w:cs="Times New Roman"/>
            <w:sz w:val="20"/>
            <w:szCs w:val="20"/>
          </w:rPr>
          <w:delText xml:space="preserve">Because cannabis was inhaled </w:delText>
        </w:r>
        <w:r w:rsidRPr="00937101" w:rsidDel="006506B6">
          <w:rPr>
            <w:rFonts w:ascii="Times New Roman" w:hAnsi="Times New Roman" w:cs="Times New Roman"/>
            <w:i/>
            <w:sz w:val="20"/>
            <w:szCs w:val="20"/>
            <w:rPrChange w:id="1140" w:author="Rebecca L Hartman" w:date="2020-02-19T11:46:00Z">
              <w:rPr/>
            </w:rPrChange>
          </w:rPr>
          <w:delText>ad libitum</w:delText>
        </w:r>
        <w:r w:rsidRPr="00937101" w:rsidDel="006506B6">
          <w:rPr>
            <w:rFonts w:ascii="Times New Roman" w:hAnsi="Times New Roman" w:cs="Times New Roman"/>
            <w:sz w:val="20"/>
            <w:szCs w:val="20"/>
          </w:rPr>
          <w:delText>, several participants in the low-THC condition had higher levels of blood THC</w:delText>
        </w:r>
      </w:del>
      <w:ins w:id="1141" w:author="Rebecca L Hartman" w:date="2020-02-19T11:47:00Z">
        <w:del w:id="1142" w:author="Marilyn Huestis" w:date="2020-02-21T16:50:00Z">
          <w:r w:rsidR="00763E0F" w:rsidRPr="00937101" w:rsidDel="006506B6">
            <w:rPr>
              <w:rFonts w:ascii="Times New Roman" w:hAnsi="Times New Roman" w:cs="Times New Roman"/>
              <w:sz w:val="20"/>
              <w:szCs w:val="20"/>
            </w:rPr>
            <w:delText xml:space="preserve"> concentrations</w:delText>
          </w:r>
        </w:del>
      </w:ins>
      <w:del w:id="1143" w:author="Marilyn Huestis" w:date="2020-02-21T16:50:00Z">
        <w:r w:rsidRPr="00937101" w:rsidDel="006506B6">
          <w:rPr>
            <w:rFonts w:ascii="Times New Roman" w:hAnsi="Times New Roman" w:cs="Times New Roman"/>
            <w:sz w:val="20"/>
            <w:szCs w:val="20"/>
          </w:rPr>
          <w:delText xml:space="preserve"> than participants in the high-THC condition.  </w:delText>
        </w:r>
      </w:del>
      <w:del w:id="1144" w:author="Marilyn Huestis" w:date="2020-02-21T16:49:00Z">
        <w:r w:rsidRPr="00937101" w:rsidDel="006506B6">
          <w:rPr>
            <w:rFonts w:ascii="Times New Roman" w:hAnsi="Times New Roman" w:cs="Times New Roman"/>
            <w:sz w:val="20"/>
            <w:szCs w:val="20"/>
          </w:rPr>
          <w:delText xml:space="preserve">Additionally, </w:delText>
        </w:r>
      </w:del>
      <w:ins w:id="1145" w:author="Marilyn Huestis" w:date="2020-02-21T16:53:00Z">
        <w:r w:rsidR="004504E8">
          <w:rPr>
            <w:rFonts w:ascii="Times New Roman" w:hAnsi="Times New Roman" w:cs="Times New Roman"/>
            <w:sz w:val="20"/>
            <w:szCs w:val="20"/>
          </w:rPr>
          <w:t>W</w:t>
        </w:r>
      </w:ins>
      <w:del w:id="1146" w:author="Marilyn Huestis" w:date="2020-02-21T16:53:00Z">
        <w:r w:rsidRPr="00937101" w:rsidDel="004504E8">
          <w:rPr>
            <w:rFonts w:ascii="Times New Roman" w:hAnsi="Times New Roman" w:cs="Times New Roman"/>
            <w:sz w:val="20"/>
            <w:szCs w:val="20"/>
          </w:rPr>
          <w:delText>w</w:delText>
        </w:r>
      </w:del>
      <w:r w:rsidRPr="00937101">
        <w:rPr>
          <w:rFonts w:ascii="Times New Roman" w:hAnsi="Times New Roman" w:cs="Times New Roman"/>
          <w:sz w:val="20"/>
          <w:szCs w:val="20"/>
        </w:rPr>
        <w:t>hile the study population was restricted to occasional</w:t>
      </w:r>
      <w:ins w:id="1147" w:author="Marilyn Huestis" w:date="2020-02-21T16:42:00Z">
        <w:r w:rsidR="00F25BCE">
          <w:rPr>
            <w:rFonts w:ascii="Times New Roman" w:hAnsi="Times New Roman" w:cs="Times New Roman"/>
            <w:sz w:val="20"/>
            <w:szCs w:val="20"/>
          </w:rPr>
          <w:t xml:space="preserve"> to moderate</w:t>
        </w:r>
      </w:ins>
      <w:r w:rsidRPr="00937101">
        <w:rPr>
          <w:rFonts w:ascii="Times New Roman" w:hAnsi="Times New Roman" w:cs="Times New Roman"/>
          <w:sz w:val="20"/>
          <w:szCs w:val="20"/>
        </w:rPr>
        <w:t xml:space="preserve"> smokers and took measures to preclude prior intoxication, some participants had </w:t>
      </w:r>
      <w:ins w:id="1148" w:author="Marilyn Huestis" w:date="2020-02-21T16:45:00Z">
        <w:r w:rsidR="00E83B4A">
          <w:rPr>
            <w:rFonts w:ascii="Times New Roman" w:hAnsi="Times New Roman" w:cs="Times New Roman"/>
            <w:sz w:val="20"/>
            <w:szCs w:val="20"/>
          </w:rPr>
          <w:t xml:space="preserve">low </w:t>
        </w:r>
      </w:ins>
      <w:r w:rsidRPr="00937101">
        <w:rPr>
          <w:rFonts w:ascii="Times New Roman" w:hAnsi="Times New Roman" w:cs="Times New Roman"/>
          <w:sz w:val="20"/>
          <w:szCs w:val="20"/>
        </w:rPr>
        <w:t xml:space="preserve">detectable blood THC </w:t>
      </w:r>
      <w:ins w:id="1149" w:author="Marilyn Huestis" w:date="2020-02-21T16:53:00Z">
        <w:r w:rsidR="004504E8">
          <w:rPr>
            <w:rFonts w:ascii="Times New Roman" w:hAnsi="Times New Roman" w:cs="Times New Roman"/>
            <w:sz w:val="20"/>
            <w:szCs w:val="20"/>
          </w:rPr>
          <w:t xml:space="preserve">concentrations </w:t>
        </w:r>
      </w:ins>
      <w:r w:rsidRPr="00937101">
        <w:rPr>
          <w:rFonts w:ascii="Times New Roman" w:hAnsi="Times New Roman" w:cs="Times New Roman"/>
          <w:sz w:val="20"/>
          <w:szCs w:val="20"/>
        </w:rPr>
        <w:t>under placebo conditions</w:t>
      </w:r>
      <w:ins w:id="1150" w:author="Marilyn Huestis" w:date="2020-02-21T16:42:00Z">
        <w:r w:rsidR="00F25BCE">
          <w:rPr>
            <w:rFonts w:ascii="Times New Roman" w:hAnsi="Times New Roman" w:cs="Times New Roman"/>
            <w:sz w:val="20"/>
            <w:szCs w:val="20"/>
          </w:rPr>
          <w:t xml:space="preserve"> from previously self-administered </w:t>
        </w:r>
        <w:commentRangeStart w:id="1151"/>
        <w:r w:rsidR="00F25BCE">
          <w:rPr>
            <w:rFonts w:ascii="Times New Roman" w:hAnsi="Times New Roman" w:cs="Times New Roman"/>
            <w:sz w:val="20"/>
            <w:szCs w:val="20"/>
          </w:rPr>
          <w:t>cannabis</w:t>
        </w:r>
      </w:ins>
      <w:commentRangeEnd w:id="1151"/>
      <w:ins w:id="1152" w:author="Marilyn Huestis" w:date="2020-02-21T16:47:00Z">
        <w:r w:rsidR="0044508E">
          <w:rPr>
            <w:rStyle w:val="CommentReference"/>
          </w:rPr>
          <w:commentReference w:id="1151"/>
        </w:r>
      </w:ins>
      <w:r w:rsidRPr="00937101">
        <w:rPr>
          <w:rFonts w:ascii="Times New Roman" w:hAnsi="Times New Roman" w:cs="Times New Roman"/>
          <w:sz w:val="20"/>
          <w:szCs w:val="20"/>
        </w:rPr>
        <w:t xml:space="preserve">. </w:t>
      </w:r>
      <w:del w:id="1153" w:author="Marilyn Huestis" w:date="2020-02-21T16:47:00Z">
        <w:r w:rsidRPr="00937101" w:rsidDel="0044508E">
          <w:rPr>
            <w:rFonts w:ascii="Times New Roman" w:hAnsi="Times New Roman" w:cs="Times New Roman"/>
            <w:sz w:val="20"/>
            <w:szCs w:val="20"/>
          </w:rPr>
          <w:delText xml:space="preserve">The </w:delText>
        </w:r>
        <w:r w:rsidR="00071179" w:rsidRPr="00937101" w:rsidDel="0044508E">
          <w:rPr>
            <w:rFonts w:ascii="Times New Roman" w:hAnsi="Times New Roman" w:cs="Times New Roman"/>
            <w:sz w:val="20"/>
            <w:szCs w:val="20"/>
          </w:rPr>
          <w:delText xml:space="preserve">irregular </w:delText>
        </w:r>
        <w:r w:rsidRPr="00937101" w:rsidDel="0044508E">
          <w:rPr>
            <w:rFonts w:ascii="Times New Roman" w:hAnsi="Times New Roman" w:cs="Times New Roman"/>
            <w:sz w:val="20"/>
            <w:szCs w:val="20"/>
          </w:rPr>
          <w:delText>relationship between dosing condition and blood THC, combined with subject-specific cannabis tolerance</w:delText>
        </w:r>
      </w:del>
      <w:ins w:id="1154" w:author="Rebecca L Hartman" w:date="2020-02-19T11:47:00Z">
        <w:del w:id="1155" w:author="Marilyn Huestis" w:date="2020-02-21T16:47:00Z">
          <w:r w:rsidR="00763E0F" w:rsidRPr="00937101" w:rsidDel="0044508E">
            <w:rPr>
              <w:rFonts w:ascii="Times New Roman" w:hAnsi="Times New Roman" w:cs="Times New Roman"/>
              <w:sz w:val="20"/>
              <w:szCs w:val="20"/>
            </w:rPr>
            <w:delText>,</w:delText>
          </w:r>
        </w:del>
      </w:ins>
      <w:del w:id="1156" w:author="Marilyn Huestis" w:date="2020-02-21T16:47:00Z">
        <w:r w:rsidRPr="00937101" w:rsidDel="0044508E">
          <w:rPr>
            <w:rFonts w:ascii="Times New Roman" w:hAnsi="Times New Roman" w:cs="Times New Roman"/>
            <w:sz w:val="20"/>
            <w:szCs w:val="20"/>
          </w:rPr>
          <w:delText xml:space="preserve"> makes it difficult to uniformly quantify the relationship between blood THC and driving performance.  </w:delText>
        </w:r>
      </w:del>
      <w:ins w:id="1157" w:author="Rebecca L Hartman" w:date="2020-02-19T14:56:00Z">
        <w:del w:id="1158" w:author="Marilyn Huestis" w:date="2020-02-21T16:47:00Z">
          <w:r w:rsidR="00F02C15" w:rsidRPr="00937101" w:rsidDel="0044508E">
            <w:rPr>
              <w:rFonts w:ascii="Times New Roman" w:hAnsi="Times New Roman" w:cs="Times New Roman"/>
              <w:sz w:val="20"/>
              <w:szCs w:val="20"/>
            </w:rPr>
            <w:delText>O</w:delText>
          </w:r>
        </w:del>
      </w:ins>
      <w:ins w:id="1159" w:author="Rebecca L Hartman" w:date="2020-02-19T11:48:00Z">
        <w:del w:id="1160" w:author="Marilyn Huestis" w:date="2020-02-21T16:47:00Z">
          <w:r w:rsidR="00763E0F" w:rsidRPr="00937101" w:rsidDel="0044508E">
            <w:rPr>
              <w:rFonts w:ascii="Times New Roman" w:hAnsi="Times New Roman" w:cs="Times New Roman"/>
              <w:sz w:val="20"/>
              <w:szCs w:val="20"/>
            </w:rPr>
            <w:delText>ther studies using paced inhalation procedures</w:delText>
          </w:r>
        </w:del>
      </w:ins>
      <w:ins w:id="1161" w:author="Rebecca L Hartman" w:date="2020-02-19T11:52:00Z">
        <w:del w:id="1162" w:author="Marilyn Huestis" w:date="2020-02-21T16:47:00Z">
          <w:r w:rsidR="00763E0F" w:rsidRPr="00937101" w:rsidDel="0044508E">
            <w:rPr>
              <w:rFonts w:ascii="Times New Roman" w:hAnsi="Times New Roman" w:cs="Times New Roman"/>
              <w:sz w:val="20"/>
              <w:szCs w:val="20"/>
            </w:rPr>
            <w:delText xml:space="preserve"> to control participant</w:delText>
          </w:r>
        </w:del>
      </w:ins>
      <w:ins w:id="1163" w:author="Rebecca L Hartman" w:date="2020-02-19T11:53:00Z">
        <w:del w:id="1164" w:author="Marilyn Huestis" w:date="2020-02-21T16:47:00Z">
          <w:r w:rsidR="00763E0F" w:rsidRPr="00937101" w:rsidDel="0044508E">
            <w:rPr>
              <w:rFonts w:ascii="Times New Roman" w:hAnsi="Times New Roman" w:cs="Times New Roman"/>
              <w:sz w:val="20"/>
              <w:szCs w:val="20"/>
            </w:rPr>
            <w:delText>s’ actual intake</w:delText>
          </w:r>
        </w:del>
      </w:ins>
      <w:ins w:id="1165" w:author="Rebecca L Hartman" w:date="2020-02-19T11:48:00Z">
        <w:del w:id="1166" w:author="Marilyn Huestis" w:date="2020-02-21T16:47:00Z">
          <w:r w:rsidR="00763E0F" w:rsidRPr="00937101" w:rsidDel="0044508E">
            <w:rPr>
              <w:rFonts w:ascii="Times New Roman" w:hAnsi="Times New Roman" w:cs="Times New Roman"/>
              <w:sz w:val="20"/>
              <w:szCs w:val="20"/>
            </w:rPr>
            <w:delText xml:space="preserve"> </w:delText>
          </w:r>
        </w:del>
      </w:ins>
      <w:ins w:id="1167" w:author="Rebecca L Hartman" w:date="2020-02-19T15:01:00Z">
        <w:del w:id="1168" w:author="Marilyn Huestis" w:date="2020-02-21T16:47:00Z">
          <w:r w:rsidR="00937101" w:rsidRPr="00937101" w:rsidDel="0044508E">
            <w:rPr>
              <w:rFonts w:ascii="Times New Roman" w:hAnsi="Times New Roman" w:cs="Times New Roman"/>
              <w:sz w:val="20"/>
              <w:szCs w:val="20"/>
            </w:rPr>
            <w:delText>s</w:delText>
          </w:r>
        </w:del>
      </w:ins>
      <w:ins w:id="1169" w:author="Rebecca L Hartman" w:date="2020-02-19T11:48:00Z">
        <w:del w:id="1170" w:author="Marilyn Huestis" w:date="2020-02-21T16:47:00Z">
          <w:r w:rsidR="00763E0F" w:rsidRPr="00937101" w:rsidDel="0044508E">
            <w:rPr>
              <w:rFonts w:ascii="Times New Roman" w:hAnsi="Times New Roman" w:cs="Times New Roman"/>
              <w:sz w:val="20"/>
              <w:szCs w:val="20"/>
            </w:rPr>
            <w:delText>uccessfully evaluated THC</w:delText>
          </w:r>
        </w:del>
      </w:ins>
      <w:ins w:id="1171" w:author="Rebecca L Hartman" w:date="2020-02-19T11:49:00Z">
        <w:del w:id="1172" w:author="Marilyn Huestis" w:date="2020-02-21T16:47:00Z">
          <w:r w:rsidR="00763E0F" w:rsidRPr="00937101" w:rsidDel="0044508E">
            <w:rPr>
              <w:rFonts w:ascii="Times New Roman" w:hAnsi="Times New Roman" w:cs="Times New Roman"/>
              <w:sz w:val="20"/>
              <w:szCs w:val="20"/>
            </w:rPr>
            <w:delText xml:space="preserve">’s effect on driving performance based on dosing condition (Ramaekers et al, </w:delText>
          </w:r>
        </w:del>
      </w:ins>
      <w:commentRangeStart w:id="1173"/>
      <w:ins w:id="1174" w:author="Rebecca L Hartman" w:date="2020-02-19T11:53:00Z">
        <w:del w:id="1175" w:author="Marilyn Huestis" w:date="2020-02-21T16:47:00Z">
          <w:r w:rsidR="00763E0F" w:rsidRPr="00937101" w:rsidDel="0044508E">
            <w:rPr>
              <w:rFonts w:ascii="Times New Roman" w:hAnsi="Times New Roman" w:cs="Times New Roman"/>
              <w:sz w:val="20"/>
              <w:szCs w:val="20"/>
            </w:rPr>
            <w:delText>xxxx</w:delText>
          </w:r>
        </w:del>
      </w:ins>
      <w:commentRangeEnd w:id="1173"/>
      <w:ins w:id="1176" w:author="Rebecca L Hartman" w:date="2020-02-19T11:54:00Z">
        <w:del w:id="1177" w:author="Marilyn Huestis" w:date="2020-02-21T16:47:00Z">
          <w:r w:rsidR="00763E0F" w:rsidRPr="00937101" w:rsidDel="0044508E">
            <w:rPr>
              <w:rStyle w:val="CommentReference"/>
              <w:rFonts w:ascii="Times New Roman" w:hAnsi="Times New Roman" w:cs="Times New Roman"/>
              <w:sz w:val="20"/>
              <w:szCs w:val="20"/>
            </w:rPr>
            <w:commentReference w:id="1173"/>
          </w:r>
        </w:del>
      </w:ins>
      <w:ins w:id="1178" w:author="Rebecca L Hartman" w:date="2020-02-19T11:53:00Z">
        <w:del w:id="1179" w:author="Marilyn Huestis" w:date="2020-02-21T16:47:00Z">
          <w:r w:rsidR="00763E0F" w:rsidRPr="00937101" w:rsidDel="0044508E">
            <w:rPr>
              <w:rFonts w:ascii="Times New Roman" w:hAnsi="Times New Roman" w:cs="Times New Roman"/>
              <w:sz w:val="20"/>
              <w:szCs w:val="20"/>
            </w:rPr>
            <w:delText>)</w:delText>
          </w:r>
        </w:del>
      </w:ins>
      <w:ins w:id="1180" w:author="Rebecca L Hartman" w:date="2020-02-19T11:49:00Z">
        <w:del w:id="1181" w:author="Marilyn Huestis" w:date="2020-02-21T16:47:00Z">
          <w:r w:rsidR="00763E0F" w:rsidRPr="00937101" w:rsidDel="0044508E">
            <w:rPr>
              <w:rFonts w:ascii="Times New Roman" w:hAnsi="Times New Roman" w:cs="Times New Roman"/>
              <w:sz w:val="20"/>
              <w:szCs w:val="20"/>
            </w:rPr>
            <w:delText>.</w:delText>
          </w:r>
        </w:del>
      </w:ins>
      <w:ins w:id="1182" w:author="Rebecca L Hartman" w:date="2020-02-19T11:55:00Z">
        <w:del w:id="1183" w:author="Marilyn Huestis" w:date="2020-02-21T16:47:00Z">
          <w:r w:rsidR="00763E0F" w:rsidRPr="00937101" w:rsidDel="0044508E">
            <w:rPr>
              <w:rFonts w:ascii="Times New Roman" w:hAnsi="Times New Roman" w:cs="Times New Roman"/>
              <w:sz w:val="20"/>
              <w:szCs w:val="20"/>
            </w:rPr>
            <w:delText xml:space="preserve"> </w:delText>
          </w:r>
        </w:del>
      </w:ins>
      <w:ins w:id="1184" w:author="Rebecca L Hartman" w:date="2020-02-19T12:03:00Z">
        <w:r w:rsidR="00457407" w:rsidRPr="00937101">
          <w:rPr>
            <w:rFonts w:ascii="Times New Roman" w:hAnsi="Times New Roman" w:cs="Times New Roman"/>
            <w:sz w:val="20"/>
            <w:szCs w:val="20"/>
          </w:rPr>
          <w:t xml:space="preserve">Another limitation is that </w:t>
        </w:r>
      </w:ins>
      <w:ins w:id="1185" w:author="Rebecca L Hartman" w:date="2020-02-19T12:00:00Z">
        <w:r w:rsidR="00457407" w:rsidRPr="00937101">
          <w:rPr>
            <w:rFonts w:ascii="Times New Roman" w:hAnsi="Times New Roman" w:cs="Times New Roman"/>
            <w:sz w:val="20"/>
            <w:szCs w:val="20"/>
          </w:rPr>
          <w:t xml:space="preserve">concentrations at </w:t>
        </w:r>
      </w:ins>
      <w:ins w:id="1186" w:author="Rebecca L Hartman" w:date="2020-02-19T15:01:00Z">
        <w:del w:id="1187" w:author="Marilyn Huestis" w:date="2020-02-21T16:54:00Z">
          <w:r w:rsidR="00937101" w:rsidRPr="00937101" w:rsidDel="004504E8">
            <w:rPr>
              <w:rFonts w:ascii="Times New Roman" w:hAnsi="Times New Roman" w:cs="Times New Roman"/>
              <w:sz w:val="20"/>
              <w:szCs w:val="20"/>
            </w:rPr>
            <w:delText>all</w:delText>
          </w:r>
        </w:del>
      </w:ins>
      <w:ins w:id="1188" w:author="Rebecca L Hartman" w:date="2020-02-19T12:00:00Z">
        <w:del w:id="1189" w:author="Marilyn Huestis" w:date="2020-02-21T16:54:00Z">
          <w:r w:rsidR="00457407" w:rsidRPr="00937101" w:rsidDel="004504E8">
            <w:rPr>
              <w:rFonts w:ascii="Times New Roman" w:hAnsi="Times New Roman" w:cs="Times New Roman"/>
              <w:sz w:val="20"/>
              <w:szCs w:val="20"/>
            </w:rPr>
            <w:delText xml:space="preserve"> </w:delText>
          </w:r>
        </w:del>
        <w:r w:rsidR="00457407" w:rsidRPr="00937101">
          <w:rPr>
            <w:rFonts w:ascii="Times New Roman" w:hAnsi="Times New Roman" w:cs="Times New Roman"/>
            <w:sz w:val="20"/>
            <w:szCs w:val="20"/>
          </w:rPr>
          <w:t>time</w:t>
        </w:r>
      </w:ins>
      <w:ins w:id="1190" w:author="Miller, Ryan" w:date="2020-02-21T09:51:00Z">
        <w:r w:rsidR="00C74BBA">
          <w:rPr>
            <w:rFonts w:ascii="Times New Roman" w:hAnsi="Times New Roman" w:cs="Times New Roman"/>
            <w:sz w:val="20"/>
            <w:szCs w:val="20"/>
          </w:rPr>
          <w:t>-</w:t>
        </w:r>
      </w:ins>
      <w:ins w:id="1191" w:author="Rebecca L Hartman" w:date="2020-02-19T12:00:00Z">
        <w:r w:rsidR="00457407" w:rsidRPr="00937101">
          <w:rPr>
            <w:rFonts w:ascii="Times New Roman" w:hAnsi="Times New Roman" w:cs="Times New Roman"/>
            <w:sz w:val="20"/>
            <w:szCs w:val="20"/>
          </w:rPr>
          <w:t xml:space="preserve">points within the drive </w:t>
        </w:r>
        <w:del w:id="1192" w:author="Marilyn Huestis" w:date="2020-02-21T16:54:00Z">
          <w:r w:rsidR="00457407" w:rsidRPr="00937101" w:rsidDel="004504E8">
            <w:rPr>
              <w:rFonts w:ascii="Times New Roman" w:hAnsi="Times New Roman" w:cs="Times New Roman"/>
              <w:sz w:val="20"/>
              <w:szCs w:val="20"/>
            </w:rPr>
            <w:delText>had to be</w:delText>
          </w:r>
        </w:del>
      </w:ins>
      <w:ins w:id="1193" w:author="Marilyn Huestis" w:date="2020-02-21T16:54:00Z">
        <w:r w:rsidR="004504E8">
          <w:rPr>
            <w:rFonts w:ascii="Times New Roman" w:hAnsi="Times New Roman" w:cs="Times New Roman"/>
            <w:sz w:val="20"/>
            <w:szCs w:val="20"/>
          </w:rPr>
          <w:t>were</w:t>
        </w:r>
      </w:ins>
      <w:ins w:id="1194" w:author="Rebecca L Hartman" w:date="2020-02-19T12:00:00Z">
        <w:r w:rsidR="00457407" w:rsidRPr="00937101">
          <w:rPr>
            <w:rFonts w:ascii="Times New Roman" w:hAnsi="Times New Roman" w:cs="Times New Roman"/>
            <w:sz w:val="20"/>
            <w:szCs w:val="20"/>
          </w:rPr>
          <w:t xml:space="preserve"> estimated</w:t>
        </w:r>
      </w:ins>
      <w:ins w:id="1195" w:author="Marilyn Huestis" w:date="2020-02-21T16:54:00Z">
        <w:r w:rsidR="004504E8">
          <w:rPr>
            <w:rFonts w:ascii="Times New Roman" w:hAnsi="Times New Roman" w:cs="Times New Roman"/>
            <w:sz w:val="20"/>
            <w:szCs w:val="20"/>
          </w:rPr>
          <w:t xml:space="preserve"> by individual modeling</w:t>
        </w:r>
      </w:ins>
      <w:ins w:id="1196" w:author="Rebecca L Hartman" w:date="2020-02-19T12:00:00Z">
        <w:r w:rsidR="00457407" w:rsidRPr="00937101">
          <w:rPr>
            <w:rFonts w:ascii="Times New Roman" w:hAnsi="Times New Roman" w:cs="Times New Roman"/>
            <w:sz w:val="20"/>
            <w:szCs w:val="20"/>
          </w:rPr>
          <w:t xml:space="preserve"> </w:t>
        </w:r>
      </w:ins>
      <w:ins w:id="1197" w:author="Rebecca L Hartman" w:date="2020-02-19T12:03:00Z">
        <w:r w:rsidR="00457407" w:rsidRPr="00937101">
          <w:rPr>
            <w:rFonts w:ascii="Times New Roman" w:hAnsi="Times New Roman" w:cs="Times New Roman"/>
            <w:sz w:val="20"/>
            <w:szCs w:val="20"/>
          </w:rPr>
          <w:t xml:space="preserve">(rather than directly measured) </w:t>
        </w:r>
      </w:ins>
      <w:ins w:id="1198" w:author="Rebecca L Hartman" w:date="2020-02-19T12:00:00Z">
        <w:r w:rsidR="00457407" w:rsidRPr="00937101">
          <w:rPr>
            <w:rFonts w:ascii="Times New Roman" w:hAnsi="Times New Roman" w:cs="Times New Roman"/>
            <w:sz w:val="20"/>
            <w:szCs w:val="20"/>
          </w:rPr>
          <w:t xml:space="preserve">via interpolation from collection times pre- and post-drive, </w:t>
        </w:r>
      </w:ins>
      <w:ins w:id="1199" w:author="Rebecca L Hartman" w:date="2020-02-19T15:02:00Z">
        <w:r w:rsidR="00937101" w:rsidRPr="00937101">
          <w:rPr>
            <w:rFonts w:ascii="Times New Roman" w:hAnsi="Times New Roman" w:cs="Times New Roman"/>
            <w:sz w:val="20"/>
            <w:szCs w:val="20"/>
          </w:rPr>
          <w:t>since</w:t>
        </w:r>
      </w:ins>
      <w:ins w:id="1200" w:author="Rebecca L Hartman" w:date="2020-02-19T12:00:00Z">
        <w:r w:rsidR="00457407" w:rsidRPr="00937101">
          <w:rPr>
            <w:rFonts w:ascii="Times New Roman" w:hAnsi="Times New Roman" w:cs="Times New Roman"/>
            <w:sz w:val="20"/>
            <w:szCs w:val="20"/>
          </w:rPr>
          <w:t xml:space="preserve"> continuous blood collection during driving was </w:t>
        </w:r>
      </w:ins>
      <w:ins w:id="1201" w:author="Marilyn Huestis" w:date="2020-02-21T16:54:00Z">
        <w:r w:rsidR="004504E8">
          <w:rPr>
            <w:rFonts w:ascii="Times New Roman" w:hAnsi="Times New Roman" w:cs="Times New Roman"/>
            <w:sz w:val="20"/>
            <w:szCs w:val="20"/>
          </w:rPr>
          <w:t xml:space="preserve">not </w:t>
        </w:r>
      </w:ins>
      <w:ins w:id="1202" w:author="Rebecca L Hartman" w:date="2020-02-19T12:00:00Z">
        <w:del w:id="1203" w:author="Marilyn Huestis" w:date="2020-02-21T16:54:00Z">
          <w:r w:rsidR="00457407" w:rsidRPr="00937101" w:rsidDel="004504E8">
            <w:rPr>
              <w:rFonts w:ascii="Times New Roman" w:hAnsi="Times New Roman" w:cs="Times New Roman"/>
              <w:sz w:val="20"/>
              <w:szCs w:val="20"/>
            </w:rPr>
            <w:delText>in</w:delText>
          </w:r>
        </w:del>
        <w:r w:rsidR="00457407" w:rsidRPr="00937101">
          <w:rPr>
            <w:rFonts w:ascii="Times New Roman" w:hAnsi="Times New Roman" w:cs="Times New Roman"/>
            <w:sz w:val="20"/>
            <w:szCs w:val="20"/>
          </w:rPr>
          <w:t xml:space="preserve">feasible and would be prohibitively disruptive to </w:t>
        </w:r>
      </w:ins>
      <w:ins w:id="1204" w:author="Marilyn Huestis" w:date="2020-02-21T16:55:00Z">
        <w:r w:rsidR="000E26B1">
          <w:rPr>
            <w:rFonts w:ascii="Times New Roman" w:hAnsi="Times New Roman" w:cs="Times New Roman"/>
            <w:sz w:val="20"/>
            <w:szCs w:val="20"/>
          </w:rPr>
          <w:t xml:space="preserve">the </w:t>
        </w:r>
      </w:ins>
      <w:ins w:id="1205" w:author="Rebecca L Hartman" w:date="2020-02-19T12:00:00Z">
        <w:r w:rsidR="00457407" w:rsidRPr="00937101">
          <w:rPr>
            <w:rFonts w:ascii="Times New Roman" w:hAnsi="Times New Roman" w:cs="Times New Roman"/>
            <w:sz w:val="20"/>
            <w:szCs w:val="20"/>
          </w:rPr>
          <w:t>driving</w:t>
        </w:r>
      </w:ins>
      <w:ins w:id="1206" w:author="Marilyn Huestis" w:date="2020-02-21T16:55:00Z">
        <w:r w:rsidR="000E26B1">
          <w:rPr>
            <w:rFonts w:ascii="Times New Roman" w:hAnsi="Times New Roman" w:cs="Times New Roman"/>
            <w:sz w:val="20"/>
            <w:szCs w:val="20"/>
          </w:rPr>
          <w:t xml:space="preserve"> and secondary tasks</w:t>
        </w:r>
      </w:ins>
      <w:ins w:id="1207" w:author="Rebecca L Hartman" w:date="2020-02-19T12:00:00Z">
        <w:r w:rsidR="00457407" w:rsidRPr="00937101">
          <w:rPr>
            <w:rFonts w:ascii="Times New Roman" w:hAnsi="Times New Roman" w:cs="Times New Roman"/>
            <w:sz w:val="20"/>
            <w:szCs w:val="20"/>
          </w:rPr>
          <w:t>.</w:t>
        </w:r>
      </w:ins>
    </w:p>
    <w:p w14:paraId="69E7E558" w14:textId="763F6F55" w:rsidR="006E72E9" w:rsidRPr="00937101" w:rsidRDefault="006E72E9" w:rsidP="00937101">
      <w:pPr>
        <w:spacing w:line="360" w:lineRule="auto"/>
        <w:rPr>
          <w:ins w:id="1208" w:author="Rebecca L Hartman" w:date="2020-02-19T12:10:00Z"/>
          <w:rFonts w:ascii="Times New Roman" w:hAnsi="Times New Roman" w:cs="Times New Roman"/>
          <w:sz w:val="20"/>
          <w:szCs w:val="20"/>
        </w:rPr>
      </w:pPr>
      <w:r w:rsidRPr="00937101">
        <w:rPr>
          <w:rFonts w:ascii="Times New Roman" w:hAnsi="Times New Roman" w:cs="Times New Roman"/>
          <w:sz w:val="20"/>
          <w:szCs w:val="20"/>
        </w:rPr>
        <w:t xml:space="preserve">Possible bias may have been introduced </w:t>
      </w:r>
      <w:r w:rsidR="00071179" w:rsidRPr="00937101">
        <w:rPr>
          <w:rFonts w:ascii="Times New Roman" w:hAnsi="Times New Roman" w:cs="Times New Roman"/>
          <w:sz w:val="20"/>
          <w:szCs w:val="20"/>
        </w:rPr>
        <w:t xml:space="preserve">by </w:t>
      </w:r>
      <w:r w:rsidRPr="00937101">
        <w:rPr>
          <w:rFonts w:ascii="Times New Roman" w:hAnsi="Times New Roman" w:cs="Times New Roman"/>
          <w:sz w:val="20"/>
          <w:szCs w:val="20"/>
        </w:rPr>
        <w:t xml:space="preserve">participants </w:t>
      </w:r>
      <w:r w:rsidR="00071179" w:rsidRPr="00937101">
        <w:rPr>
          <w:rFonts w:ascii="Times New Roman" w:hAnsi="Times New Roman" w:cs="Times New Roman"/>
          <w:sz w:val="20"/>
          <w:szCs w:val="20"/>
        </w:rPr>
        <w:t>recognizing</w:t>
      </w:r>
      <w:r w:rsidRPr="00937101">
        <w:rPr>
          <w:rFonts w:ascii="Times New Roman" w:hAnsi="Times New Roman" w:cs="Times New Roman"/>
          <w:sz w:val="20"/>
          <w:szCs w:val="20"/>
        </w:rPr>
        <w:t xml:space="preserve"> that their driving performance was under observation </w:t>
      </w:r>
      <w:del w:id="1209" w:author="Rebecca L Hartman" w:date="2020-02-19T12:06:00Z">
        <w:r w:rsidRPr="00937101" w:rsidDel="00457407">
          <w:rPr>
            <w:rFonts w:ascii="Times New Roman" w:hAnsi="Times New Roman" w:cs="Times New Roman"/>
            <w:sz w:val="20"/>
            <w:szCs w:val="20"/>
          </w:rPr>
          <w:delText xml:space="preserve">constant observation by researchers </w:delText>
        </w:r>
      </w:del>
      <w:r w:rsidRPr="00937101">
        <w:rPr>
          <w:rFonts w:ascii="Times New Roman" w:hAnsi="Times New Roman" w:cs="Times New Roman"/>
          <w:sz w:val="20"/>
          <w:szCs w:val="20"/>
        </w:rPr>
        <w:t xml:space="preserve">and altering their behavior accordingly.  In addition, while the study used placebo conditions, it is probable that some participants were aware of </w:t>
      </w:r>
      <w:del w:id="1210" w:author="Rebecca L Hartman" w:date="2020-02-19T15:02:00Z">
        <w:r w:rsidRPr="00937101" w:rsidDel="00937101">
          <w:rPr>
            <w:rFonts w:ascii="Times New Roman" w:hAnsi="Times New Roman" w:cs="Times New Roman"/>
            <w:sz w:val="20"/>
            <w:szCs w:val="20"/>
          </w:rPr>
          <w:delText xml:space="preserve">their </w:delText>
        </w:r>
      </w:del>
      <w:r w:rsidRPr="00937101">
        <w:rPr>
          <w:rFonts w:ascii="Times New Roman" w:hAnsi="Times New Roman" w:cs="Times New Roman"/>
          <w:sz w:val="20"/>
          <w:szCs w:val="20"/>
        </w:rPr>
        <w:t xml:space="preserve">dosing conditions due to their prior familiarity with cannabis and alcohol.  Such awareness of study conditions may have led drivers to exhibit greater caution or focus, particularly given the vested interest </w:t>
      </w:r>
      <w:commentRangeStart w:id="1211"/>
      <w:r w:rsidRPr="00937101">
        <w:rPr>
          <w:rFonts w:ascii="Times New Roman" w:hAnsi="Times New Roman" w:cs="Times New Roman"/>
          <w:sz w:val="20"/>
          <w:szCs w:val="20"/>
        </w:rPr>
        <w:t>some participants might have in demonstrating that cannabis does not impair dri</w:t>
      </w:r>
      <w:r w:rsidR="00F85965" w:rsidRPr="00937101">
        <w:rPr>
          <w:rFonts w:ascii="Times New Roman" w:hAnsi="Times New Roman" w:cs="Times New Roman"/>
          <w:sz w:val="20"/>
          <w:szCs w:val="20"/>
        </w:rPr>
        <w:t>ving performance</w:t>
      </w:r>
      <w:commentRangeEnd w:id="1211"/>
      <w:r w:rsidR="003B3418" w:rsidRPr="00937101">
        <w:rPr>
          <w:rStyle w:val="CommentReference"/>
          <w:rFonts w:ascii="Times New Roman" w:hAnsi="Times New Roman" w:cs="Times New Roman"/>
          <w:sz w:val="20"/>
          <w:szCs w:val="20"/>
        </w:rPr>
        <w:commentReference w:id="1211"/>
      </w:r>
      <w:r w:rsidR="00F85965" w:rsidRPr="00937101">
        <w:rPr>
          <w:rFonts w:ascii="Times New Roman" w:hAnsi="Times New Roman" w:cs="Times New Roman"/>
          <w:sz w:val="20"/>
          <w:szCs w:val="20"/>
        </w:rPr>
        <w:t>. This notion is at least partially</w:t>
      </w:r>
      <w:r w:rsidRPr="00937101">
        <w:rPr>
          <w:rFonts w:ascii="Times New Roman" w:hAnsi="Times New Roman" w:cs="Times New Roman"/>
          <w:sz w:val="20"/>
          <w:szCs w:val="20"/>
        </w:rPr>
        <w:t xml:space="preserve"> supported by survey data, which shows public attitudes towards driving </w:t>
      </w:r>
      <w:r w:rsidRPr="00937101">
        <w:rPr>
          <w:rFonts w:ascii="Times New Roman" w:hAnsi="Times New Roman" w:cs="Times New Roman"/>
          <w:sz w:val="20"/>
          <w:szCs w:val="20"/>
        </w:rPr>
        <w:lastRenderedPageBreak/>
        <w:t xml:space="preserve">under the influence of cannabis are less negative than attitudes towards driving </w:t>
      </w:r>
      <w:r w:rsidR="00A326C0" w:rsidRPr="00937101">
        <w:rPr>
          <w:rFonts w:ascii="Times New Roman" w:hAnsi="Times New Roman" w:cs="Times New Roman"/>
          <w:sz w:val="20"/>
          <w:szCs w:val="20"/>
        </w:rPr>
        <w:t>under the influence of alcohol</w:t>
      </w:r>
      <w:ins w:id="1212" w:author="Miller, Ryan" w:date="2020-02-28T15:24:00Z">
        <w:r w:rsidR="009709BA">
          <w:rPr>
            <w:rFonts w:ascii="Times New Roman" w:hAnsi="Times New Roman" w:cs="Times New Roman"/>
            <w:sz w:val="20"/>
            <w:szCs w:val="20"/>
          </w:rPr>
          <w:t xml:space="preserve"> (McCarthy et al. 2007)</w:t>
        </w:r>
      </w:ins>
      <w:r w:rsidR="00A326C0"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p>
    <w:p w14:paraId="00563DF5" w14:textId="77777777" w:rsidR="003B3418" w:rsidRPr="00937101" w:rsidRDefault="003B3418" w:rsidP="00937101">
      <w:pPr>
        <w:spacing w:line="360" w:lineRule="auto"/>
        <w:rPr>
          <w:ins w:id="1213" w:author="Rebecca L Hartman" w:date="2020-02-19T12:10:00Z"/>
          <w:rFonts w:ascii="Times New Roman" w:hAnsi="Times New Roman" w:cs="Times New Roman"/>
          <w:b/>
          <w:sz w:val="20"/>
          <w:szCs w:val="20"/>
          <w:rPrChange w:id="1214" w:author="Rebecca L Hartman" w:date="2020-02-19T12:11:00Z">
            <w:rPr>
              <w:ins w:id="1215" w:author="Rebecca L Hartman" w:date="2020-02-19T12:10:00Z"/>
            </w:rPr>
          </w:rPrChange>
        </w:rPr>
      </w:pPr>
      <w:ins w:id="1216" w:author="Rebecca L Hartman" w:date="2020-02-19T12:10:00Z">
        <w:r w:rsidRPr="00937101">
          <w:rPr>
            <w:rFonts w:ascii="Times New Roman" w:hAnsi="Times New Roman" w:cs="Times New Roman"/>
            <w:b/>
            <w:sz w:val="20"/>
            <w:szCs w:val="20"/>
            <w:rPrChange w:id="1217" w:author="Rebecca L Hartman" w:date="2020-02-19T12:11:00Z">
              <w:rPr/>
            </w:rPrChange>
          </w:rPr>
          <w:t>Conclusion</w:t>
        </w:r>
      </w:ins>
    </w:p>
    <w:p w14:paraId="0793A371" w14:textId="76FC8F43" w:rsidR="003B3418" w:rsidRPr="00937101" w:rsidRDefault="007F3F10" w:rsidP="00937101">
      <w:pPr>
        <w:spacing w:line="360" w:lineRule="auto"/>
        <w:rPr>
          <w:rFonts w:ascii="Times New Roman" w:hAnsi="Times New Roman" w:cs="Times New Roman"/>
          <w:sz w:val="20"/>
          <w:szCs w:val="20"/>
        </w:rPr>
      </w:pPr>
      <w:ins w:id="1218" w:author="Rebecca L Hartman" w:date="2020-02-19T12:23:00Z">
        <w:r w:rsidRPr="00937101">
          <w:rPr>
            <w:rFonts w:ascii="Times New Roman" w:hAnsi="Times New Roman" w:cs="Times New Roman"/>
            <w:sz w:val="20"/>
            <w:szCs w:val="20"/>
          </w:rPr>
          <w:t xml:space="preserve">Due to </w:t>
        </w:r>
      </w:ins>
      <w:ins w:id="1219" w:author="Rebecca L Hartman" w:date="2020-02-19T12:35:00Z">
        <w:r w:rsidR="00666B50" w:rsidRPr="00937101">
          <w:rPr>
            <w:rFonts w:ascii="Times New Roman" w:hAnsi="Times New Roman" w:cs="Times New Roman"/>
            <w:sz w:val="20"/>
            <w:szCs w:val="20"/>
          </w:rPr>
          <w:t>THC’s</w:t>
        </w:r>
      </w:ins>
      <w:ins w:id="1220" w:author="Rebecca L Hartman" w:date="2020-02-19T12:23:00Z">
        <w:r w:rsidRPr="00937101">
          <w:rPr>
            <w:rFonts w:ascii="Times New Roman" w:hAnsi="Times New Roman" w:cs="Times New Roman"/>
            <w:sz w:val="20"/>
            <w:szCs w:val="20"/>
          </w:rPr>
          <w:t xml:space="preserve"> effect on higher cognitive performance, evaluating</w:t>
        </w:r>
      </w:ins>
      <w:ins w:id="1221" w:author="Rebecca L Hartman" w:date="2020-02-19T12:20:00Z">
        <w:r w:rsidRPr="00937101">
          <w:rPr>
            <w:rFonts w:ascii="Times New Roman" w:hAnsi="Times New Roman" w:cs="Times New Roman"/>
            <w:sz w:val="20"/>
            <w:szCs w:val="20"/>
          </w:rPr>
          <w:t xml:space="preserve"> divided-attention tasks such as th</w:t>
        </w:r>
      </w:ins>
      <w:ins w:id="1222" w:author="Rebecca L Hartman" w:date="2020-02-19T12:23:00Z">
        <w:r w:rsidRPr="00937101">
          <w:rPr>
            <w:rFonts w:ascii="Times New Roman" w:hAnsi="Times New Roman" w:cs="Times New Roman"/>
            <w:sz w:val="20"/>
            <w:szCs w:val="20"/>
          </w:rPr>
          <w:t>e</w:t>
        </w:r>
      </w:ins>
      <w:ins w:id="1223" w:author="Rebecca L Hartman" w:date="2020-02-19T12:20:00Z">
        <w:r w:rsidRPr="00937101">
          <w:rPr>
            <w:rFonts w:ascii="Times New Roman" w:hAnsi="Times New Roman" w:cs="Times New Roman"/>
            <w:sz w:val="20"/>
            <w:szCs w:val="20"/>
          </w:rPr>
          <w:t>se</w:t>
        </w:r>
      </w:ins>
      <w:ins w:id="1224" w:author="Rebecca L Hartman" w:date="2020-02-19T12:35:00Z">
        <w:r w:rsidR="00666B50" w:rsidRPr="00937101">
          <w:rPr>
            <w:rFonts w:ascii="Times New Roman" w:hAnsi="Times New Roman" w:cs="Times New Roman"/>
            <w:sz w:val="20"/>
            <w:szCs w:val="20"/>
          </w:rPr>
          <w:t xml:space="preserve"> in drivers with cannabis impairment</w:t>
        </w:r>
      </w:ins>
      <w:ins w:id="1225" w:author="Rebecca L Hartman" w:date="2020-02-19T12:20:00Z">
        <w:r w:rsidRPr="00937101">
          <w:rPr>
            <w:rFonts w:ascii="Times New Roman" w:hAnsi="Times New Roman" w:cs="Times New Roman"/>
            <w:sz w:val="20"/>
            <w:szCs w:val="20"/>
          </w:rPr>
          <w:t xml:space="preserve"> </w:t>
        </w:r>
      </w:ins>
      <w:ins w:id="1226" w:author="Rebecca L Hartman" w:date="2020-02-19T12:23:00Z">
        <w:r w:rsidRPr="00937101">
          <w:rPr>
            <w:rFonts w:ascii="Times New Roman" w:hAnsi="Times New Roman" w:cs="Times New Roman"/>
            <w:sz w:val="20"/>
            <w:szCs w:val="20"/>
          </w:rPr>
          <w:t>is important</w:t>
        </w:r>
      </w:ins>
      <w:ins w:id="1227" w:author="Rebecca L Hartman" w:date="2020-02-19T12:30:00Z">
        <w:r w:rsidR="00666B50" w:rsidRPr="00937101">
          <w:rPr>
            <w:rFonts w:ascii="Times New Roman" w:hAnsi="Times New Roman" w:cs="Times New Roman"/>
            <w:sz w:val="20"/>
            <w:szCs w:val="20"/>
          </w:rPr>
          <w:t>—</w:t>
        </w:r>
      </w:ins>
      <w:ins w:id="1228" w:author="Rebecca L Hartman" w:date="2020-02-19T12:31:00Z">
        <w:r w:rsidR="00666B50" w:rsidRPr="00937101">
          <w:rPr>
            <w:rFonts w:ascii="Times New Roman" w:hAnsi="Times New Roman" w:cs="Times New Roman"/>
            <w:sz w:val="20"/>
            <w:szCs w:val="20"/>
          </w:rPr>
          <w:t>especial</w:t>
        </w:r>
      </w:ins>
      <w:ins w:id="1229" w:author="Rebecca L Hartman" w:date="2020-02-19T12:30:00Z">
        <w:r w:rsidR="00666B50" w:rsidRPr="00937101">
          <w:rPr>
            <w:rFonts w:ascii="Times New Roman" w:hAnsi="Times New Roman" w:cs="Times New Roman"/>
            <w:sz w:val="20"/>
            <w:szCs w:val="20"/>
          </w:rPr>
          <w:t>ly</w:t>
        </w:r>
      </w:ins>
      <w:ins w:id="1230" w:author="Rebecca L Hartman" w:date="2020-02-19T12:23:00Z">
        <w:r w:rsidRPr="00937101">
          <w:rPr>
            <w:rFonts w:ascii="Times New Roman" w:hAnsi="Times New Roman" w:cs="Times New Roman"/>
            <w:sz w:val="20"/>
            <w:szCs w:val="20"/>
          </w:rPr>
          <w:t xml:space="preserve"> given </w:t>
        </w:r>
      </w:ins>
      <w:ins w:id="1231" w:author="Rebecca L Hartman" w:date="2020-02-19T14:58:00Z">
        <w:r w:rsidR="00F02C15" w:rsidRPr="00937101">
          <w:rPr>
            <w:rFonts w:ascii="Times New Roman" w:hAnsi="Times New Roman" w:cs="Times New Roman"/>
            <w:sz w:val="20"/>
            <w:szCs w:val="20"/>
          </w:rPr>
          <w:t xml:space="preserve">the current </w:t>
        </w:r>
      </w:ins>
      <w:ins w:id="1232" w:author="Rebecca L Hartman" w:date="2020-02-19T12:24:00Z">
        <w:r w:rsidRPr="00937101">
          <w:rPr>
            <w:rFonts w:ascii="Times New Roman" w:hAnsi="Times New Roman" w:cs="Times New Roman"/>
            <w:sz w:val="20"/>
            <w:szCs w:val="20"/>
          </w:rPr>
          <w:t xml:space="preserve">high prevalence of cellular phones and other </w:t>
        </w:r>
      </w:ins>
      <w:ins w:id="1233" w:author="Rebecca L Hartman" w:date="2020-02-19T14:11:00Z">
        <w:r w:rsidR="00755154" w:rsidRPr="00937101">
          <w:rPr>
            <w:rFonts w:ascii="Times New Roman" w:hAnsi="Times New Roman" w:cs="Times New Roman"/>
            <w:sz w:val="20"/>
            <w:szCs w:val="20"/>
          </w:rPr>
          <w:t>d</w:t>
        </w:r>
      </w:ins>
      <w:ins w:id="1234" w:author="Rebecca L Hartman" w:date="2020-02-19T12:25:00Z">
        <w:r w:rsidRPr="00937101">
          <w:rPr>
            <w:rFonts w:ascii="Times New Roman" w:hAnsi="Times New Roman" w:cs="Times New Roman"/>
            <w:sz w:val="20"/>
            <w:szCs w:val="20"/>
          </w:rPr>
          <w:t xml:space="preserve">riving </w:t>
        </w:r>
      </w:ins>
      <w:ins w:id="1235" w:author="Rebecca L Hartman" w:date="2020-02-19T12:24:00Z">
        <w:r w:rsidRPr="00937101">
          <w:rPr>
            <w:rFonts w:ascii="Times New Roman" w:hAnsi="Times New Roman" w:cs="Times New Roman"/>
            <w:sz w:val="20"/>
            <w:szCs w:val="20"/>
          </w:rPr>
          <w:t>distractions</w:t>
        </w:r>
      </w:ins>
      <w:ins w:id="1236" w:author="Rebecca L Hartman" w:date="2020-02-19T12:20:00Z">
        <w:r w:rsidRPr="00937101">
          <w:rPr>
            <w:rFonts w:ascii="Times New Roman" w:hAnsi="Times New Roman" w:cs="Times New Roman"/>
            <w:sz w:val="20"/>
            <w:szCs w:val="20"/>
          </w:rPr>
          <w:t xml:space="preserve">. </w:t>
        </w:r>
      </w:ins>
      <w:ins w:id="1237" w:author="Rebecca L Hartman" w:date="2020-02-19T12:26:00Z">
        <w:r w:rsidRPr="00937101">
          <w:rPr>
            <w:rFonts w:ascii="Times New Roman" w:hAnsi="Times New Roman" w:cs="Times New Roman"/>
            <w:sz w:val="20"/>
            <w:szCs w:val="20"/>
          </w:rPr>
          <w:t>Our research suggests</w:t>
        </w:r>
      </w:ins>
      <w:ins w:id="1238" w:author="Rebecca L Hartman" w:date="2020-02-19T12:20:00Z">
        <w:r w:rsidRPr="00937101">
          <w:rPr>
            <w:rFonts w:ascii="Times New Roman" w:hAnsi="Times New Roman" w:cs="Times New Roman"/>
            <w:sz w:val="20"/>
            <w:szCs w:val="20"/>
          </w:rPr>
          <w:t xml:space="preserve"> that divided attention is an area of concern following acute cannabis</w:t>
        </w:r>
      </w:ins>
      <w:ins w:id="1239" w:author="Rebecca L Hartman" w:date="2020-02-19T12:27:00Z">
        <w:r w:rsidR="00666B50" w:rsidRPr="00937101">
          <w:rPr>
            <w:rFonts w:ascii="Times New Roman" w:hAnsi="Times New Roman" w:cs="Times New Roman"/>
            <w:sz w:val="20"/>
            <w:szCs w:val="20"/>
          </w:rPr>
          <w:t>, particularly for complex tasks</w:t>
        </w:r>
      </w:ins>
      <w:ins w:id="1240" w:author="Brown, Timothy L" w:date="2020-02-26T13:48:00Z">
        <w:r w:rsidR="008A1EC2">
          <w:rPr>
            <w:rFonts w:ascii="Times New Roman" w:hAnsi="Times New Roman" w:cs="Times New Roman"/>
            <w:sz w:val="20"/>
            <w:szCs w:val="20"/>
          </w:rPr>
          <w:t xml:space="preserve"> and more research is needed to understand the effects across the spectrum of divided attention while driving including in longer distraction engagements.</w:t>
        </w:r>
      </w:ins>
      <w:ins w:id="1241" w:author="Miller, Ryan" w:date="2020-02-28T15:00:00Z">
        <w:r w:rsidR="004259DF">
          <w:rPr>
            <w:rFonts w:ascii="Times New Roman" w:hAnsi="Times New Roman" w:cs="Times New Roman"/>
            <w:sz w:val="20"/>
            <w:szCs w:val="20"/>
          </w:rPr>
          <w:t xml:space="preserve"> </w:t>
        </w:r>
      </w:ins>
      <w:ins w:id="1242" w:author="Rebecca L Hartman" w:date="2020-02-19T12:20:00Z">
        <w:del w:id="1243" w:author="Miller, Ryan" w:date="2020-02-28T15:00:00Z">
          <w:r w:rsidRPr="00937101" w:rsidDel="004259DF">
            <w:rPr>
              <w:rFonts w:ascii="Times New Roman" w:hAnsi="Times New Roman" w:cs="Times New Roman"/>
              <w:sz w:val="20"/>
              <w:szCs w:val="20"/>
            </w:rPr>
            <w:delText xml:space="preserve">. </w:delText>
          </w:r>
        </w:del>
        <w:r w:rsidRPr="00937101">
          <w:rPr>
            <w:rFonts w:ascii="Times New Roman" w:hAnsi="Times New Roman" w:cs="Times New Roman"/>
            <w:sz w:val="20"/>
            <w:szCs w:val="20"/>
          </w:rPr>
          <w:t>This raises significant safety concerns</w:t>
        </w:r>
      </w:ins>
      <w:ins w:id="1244" w:author="Rebecca L Hartman" w:date="2020-02-19T12:34:00Z">
        <w:r w:rsidR="00666B50" w:rsidRPr="00937101">
          <w:rPr>
            <w:rFonts w:ascii="Times New Roman" w:hAnsi="Times New Roman" w:cs="Times New Roman"/>
            <w:sz w:val="20"/>
            <w:szCs w:val="20"/>
          </w:rPr>
          <w:t>,</w:t>
        </w:r>
      </w:ins>
      <w:ins w:id="1245" w:author="Rebecca L Hartman" w:date="2020-02-19T12:20:00Z">
        <w:r w:rsidRPr="00937101">
          <w:rPr>
            <w:rFonts w:ascii="Times New Roman" w:hAnsi="Times New Roman" w:cs="Times New Roman"/>
            <w:sz w:val="20"/>
            <w:szCs w:val="20"/>
          </w:rPr>
          <w:t xml:space="preserve"> </w:t>
        </w:r>
      </w:ins>
      <w:ins w:id="1246" w:author="Rebecca L Hartman" w:date="2020-02-19T12:34:00Z">
        <w:r w:rsidR="00666B50" w:rsidRPr="00937101">
          <w:rPr>
            <w:rFonts w:ascii="Times New Roman" w:hAnsi="Times New Roman" w:cs="Times New Roman"/>
            <w:sz w:val="20"/>
            <w:szCs w:val="20"/>
          </w:rPr>
          <w:t>exemplified</w:t>
        </w:r>
      </w:ins>
      <w:ins w:id="1247" w:author="Rebecca L Hartman" w:date="2020-02-19T12:20:00Z">
        <w:r w:rsidRPr="00937101">
          <w:rPr>
            <w:rFonts w:ascii="Times New Roman" w:hAnsi="Times New Roman" w:cs="Times New Roman"/>
            <w:sz w:val="20"/>
            <w:szCs w:val="20"/>
          </w:rPr>
          <w:t xml:space="preserve"> by increased durations of lane departures during </w:t>
        </w:r>
      </w:ins>
      <w:ins w:id="1248" w:author="Rebecca L Hartman" w:date="2020-02-19T12:34:00Z">
        <w:r w:rsidR="00666B50" w:rsidRPr="00937101">
          <w:rPr>
            <w:rFonts w:ascii="Times New Roman" w:hAnsi="Times New Roman" w:cs="Times New Roman"/>
            <w:sz w:val="20"/>
            <w:szCs w:val="20"/>
          </w:rPr>
          <w:t>an artist-search task</w:t>
        </w:r>
      </w:ins>
      <w:ins w:id="1249" w:author="Rebecca L Hartman" w:date="2020-02-19T12:20:00Z">
        <w:r w:rsidRPr="00937101">
          <w:rPr>
            <w:rFonts w:ascii="Times New Roman" w:hAnsi="Times New Roman" w:cs="Times New Roman"/>
            <w:sz w:val="20"/>
            <w:szCs w:val="20"/>
          </w:rPr>
          <w:t xml:space="preserve">. </w:t>
        </w:r>
      </w:ins>
      <w:ins w:id="1250" w:author="Rebecca L Hartman" w:date="2020-02-19T12:35:00Z">
        <w:r w:rsidR="00666B50" w:rsidRPr="00937101">
          <w:rPr>
            <w:rFonts w:ascii="Times New Roman" w:hAnsi="Times New Roman" w:cs="Times New Roman"/>
            <w:sz w:val="20"/>
            <w:szCs w:val="20"/>
          </w:rPr>
          <w:t xml:space="preserve">As cannabis legalization increases across the US, </w:t>
        </w:r>
      </w:ins>
      <w:ins w:id="1251" w:author="Marilyn Huestis" w:date="2020-02-21T16:57:00Z">
        <w:r w:rsidR="000E26B1">
          <w:rPr>
            <w:rFonts w:ascii="Times New Roman" w:hAnsi="Times New Roman" w:cs="Times New Roman"/>
            <w:sz w:val="20"/>
            <w:szCs w:val="20"/>
          </w:rPr>
          <w:t xml:space="preserve">additional research on </w:t>
        </w:r>
      </w:ins>
      <w:ins w:id="1252" w:author="Rebecca L Hartman" w:date="2020-02-19T12:35:00Z">
        <w:r w:rsidR="00666B50" w:rsidRPr="00937101">
          <w:rPr>
            <w:rFonts w:ascii="Times New Roman" w:hAnsi="Times New Roman" w:cs="Times New Roman"/>
            <w:sz w:val="20"/>
            <w:szCs w:val="20"/>
          </w:rPr>
          <w:t xml:space="preserve">THC’s impact on driving performance </w:t>
        </w:r>
        <w:del w:id="1253" w:author="Marilyn Huestis" w:date="2020-02-21T16:57:00Z">
          <w:r w:rsidR="00666B50" w:rsidRPr="00937101" w:rsidDel="000E26B1">
            <w:rPr>
              <w:rFonts w:ascii="Times New Roman" w:hAnsi="Times New Roman" w:cs="Times New Roman"/>
              <w:sz w:val="20"/>
              <w:szCs w:val="20"/>
            </w:rPr>
            <w:delText>should continue to be explored</w:delText>
          </w:r>
        </w:del>
      </w:ins>
      <w:ins w:id="1254" w:author="Marilyn Huestis" w:date="2020-02-21T16:57:00Z">
        <w:r w:rsidR="000E26B1">
          <w:rPr>
            <w:rFonts w:ascii="Times New Roman" w:hAnsi="Times New Roman" w:cs="Times New Roman"/>
            <w:sz w:val="20"/>
            <w:szCs w:val="20"/>
          </w:rPr>
          <w:t>is ess</w:t>
        </w:r>
      </w:ins>
      <w:ins w:id="1255" w:author="Marilyn Huestis" w:date="2020-02-21T16:58:00Z">
        <w:r w:rsidR="000E26B1">
          <w:rPr>
            <w:rFonts w:ascii="Times New Roman" w:hAnsi="Times New Roman" w:cs="Times New Roman"/>
            <w:sz w:val="20"/>
            <w:szCs w:val="20"/>
          </w:rPr>
          <w:t>ential</w:t>
        </w:r>
      </w:ins>
      <w:ins w:id="1256" w:author="Rebecca L Hartman" w:date="2020-02-19T12:35:00Z">
        <w:r w:rsidR="00666B50" w:rsidRPr="00937101">
          <w:rPr>
            <w:rFonts w:ascii="Times New Roman" w:hAnsi="Times New Roman" w:cs="Times New Roman"/>
            <w:sz w:val="20"/>
            <w:szCs w:val="20"/>
          </w:rPr>
          <w:t>.</w:t>
        </w:r>
      </w:ins>
    </w:p>
    <w:p w14:paraId="45F1EBCF" w14:textId="77777777"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ACKNOWLEDGMENTS</w:t>
      </w:r>
      <w:r w:rsidR="00DA4591" w:rsidRPr="00937101">
        <w:rPr>
          <w:rFonts w:ascii="Times New Roman" w:eastAsia="Times New Roman" w:hAnsi="Times New Roman" w:cs="Times New Roman"/>
          <w:b/>
          <w:color w:val="000000"/>
          <w:sz w:val="20"/>
          <w:szCs w:val="20"/>
        </w:rPr>
        <w:t xml:space="preserve"> AND DISCLOSURES</w:t>
      </w:r>
    </w:p>
    <w:p w14:paraId="6CF05089" w14:textId="77777777" w:rsidR="001812AF" w:rsidRPr="00937101" w:rsidRDefault="00453415" w:rsidP="00937101">
      <w:pPr>
        <w:spacing w:before="100" w:beforeAutospacing="1" w:after="100" w:afterAutospacing="1" w:line="360" w:lineRule="auto"/>
        <w:rPr>
          <w:rFonts w:ascii="Times New Roman" w:eastAsia="Times New Roman" w:hAnsi="Times New Roman" w:cs="Times New Roman"/>
          <w:color w:val="000000"/>
          <w:sz w:val="20"/>
          <w:szCs w:val="20"/>
        </w:rPr>
      </w:pPr>
      <w:moveToRangeStart w:id="1257" w:author="Tim Brown" w:date="2020-02-25T11:28:00Z" w:name="move33522540"/>
      <w:moveTo w:id="1258" w:author="Tim Brown" w:date="2020-02-25T11:28:00Z">
        <w:r>
          <w:rPr>
            <w:rFonts w:ascii="Times New Roman" w:hAnsi="Times New Roman" w:cs="Times New Roman"/>
            <w:sz w:val="20"/>
            <w:szCs w:val="20"/>
          </w:rPr>
          <w:t xml:space="preserve">Cannabis used in this study was </w:t>
        </w:r>
        <w:r w:rsidRPr="00AC7951">
          <w:rPr>
            <w:rFonts w:ascii="Times New Roman" w:hAnsi="Times New Roman" w:cs="Times New Roman"/>
            <w:sz w:val="20"/>
            <w:szCs w:val="20"/>
          </w:rPr>
          <w:t>obtained from the NIDA Drug Supply Program</w:t>
        </w:r>
        <w:r>
          <w:rPr>
            <w:rFonts w:ascii="Times New Roman" w:hAnsi="Times New Roman" w:cs="Times New Roman"/>
            <w:sz w:val="20"/>
            <w:szCs w:val="20"/>
          </w:rPr>
          <w:t>.</w:t>
        </w:r>
      </w:moveTo>
      <w:moveToRangeEnd w:id="1257"/>
      <w:del w:id="1259" w:author="Tim Brown" w:date="2020-02-25T11:28:00Z">
        <w:r w:rsidR="00DE4C30" w:rsidRPr="00937101" w:rsidDel="00453415">
          <w:rPr>
            <w:rFonts w:ascii="Times New Roman" w:eastAsia="Times New Roman" w:hAnsi="Times New Roman" w:cs="Times New Roman"/>
            <w:color w:val="000000"/>
            <w:sz w:val="20"/>
            <w:szCs w:val="20"/>
          </w:rPr>
          <w:delText>[Add]</w:delText>
        </w:r>
      </w:del>
    </w:p>
    <w:p w14:paraId="5A4E7B59" w14:textId="77777777" w:rsidR="001812AF"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commentRangeStart w:id="1260"/>
      <w:commentRangeStart w:id="1261"/>
      <w:r w:rsidRPr="00937101">
        <w:rPr>
          <w:rFonts w:ascii="Times New Roman" w:eastAsia="Times New Roman" w:hAnsi="Times New Roman" w:cs="Times New Roman"/>
          <w:b/>
          <w:color w:val="000000"/>
          <w:sz w:val="20"/>
          <w:szCs w:val="20"/>
        </w:rPr>
        <w:t>REFERENCES</w:t>
      </w:r>
      <w:commentRangeEnd w:id="1260"/>
      <w:r w:rsidRPr="00937101">
        <w:rPr>
          <w:rStyle w:val="CommentReference"/>
          <w:rFonts w:ascii="Times New Roman" w:hAnsi="Times New Roman" w:cs="Times New Roman"/>
          <w:sz w:val="20"/>
          <w:szCs w:val="20"/>
        </w:rPr>
        <w:commentReference w:id="1260"/>
      </w:r>
      <w:commentRangeEnd w:id="1261"/>
      <w:r w:rsidR="009709BA">
        <w:rPr>
          <w:rStyle w:val="CommentReference"/>
        </w:rPr>
        <w:commentReference w:id="1261"/>
      </w:r>
    </w:p>
    <w:p w14:paraId="3E0D6DF3" w14:textId="77777777" w:rsidR="009709BA" w:rsidRDefault="009709BA" w:rsidP="005D494D">
      <w:pPr>
        <w:pStyle w:val="ListParagraph"/>
        <w:numPr>
          <w:ilvl w:val="0"/>
          <w:numId w:val="1"/>
        </w:numPr>
        <w:spacing w:line="240" w:lineRule="auto"/>
        <w:rPr>
          <w:ins w:id="1262" w:author="Miller, Ryan" w:date="2020-02-28T15:32:00Z"/>
          <w:rStyle w:val="CommentReference"/>
          <w:rFonts w:ascii="Times New Roman" w:hAnsi="Times New Roman" w:cs="Times New Roman"/>
          <w:sz w:val="20"/>
          <w:szCs w:val="20"/>
        </w:rPr>
        <w:pPrChange w:id="1263" w:author="Miller, Ryan" w:date="2020-03-02T15:55:00Z">
          <w:pPr>
            <w:pStyle w:val="ListParagraph"/>
            <w:numPr>
              <w:numId w:val="1"/>
            </w:numPr>
            <w:spacing w:line="360" w:lineRule="auto"/>
            <w:ind w:hanging="360"/>
          </w:pPr>
        </w:pPrChange>
      </w:pPr>
      <w:proofErr w:type="spellStart"/>
      <w:ins w:id="1264" w:author="Miller, Ryan" w:date="2020-02-28T15:32:00Z">
        <w:r>
          <w:rPr>
            <w:rStyle w:val="CommentReference"/>
            <w:rFonts w:ascii="Times New Roman" w:hAnsi="Times New Roman" w:cs="Times New Roman"/>
            <w:sz w:val="20"/>
            <w:szCs w:val="20"/>
          </w:rPr>
          <w:t>Asbridge</w:t>
        </w:r>
        <w:proofErr w:type="spellEnd"/>
        <w:r>
          <w:rPr>
            <w:rStyle w:val="CommentReference"/>
            <w:rFonts w:ascii="Times New Roman" w:hAnsi="Times New Roman" w:cs="Times New Roman"/>
            <w:sz w:val="20"/>
            <w:szCs w:val="20"/>
          </w:rPr>
          <w:t xml:space="preserve"> M, Hayden JA, Cartwright JL. 2012. Acute cannabis consumption and motor vehicle collision risk: systematic review of observational studies and meta-analysis. BMJ, 334, e536.</w:t>
        </w:r>
      </w:ins>
    </w:p>
    <w:p w14:paraId="243FE06A" w14:textId="77777777" w:rsidR="009709BA" w:rsidRDefault="009709BA" w:rsidP="005D494D">
      <w:pPr>
        <w:pStyle w:val="ListParagraph"/>
        <w:numPr>
          <w:ilvl w:val="0"/>
          <w:numId w:val="1"/>
        </w:numPr>
        <w:spacing w:line="240" w:lineRule="auto"/>
        <w:rPr>
          <w:ins w:id="1265" w:author="Miller, Ryan" w:date="2020-02-28T15:32:00Z"/>
          <w:rFonts w:ascii="Times New Roman" w:hAnsi="Times New Roman" w:cs="Times New Roman"/>
          <w:sz w:val="20"/>
          <w:szCs w:val="20"/>
        </w:rPr>
        <w:pPrChange w:id="1266" w:author="Miller, Ryan" w:date="2020-03-02T15:55:00Z">
          <w:pPr>
            <w:pStyle w:val="ListParagraph"/>
            <w:numPr>
              <w:numId w:val="1"/>
            </w:numPr>
            <w:spacing w:line="360" w:lineRule="auto"/>
            <w:ind w:hanging="360"/>
          </w:pPr>
        </w:pPrChange>
      </w:pPr>
      <w:ins w:id="1267" w:author="Miller, Ryan" w:date="2020-02-28T15:32:00Z">
        <w:r>
          <w:rPr>
            <w:rStyle w:val="CommentReference"/>
            <w:rFonts w:ascii="Times New Roman" w:hAnsi="Times New Roman" w:cs="Times New Roman"/>
            <w:sz w:val="20"/>
            <w:szCs w:val="20"/>
          </w:rPr>
          <w:t xml:space="preserve">Anderson BM, Rizzo M, Block RI, </w:t>
        </w:r>
        <w:proofErr w:type="spellStart"/>
        <w:r>
          <w:rPr>
            <w:rStyle w:val="CommentReference"/>
            <w:rFonts w:ascii="Times New Roman" w:hAnsi="Times New Roman" w:cs="Times New Roman"/>
            <w:sz w:val="20"/>
            <w:szCs w:val="20"/>
          </w:rPr>
          <w:t>Pearlson</w:t>
        </w:r>
        <w:proofErr w:type="spellEnd"/>
        <w:r>
          <w:rPr>
            <w:rStyle w:val="CommentReference"/>
            <w:rFonts w:ascii="Times New Roman" w:hAnsi="Times New Roman" w:cs="Times New Roman"/>
            <w:sz w:val="20"/>
            <w:szCs w:val="20"/>
          </w:rPr>
          <w:t xml:space="preserve"> GD, </w:t>
        </w:r>
        <w:proofErr w:type="spellStart"/>
        <w:r>
          <w:rPr>
            <w:rStyle w:val="CommentReference"/>
            <w:rFonts w:ascii="Times New Roman" w:hAnsi="Times New Roman" w:cs="Times New Roman"/>
            <w:sz w:val="20"/>
            <w:szCs w:val="20"/>
          </w:rPr>
          <w:t>O’leary</w:t>
        </w:r>
        <w:proofErr w:type="spellEnd"/>
        <w:r>
          <w:rPr>
            <w:rStyle w:val="CommentReference"/>
            <w:rFonts w:ascii="Times New Roman" w:hAnsi="Times New Roman" w:cs="Times New Roman"/>
            <w:sz w:val="20"/>
            <w:szCs w:val="20"/>
          </w:rPr>
          <w:t xml:space="preserve"> DS. 2010. Sex differences in the effects of marijuana on simulated driving performance. Journal of Psychoactive Drugs, 42, 19-30.</w:t>
        </w:r>
      </w:ins>
    </w:p>
    <w:p w14:paraId="419113E1" w14:textId="77777777" w:rsidR="009709BA" w:rsidRDefault="009709BA" w:rsidP="005D494D">
      <w:pPr>
        <w:pStyle w:val="ListParagraph"/>
        <w:numPr>
          <w:ilvl w:val="0"/>
          <w:numId w:val="1"/>
        </w:numPr>
        <w:spacing w:line="240" w:lineRule="auto"/>
        <w:rPr>
          <w:ins w:id="1268" w:author="Miller, Ryan" w:date="2020-02-28T15:32:00Z"/>
          <w:rFonts w:ascii="Times New Roman" w:hAnsi="Times New Roman" w:cs="Times New Roman"/>
          <w:sz w:val="20"/>
          <w:szCs w:val="20"/>
        </w:rPr>
        <w:pPrChange w:id="1269" w:author="Miller, Ryan" w:date="2020-03-02T15:55:00Z">
          <w:pPr>
            <w:pStyle w:val="ListParagraph"/>
            <w:numPr>
              <w:numId w:val="1"/>
            </w:numPr>
            <w:spacing w:line="360" w:lineRule="auto"/>
            <w:ind w:hanging="360"/>
          </w:pPr>
        </w:pPrChange>
      </w:pPr>
      <w:ins w:id="1270" w:author="Miller, Ryan" w:date="2020-02-28T15:32:00Z">
        <w:r w:rsidRPr="00937101">
          <w:rPr>
            <w:rFonts w:ascii="Times New Roman" w:hAnsi="Times New Roman" w:cs="Times New Roman"/>
            <w:sz w:val="20"/>
            <w:szCs w:val="20"/>
          </w:rPr>
          <w:t xml:space="preserve">Bates D, </w:t>
        </w:r>
        <w:proofErr w:type="spellStart"/>
        <w:r w:rsidRPr="00937101">
          <w:rPr>
            <w:rFonts w:ascii="Times New Roman" w:hAnsi="Times New Roman" w:cs="Times New Roman"/>
            <w:sz w:val="20"/>
            <w:szCs w:val="20"/>
          </w:rPr>
          <w:t>Maechler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Bolker</w:t>
        </w:r>
        <w:proofErr w:type="spellEnd"/>
        <w:r w:rsidRPr="00937101">
          <w:rPr>
            <w:rFonts w:ascii="Times New Roman" w:hAnsi="Times New Roman" w:cs="Times New Roman"/>
            <w:sz w:val="20"/>
            <w:szCs w:val="20"/>
          </w:rPr>
          <w:t xml:space="preserve"> B, Walker S. 2015. Fitting Linear Mixed Models using lme4. Journal of Statistical Software, 67 (1), 1-48.</w:t>
        </w:r>
      </w:ins>
    </w:p>
    <w:p w14:paraId="75B4829D" w14:textId="77777777" w:rsidR="009709BA" w:rsidRPr="004C309E" w:rsidRDefault="009709BA" w:rsidP="005D494D">
      <w:pPr>
        <w:pStyle w:val="ListParagraph"/>
        <w:numPr>
          <w:ilvl w:val="0"/>
          <w:numId w:val="1"/>
        </w:numPr>
        <w:spacing w:line="240" w:lineRule="auto"/>
        <w:rPr>
          <w:ins w:id="1271" w:author="Miller, Ryan" w:date="2020-02-28T15:32:00Z"/>
          <w:rFonts w:ascii="Times New Roman" w:hAnsi="Times New Roman" w:cs="Times New Roman"/>
          <w:sz w:val="20"/>
          <w:szCs w:val="20"/>
        </w:rPr>
        <w:pPrChange w:id="1272" w:author="Miller, Ryan" w:date="2020-03-02T15:55:00Z">
          <w:pPr>
            <w:pStyle w:val="ListParagraph"/>
            <w:numPr>
              <w:numId w:val="1"/>
            </w:numPr>
            <w:spacing w:line="360" w:lineRule="auto"/>
            <w:ind w:hanging="360"/>
          </w:pPr>
        </w:pPrChange>
      </w:pPr>
      <w:proofErr w:type="spellStart"/>
      <w:ins w:id="1273" w:author="Miller, Ryan" w:date="2020-02-28T15:32:00Z">
        <w:r>
          <w:rPr>
            <w:rFonts w:ascii="Times New Roman" w:hAnsi="Times New Roman" w:cs="Times New Roman"/>
            <w:sz w:val="20"/>
            <w:szCs w:val="20"/>
          </w:rPr>
          <w:t>Caird</w:t>
        </w:r>
        <w:proofErr w:type="spellEnd"/>
        <w:r>
          <w:rPr>
            <w:rFonts w:ascii="Times New Roman" w:hAnsi="Times New Roman" w:cs="Times New Roman"/>
            <w:sz w:val="20"/>
            <w:szCs w:val="20"/>
          </w:rPr>
          <w:t xml:space="preserve"> JK, Johnston KA, </w:t>
        </w:r>
        <w:proofErr w:type="spellStart"/>
        <w:r>
          <w:rPr>
            <w:rFonts w:ascii="Times New Roman" w:hAnsi="Times New Roman" w:cs="Times New Roman"/>
            <w:sz w:val="20"/>
            <w:szCs w:val="20"/>
          </w:rPr>
          <w:t>Willness</w:t>
        </w:r>
        <w:proofErr w:type="spellEnd"/>
        <w:r>
          <w:rPr>
            <w:rFonts w:ascii="Times New Roman" w:hAnsi="Times New Roman" w:cs="Times New Roman"/>
            <w:sz w:val="20"/>
            <w:szCs w:val="20"/>
          </w:rPr>
          <w:t xml:space="preserve"> CR, </w:t>
        </w:r>
        <w:proofErr w:type="spellStart"/>
        <w:r>
          <w:rPr>
            <w:rFonts w:ascii="Times New Roman" w:hAnsi="Times New Roman" w:cs="Times New Roman"/>
            <w:sz w:val="20"/>
            <w:szCs w:val="20"/>
          </w:rPr>
          <w:t>Asbridge</w:t>
        </w:r>
        <w:proofErr w:type="spellEnd"/>
        <w:r>
          <w:rPr>
            <w:rFonts w:ascii="Times New Roman" w:hAnsi="Times New Roman" w:cs="Times New Roman"/>
            <w:sz w:val="20"/>
            <w:szCs w:val="20"/>
          </w:rPr>
          <w:t xml:space="preserve"> M, Steal P. 2014. A meta-analysis of the effects of texting on driving. </w:t>
        </w:r>
        <w:proofErr w:type="spellStart"/>
        <w:r>
          <w:rPr>
            <w:rFonts w:ascii="Times New Roman" w:hAnsi="Times New Roman" w:cs="Times New Roman"/>
            <w:sz w:val="20"/>
            <w:szCs w:val="20"/>
          </w:rPr>
          <w:t>Accid</w:t>
        </w:r>
        <w:proofErr w:type="spellEnd"/>
        <w:r>
          <w:rPr>
            <w:rFonts w:ascii="Times New Roman" w:hAnsi="Times New Roman" w:cs="Times New Roman"/>
            <w:sz w:val="20"/>
            <w:szCs w:val="20"/>
          </w:rPr>
          <w:t xml:space="preserve"> Anal Prev. 71:311-8</w:t>
        </w:r>
      </w:ins>
    </w:p>
    <w:p w14:paraId="2903C61C" w14:textId="77777777" w:rsidR="009709BA" w:rsidRPr="00937101" w:rsidRDefault="009709BA" w:rsidP="005D494D">
      <w:pPr>
        <w:pStyle w:val="ListParagraph"/>
        <w:numPr>
          <w:ilvl w:val="0"/>
          <w:numId w:val="1"/>
        </w:numPr>
        <w:spacing w:line="240" w:lineRule="auto"/>
        <w:rPr>
          <w:ins w:id="1274" w:author="Miller, Ryan" w:date="2020-02-28T15:32:00Z"/>
          <w:rFonts w:ascii="Times New Roman" w:hAnsi="Times New Roman" w:cs="Times New Roman"/>
          <w:sz w:val="20"/>
          <w:szCs w:val="20"/>
        </w:rPr>
        <w:pPrChange w:id="1275" w:author="Miller, Ryan" w:date="2020-03-02T15:55:00Z">
          <w:pPr>
            <w:pStyle w:val="ListParagraph"/>
            <w:numPr>
              <w:numId w:val="1"/>
            </w:numPr>
            <w:spacing w:line="360" w:lineRule="auto"/>
            <w:ind w:hanging="360"/>
          </w:pPr>
        </w:pPrChange>
      </w:pPr>
      <w:ins w:id="1276" w:author="Miller, Ryan" w:date="2020-02-28T15:32:00Z">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w:t>
        </w:r>
        <w:proofErr w:type="spellStart"/>
        <w:r w:rsidRPr="00937101">
          <w:rPr>
            <w:rFonts w:ascii="Times New Roman" w:hAnsi="Times New Roman" w:cs="Times New Roman"/>
            <w:sz w:val="20"/>
            <w:szCs w:val="20"/>
          </w:rPr>
          <w:t>Boorman</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Accident Analysis &amp; Prevention, 50, 879–886.</w:t>
        </w:r>
      </w:ins>
    </w:p>
    <w:p w14:paraId="10D3EA6E" w14:textId="77777777" w:rsidR="009709BA" w:rsidRPr="00937101" w:rsidRDefault="009709BA" w:rsidP="005D494D">
      <w:pPr>
        <w:pStyle w:val="ListParagraph"/>
        <w:numPr>
          <w:ilvl w:val="0"/>
          <w:numId w:val="1"/>
        </w:numPr>
        <w:spacing w:line="240" w:lineRule="auto"/>
        <w:rPr>
          <w:ins w:id="1277" w:author="Miller, Ryan" w:date="2020-02-28T15:32:00Z"/>
          <w:rFonts w:ascii="Times New Roman" w:hAnsi="Times New Roman" w:cs="Times New Roman"/>
          <w:sz w:val="20"/>
          <w:szCs w:val="20"/>
        </w:rPr>
        <w:pPrChange w:id="1278" w:author="Miller, Ryan" w:date="2020-03-02T15:55:00Z">
          <w:pPr>
            <w:pStyle w:val="ListParagraph"/>
            <w:numPr>
              <w:numId w:val="1"/>
            </w:numPr>
            <w:spacing w:line="360" w:lineRule="auto"/>
            <w:ind w:hanging="360"/>
          </w:pPr>
        </w:pPrChange>
      </w:pPr>
      <w:ins w:id="1279" w:author="Miller, Ryan" w:date="2020-02-28T15:32:00Z">
        <w:r w:rsidRPr="00937101">
          <w:rPr>
            <w:rFonts w:ascii="Times New Roman" w:hAnsi="Times New Roman" w:cs="Times New Roman"/>
            <w:sz w:val="20"/>
            <w:szCs w:val="20"/>
          </w:rPr>
          <w:t xml:space="preserve">Ferdinand A,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xml:space="preserve"> N. 2014. Associations between driving performance and engaging in secondary tasks: a systematic review. American Journal of Public Health, 104, e39–e48.</w:t>
        </w:r>
      </w:ins>
    </w:p>
    <w:p w14:paraId="2CD531AA" w14:textId="77777777" w:rsidR="009709BA" w:rsidRPr="00937101" w:rsidRDefault="009709BA" w:rsidP="005D494D">
      <w:pPr>
        <w:pStyle w:val="ListParagraph"/>
        <w:numPr>
          <w:ilvl w:val="0"/>
          <w:numId w:val="1"/>
        </w:numPr>
        <w:spacing w:line="240" w:lineRule="auto"/>
        <w:rPr>
          <w:ins w:id="1280" w:author="Miller, Ryan" w:date="2020-02-28T15:32:00Z"/>
          <w:rFonts w:ascii="Times New Roman" w:hAnsi="Times New Roman" w:cs="Times New Roman"/>
          <w:sz w:val="20"/>
          <w:szCs w:val="20"/>
        </w:rPr>
        <w:pPrChange w:id="1281" w:author="Miller, Ryan" w:date="2020-03-02T15:55:00Z">
          <w:pPr>
            <w:pStyle w:val="ListParagraph"/>
            <w:numPr>
              <w:numId w:val="1"/>
            </w:numPr>
            <w:spacing w:line="360" w:lineRule="auto"/>
            <w:ind w:hanging="360"/>
          </w:pPr>
        </w:pPrChange>
      </w:pPr>
      <w:ins w:id="1282" w:author="Miller, Ryan" w:date="2020-02-28T15:32:00Z">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Gaffney G,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2015. Controlled </w:t>
        </w:r>
        <w:commentRangeStart w:id="1283"/>
        <w:r w:rsidRPr="00937101">
          <w:rPr>
            <w:rFonts w:ascii="Times New Roman" w:hAnsi="Times New Roman" w:cs="Times New Roman"/>
            <w:sz w:val="20"/>
            <w:szCs w:val="20"/>
          </w:rPr>
          <w:t>cannabis</w:t>
        </w:r>
        <w:commentRangeEnd w:id="1283"/>
        <w:r>
          <w:rPr>
            <w:rStyle w:val="CommentReference"/>
          </w:rPr>
          <w:commentReference w:id="1283"/>
        </w:r>
        <w:r w:rsidRPr="00937101">
          <w:rPr>
            <w:rFonts w:ascii="Times New Roman" w:hAnsi="Times New Roman" w:cs="Times New Roman"/>
            <w:sz w:val="20"/>
            <w:szCs w:val="20"/>
          </w:rPr>
          <w:t xml:space="preserve"> vaporizer administration: blood and plasma cannabinoids with and without alcohol. Clinical Chemistry, 61, 850– 869.</w:t>
        </w:r>
      </w:ins>
    </w:p>
    <w:p w14:paraId="09DF06FA" w14:textId="77777777" w:rsidR="009709BA" w:rsidRPr="00937101" w:rsidRDefault="009709BA" w:rsidP="005D494D">
      <w:pPr>
        <w:pStyle w:val="ListParagraph"/>
        <w:numPr>
          <w:ilvl w:val="0"/>
          <w:numId w:val="1"/>
        </w:numPr>
        <w:spacing w:line="240" w:lineRule="auto"/>
        <w:rPr>
          <w:ins w:id="1284" w:author="Miller, Ryan" w:date="2020-02-28T15:32:00Z"/>
          <w:rFonts w:ascii="Times New Roman" w:hAnsi="Times New Roman" w:cs="Times New Roman"/>
          <w:sz w:val="20"/>
          <w:szCs w:val="20"/>
        </w:rPr>
        <w:pPrChange w:id="1285" w:author="Miller, Ryan" w:date="2020-03-02T15:55:00Z">
          <w:pPr>
            <w:pStyle w:val="ListParagraph"/>
            <w:numPr>
              <w:numId w:val="1"/>
            </w:numPr>
            <w:spacing w:line="360" w:lineRule="auto"/>
            <w:ind w:hanging="360"/>
          </w:pPr>
        </w:pPrChange>
      </w:pPr>
      <w:ins w:id="1286" w:author="Miller, Ryan" w:date="2020-02-28T15:32:00Z">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2015. Cannabis effects on driving lateral control with and without alcohol. Drug and </w:t>
        </w:r>
        <w:r>
          <w:rPr>
            <w:rFonts w:ascii="Times New Roman" w:hAnsi="Times New Roman" w:cs="Times New Roman"/>
            <w:sz w:val="20"/>
            <w:szCs w:val="20"/>
          </w:rPr>
          <w:t>A</w:t>
        </w:r>
        <w:r w:rsidRPr="00937101">
          <w:rPr>
            <w:rFonts w:ascii="Times New Roman" w:hAnsi="Times New Roman" w:cs="Times New Roman"/>
            <w:sz w:val="20"/>
            <w:szCs w:val="20"/>
          </w:rPr>
          <w:t xml:space="preserve">lcohol </w:t>
        </w:r>
        <w:r>
          <w:rPr>
            <w:rFonts w:ascii="Times New Roman" w:hAnsi="Times New Roman" w:cs="Times New Roman"/>
            <w:sz w:val="20"/>
            <w:szCs w:val="20"/>
          </w:rPr>
          <w:t>D</w:t>
        </w:r>
        <w:r w:rsidRPr="00937101">
          <w:rPr>
            <w:rFonts w:ascii="Times New Roman" w:hAnsi="Times New Roman" w:cs="Times New Roman"/>
            <w:sz w:val="20"/>
            <w:szCs w:val="20"/>
          </w:rPr>
          <w:t>ependence, 154, 25-37</w:t>
        </w:r>
      </w:ins>
    </w:p>
    <w:p w14:paraId="4C1B4B7C" w14:textId="77777777" w:rsidR="009709BA" w:rsidRDefault="009709BA" w:rsidP="005D494D">
      <w:pPr>
        <w:pStyle w:val="ListParagraph"/>
        <w:numPr>
          <w:ilvl w:val="0"/>
          <w:numId w:val="1"/>
        </w:numPr>
        <w:spacing w:line="240" w:lineRule="auto"/>
        <w:rPr>
          <w:ins w:id="1287" w:author="Miller, Ryan" w:date="2020-02-28T15:32:00Z"/>
          <w:rFonts w:ascii="Times New Roman" w:hAnsi="Times New Roman" w:cs="Times New Roman"/>
          <w:sz w:val="20"/>
          <w:szCs w:val="20"/>
        </w:rPr>
        <w:pPrChange w:id="1288" w:author="Miller, Ryan" w:date="2020-03-02T15:55:00Z">
          <w:pPr>
            <w:pStyle w:val="ListParagraph"/>
            <w:numPr>
              <w:numId w:val="1"/>
            </w:numPr>
            <w:spacing w:line="360" w:lineRule="auto"/>
            <w:ind w:hanging="360"/>
          </w:pPr>
        </w:pPrChange>
      </w:pPr>
      <w:ins w:id="1289" w:author="Miller, Ryan" w:date="2020-02-28T15:32:00Z">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2016. Cannabis effects on driving longitudinal control with and without alcohol. Journal of Applied Toxicology, 36, 1418-1429.</w:t>
        </w:r>
      </w:ins>
    </w:p>
    <w:p w14:paraId="4E2BA365" w14:textId="77777777" w:rsidR="009709BA" w:rsidRPr="00937101" w:rsidRDefault="009709BA" w:rsidP="005D494D">
      <w:pPr>
        <w:pStyle w:val="ListParagraph"/>
        <w:numPr>
          <w:ilvl w:val="0"/>
          <w:numId w:val="1"/>
        </w:numPr>
        <w:spacing w:line="240" w:lineRule="auto"/>
        <w:rPr>
          <w:ins w:id="1290" w:author="Miller, Ryan" w:date="2020-02-28T15:32:00Z"/>
          <w:rFonts w:ascii="Times New Roman" w:hAnsi="Times New Roman" w:cs="Times New Roman"/>
          <w:sz w:val="20"/>
          <w:szCs w:val="20"/>
        </w:rPr>
        <w:pPrChange w:id="1291" w:author="Miller, Ryan" w:date="2020-03-02T15:55:00Z">
          <w:pPr>
            <w:pStyle w:val="ListParagraph"/>
            <w:numPr>
              <w:numId w:val="1"/>
            </w:numPr>
            <w:spacing w:line="360" w:lineRule="auto"/>
            <w:ind w:hanging="360"/>
          </w:pPr>
        </w:pPrChange>
      </w:pPr>
      <w:ins w:id="1292" w:author="Miller, Ryan" w:date="2020-02-28T15:32:00Z">
        <w:r>
          <w:rPr>
            <w:rFonts w:ascii="Times New Roman" w:hAnsi="Times New Roman" w:cs="Times New Roman"/>
            <w:sz w:val="20"/>
            <w:szCs w:val="20"/>
          </w:rPr>
          <w:t xml:space="preserve">Hartman RL, Brown TL, </w:t>
        </w:r>
        <w:proofErr w:type="spellStart"/>
        <w:r>
          <w:rPr>
            <w:rFonts w:ascii="Times New Roman" w:hAnsi="Times New Roman" w:cs="Times New Roman"/>
            <w:sz w:val="20"/>
            <w:szCs w:val="20"/>
          </w:rPr>
          <w:t>Milavetz</w:t>
        </w:r>
        <w:proofErr w:type="spellEnd"/>
        <w:r>
          <w:rPr>
            <w:rFonts w:ascii="Times New Roman" w:hAnsi="Times New Roman" w:cs="Times New Roman"/>
            <w:sz w:val="20"/>
            <w:szCs w:val="20"/>
          </w:rPr>
          <w:t xml:space="preserve"> G, </w:t>
        </w:r>
        <w:proofErr w:type="spellStart"/>
        <w:r>
          <w:rPr>
            <w:rFonts w:ascii="Times New Roman" w:hAnsi="Times New Roman" w:cs="Times New Roman"/>
            <w:sz w:val="20"/>
            <w:szCs w:val="20"/>
          </w:rPr>
          <w:t>Spurgin</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Gorelick</w:t>
        </w:r>
        <w:proofErr w:type="spellEnd"/>
        <w:r>
          <w:rPr>
            <w:rFonts w:ascii="Times New Roman" w:hAnsi="Times New Roman" w:cs="Times New Roman"/>
            <w:sz w:val="20"/>
            <w:szCs w:val="20"/>
          </w:rPr>
          <w:t xml:space="preserve"> DA, Gaffney GR, </w:t>
        </w:r>
        <w:proofErr w:type="spellStart"/>
        <w:r>
          <w:rPr>
            <w:rFonts w:ascii="Times New Roman" w:hAnsi="Times New Roman" w:cs="Times New Roman"/>
            <w:sz w:val="20"/>
            <w:szCs w:val="20"/>
          </w:rPr>
          <w:t>Huestsis</w:t>
        </w:r>
        <w:proofErr w:type="spellEnd"/>
        <w:r>
          <w:rPr>
            <w:rFonts w:ascii="Times New Roman" w:hAnsi="Times New Roman" w:cs="Times New Roman"/>
            <w:sz w:val="20"/>
            <w:szCs w:val="20"/>
          </w:rPr>
          <w:t xml:space="preserve"> MA. 2016. Effect of blood collection time on measured </w:t>
        </w:r>
        <w:r w:rsidRPr="00A11619">
          <w:rPr>
            <w:rFonts w:ascii="Times New Roman" w:hAnsi="Times New Roman" w:cs="Times New Roman"/>
            <w:sz w:val="20"/>
            <w:szCs w:val="20"/>
          </w:rPr>
          <w:t>Δ9</w:t>
        </w:r>
        <w:r>
          <w:rPr>
            <w:rFonts w:ascii="Times New Roman" w:hAnsi="Times New Roman" w:cs="Times New Roman"/>
            <w:sz w:val="20"/>
            <w:szCs w:val="20"/>
          </w:rPr>
          <w:t>-</w:t>
        </w:r>
        <w:r w:rsidRPr="00A11619">
          <w:rPr>
            <w:rFonts w:ascii="Times New Roman" w:hAnsi="Times New Roman" w:cs="Times New Roman"/>
            <w:sz w:val="20"/>
            <w:szCs w:val="20"/>
          </w:rPr>
          <w:t>Tetrahydrocannabino</w:t>
        </w:r>
        <w:r>
          <w:rPr>
            <w:rFonts w:ascii="Times New Roman" w:hAnsi="Times New Roman" w:cs="Times New Roman"/>
            <w:sz w:val="20"/>
            <w:szCs w:val="20"/>
          </w:rPr>
          <w:t xml:space="preserve">l concentrations: implications for driving interpretation and drug prevention. </w:t>
        </w:r>
        <w:proofErr w:type="spellStart"/>
        <w:r>
          <w:rPr>
            <w:rFonts w:ascii="Times New Roman" w:hAnsi="Times New Roman" w:cs="Times New Roman"/>
            <w:sz w:val="20"/>
            <w:szCs w:val="20"/>
          </w:rPr>
          <w:t>Clin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Chem</w:t>
        </w:r>
        <w:proofErr w:type="spellEnd"/>
        <w:r>
          <w:rPr>
            <w:rFonts w:ascii="Times New Roman" w:hAnsi="Times New Roman" w:cs="Times New Roman"/>
            <w:sz w:val="20"/>
            <w:szCs w:val="20"/>
          </w:rPr>
          <w:t>, 62(6), 895.</w:t>
        </w:r>
      </w:ins>
    </w:p>
    <w:p w14:paraId="7B28413D" w14:textId="77777777" w:rsidR="009709BA" w:rsidRDefault="009709BA" w:rsidP="005D494D">
      <w:pPr>
        <w:pStyle w:val="ListParagraph"/>
        <w:numPr>
          <w:ilvl w:val="0"/>
          <w:numId w:val="1"/>
        </w:numPr>
        <w:spacing w:line="240" w:lineRule="auto"/>
        <w:rPr>
          <w:ins w:id="1293" w:author="Miller, Ryan" w:date="2020-02-28T15:32:00Z"/>
          <w:rFonts w:ascii="Times New Roman" w:hAnsi="Times New Roman" w:cs="Times New Roman"/>
          <w:sz w:val="20"/>
          <w:szCs w:val="20"/>
        </w:rPr>
        <w:pPrChange w:id="1294" w:author="Miller, Ryan" w:date="2020-03-02T15:55:00Z">
          <w:pPr>
            <w:pStyle w:val="ListParagraph"/>
            <w:numPr>
              <w:numId w:val="1"/>
            </w:numPr>
            <w:spacing w:line="360" w:lineRule="auto"/>
            <w:ind w:hanging="360"/>
          </w:pPr>
        </w:pPrChange>
      </w:pPr>
      <w:ins w:id="1295" w:author="Miller, Ryan" w:date="2020-02-28T15:32:00Z">
        <w:r w:rsidRPr="00937101">
          <w:rPr>
            <w:rFonts w:ascii="Times New Roman" w:hAnsi="Times New Roman" w:cs="Times New Roman"/>
            <w:sz w:val="20"/>
            <w:szCs w:val="20"/>
          </w:rPr>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xml:space="preserve"> B, McCartney D. 2017. Effects of acute alcohol consumption on measures of simulated driving: a systematic review and meta-analysis. Accident Analysis &amp; Prevention, 102, 248-266.</w:t>
        </w:r>
      </w:ins>
    </w:p>
    <w:p w14:paraId="525BC269" w14:textId="77777777" w:rsidR="009709BA" w:rsidRDefault="009709BA" w:rsidP="005D494D">
      <w:pPr>
        <w:pStyle w:val="ListParagraph"/>
        <w:numPr>
          <w:ilvl w:val="0"/>
          <w:numId w:val="1"/>
        </w:numPr>
        <w:spacing w:line="240" w:lineRule="auto"/>
        <w:rPr>
          <w:ins w:id="1296" w:author="Miller, Ryan" w:date="2020-02-28T15:32:00Z"/>
          <w:rFonts w:ascii="Times New Roman" w:hAnsi="Times New Roman" w:cs="Times New Roman"/>
          <w:sz w:val="20"/>
          <w:szCs w:val="20"/>
        </w:rPr>
        <w:pPrChange w:id="1297" w:author="Miller, Ryan" w:date="2020-03-02T15:55:00Z">
          <w:pPr>
            <w:pStyle w:val="ListParagraph"/>
            <w:numPr>
              <w:numId w:val="1"/>
            </w:numPr>
            <w:spacing w:line="360" w:lineRule="auto"/>
            <w:ind w:hanging="360"/>
          </w:pPr>
        </w:pPrChange>
      </w:pPr>
      <w:proofErr w:type="spellStart"/>
      <w:ins w:id="1298" w:author="Miller, Ryan" w:date="2020-02-28T15:32:00Z">
        <w:r>
          <w:rPr>
            <w:rFonts w:ascii="Times New Roman" w:hAnsi="Times New Roman" w:cs="Times New Roman"/>
            <w:sz w:val="20"/>
            <w:szCs w:val="20"/>
          </w:rPr>
          <w:t>LaVelle</w:t>
        </w:r>
        <w:proofErr w:type="spellEnd"/>
        <w:r>
          <w:rPr>
            <w:rFonts w:ascii="Times New Roman" w:hAnsi="Times New Roman" w:cs="Times New Roman"/>
            <w:sz w:val="20"/>
            <w:szCs w:val="20"/>
          </w:rPr>
          <w:t xml:space="preserve"> A, Brown T, Schwarz C. 2019. Effect of data window statistical analysis on driver performance. Paper presented at: Road Safety and Simulation; Iowa City, IA.</w:t>
        </w:r>
      </w:ins>
    </w:p>
    <w:p w14:paraId="253E1CB9" w14:textId="77777777" w:rsidR="009709BA" w:rsidRPr="00937101" w:rsidRDefault="009709BA" w:rsidP="005D494D">
      <w:pPr>
        <w:pStyle w:val="ListParagraph"/>
        <w:numPr>
          <w:ilvl w:val="0"/>
          <w:numId w:val="1"/>
        </w:numPr>
        <w:spacing w:line="240" w:lineRule="auto"/>
        <w:rPr>
          <w:ins w:id="1299" w:author="Miller, Ryan" w:date="2020-02-28T15:32:00Z"/>
          <w:rFonts w:ascii="Times New Roman" w:hAnsi="Times New Roman" w:cs="Times New Roman"/>
          <w:sz w:val="20"/>
          <w:szCs w:val="20"/>
        </w:rPr>
        <w:pPrChange w:id="1300" w:author="Miller, Ryan" w:date="2020-03-02T15:55:00Z">
          <w:pPr>
            <w:pStyle w:val="ListParagraph"/>
            <w:numPr>
              <w:numId w:val="1"/>
            </w:numPr>
            <w:spacing w:line="360" w:lineRule="auto"/>
            <w:ind w:hanging="360"/>
          </w:pPr>
        </w:pPrChange>
      </w:pPr>
      <w:proofErr w:type="spellStart"/>
      <w:ins w:id="1301" w:author="Miller, Ryan" w:date="2020-02-28T15:32:00Z">
        <w:r>
          <w:rPr>
            <w:rFonts w:ascii="Times New Roman" w:hAnsi="Times New Roman" w:cs="Times New Roman"/>
            <w:sz w:val="20"/>
            <w:szCs w:val="20"/>
          </w:rPr>
          <w:lastRenderedPageBreak/>
          <w:t>Lenné</w:t>
        </w:r>
        <w:proofErr w:type="spellEnd"/>
        <w:r>
          <w:rPr>
            <w:rFonts w:ascii="Times New Roman" w:hAnsi="Times New Roman" w:cs="Times New Roman"/>
            <w:sz w:val="20"/>
            <w:szCs w:val="20"/>
          </w:rPr>
          <w:t xml:space="preserve"> MG, </w:t>
        </w:r>
        <w:proofErr w:type="spellStart"/>
        <w:r>
          <w:rPr>
            <w:rFonts w:ascii="Times New Roman" w:hAnsi="Times New Roman" w:cs="Times New Roman"/>
            <w:sz w:val="20"/>
            <w:szCs w:val="20"/>
          </w:rPr>
          <w:t>Dietze</w:t>
        </w:r>
        <w:proofErr w:type="spellEnd"/>
        <w:r>
          <w:rPr>
            <w:rFonts w:ascii="Times New Roman" w:hAnsi="Times New Roman" w:cs="Times New Roman"/>
            <w:sz w:val="20"/>
            <w:szCs w:val="20"/>
          </w:rPr>
          <w:t xml:space="preserve"> PM, </w:t>
        </w:r>
        <w:proofErr w:type="spellStart"/>
        <w:r>
          <w:rPr>
            <w:rFonts w:ascii="Times New Roman" w:hAnsi="Times New Roman" w:cs="Times New Roman"/>
            <w:sz w:val="20"/>
            <w:szCs w:val="20"/>
          </w:rPr>
          <w:t>Triggs</w:t>
        </w:r>
        <w:proofErr w:type="spellEnd"/>
        <w:r>
          <w:rPr>
            <w:rFonts w:ascii="Times New Roman" w:hAnsi="Times New Roman" w:cs="Times New Roman"/>
            <w:sz w:val="20"/>
            <w:szCs w:val="20"/>
          </w:rPr>
          <w:t xml:space="preserve"> TJ, </w:t>
        </w:r>
        <w:proofErr w:type="spellStart"/>
        <w:r>
          <w:rPr>
            <w:rFonts w:ascii="Times New Roman" w:hAnsi="Times New Roman" w:cs="Times New Roman"/>
            <w:sz w:val="20"/>
            <w:szCs w:val="20"/>
          </w:rPr>
          <w:t>Walmsley</w:t>
        </w:r>
        <w:proofErr w:type="spellEnd"/>
        <w:r>
          <w:rPr>
            <w:rFonts w:ascii="Times New Roman" w:hAnsi="Times New Roman" w:cs="Times New Roman"/>
            <w:sz w:val="20"/>
            <w:szCs w:val="20"/>
          </w:rPr>
          <w:t xml:space="preserve"> S, Murphy B, Redman JR. 2010. The effects of cannabis and alcohol on simulated arterial driving: influences of driving experience and task demand. Accident Analysis &amp; Prevention, 42, 859-866.</w:t>
        </w:r>
      </w:ins>
    </w:p>
    <w:p w14:paraId="5AE0B23B" w14:textId="77777777" w:rsidR="009709BA" w:rsidRDefault="009709BA" w:rsidP="005D494D">
      <w:pPr>
        <w:pStyle w:val="ListParagraph"/>
        <w:numPr>
          <w:ilvl w:val="0"/>
          <w:numId w:val="1"/>
        </w:numPr>
        <w:spacing w:line="240" w:lineRule="auto"/>
        <w:rPr>
          <w:ins w:id="1302" w:author="Miller, Ryan" w:date="2020-02-28T15:32:00Z"/>
          <w:rFonts w:ascii="Times New Roman" w:hAnsi="Times New Roman" w:cs="Times New Roman"/>
          <w:sz w:val="20"/>
          <w:szCs w:val="20"/>
        </w:rPr>
        <w:pPrChange w:id="1303" w:author="Miller, Ryan" w:date="2020-03-02T15:55:00Z">
          <w:pPr>
            <w:pStyle w:val="ListParagraph"/>
            <w:numPr>
              <w:numId w:val="1"/>
            </w:numPr>
            <w:spacing w:line="360" w:lineRule="auto"/>
            <w:ind w:hanging="360"/>
          </w:pPr>
        </w:pPrChange>
      </w:pPr>
      <w:ins w:id="1304" w:author="Miller, Ryan" w:date="2020-02-28T15:32:00Z">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xml:space="preserve"> KY, Li G. 2012. Marijuana use and motor vehicle crashes. American Journal of Epidemiology, 34, 65–72.</w:t>
        </w:r>
      </w:ins>
    </w:p>
    <w:p w14:paraId="79227725" w14:textId="77777777" w:rsidR="009709BA" w:rsidRDefault="009709BA" w:rsidP="005D494D">
      <w:pPr>
        <w:pStyle w:val="ListParagraph"/>
        <w:numPr>
          <w:ilvl w:val="0"/>
          <w:numId w:val="1"/>
        </w:numPr>
        <w:spacing w:line="240" w:lineRule="auto"/>
        <w:rPr>
          <w:ins w:id="1305" w:author="Miller, Ryan" w:date="2020-02-28T15:32:00Z"/>
          <w:rFonts w:ascii="Times New Roman" w:hAnsi="Times New Roman" w:cs="Times New Roman"/>
          <w:sz w:val="20"/>
          <w:szCs w:val="20"/>
        </w:rPr>
        <w:pPrChange w:id="1306" w:author="Miller, Ryan" w:date="2020-03-02T15:55:00Z">
          <w:pPr>
            <w:pStyle w:val="ListParagraph"/>
            <w:numPr>
              <w:numId w:val="1"/>
            </w:numPr>
            <w:spacing w:line="360" w:lineRule="auto"/>
            <w:ind w:hanging="360"/>
          </w:pPr>
        </w:pPrChange>
      </w:pPr>
      <w:ins w:id="1307" w:author="Miller, Ryan" w:date="2020-02-28T15:32:00Z">
        <w:r>
          <w:rPr>
            <w:rFonts w:ascii="Times New Roman" w:hAnsi="Times New Roman" w:cs="Times New Roman"/>
            <w:sz w:val="20"/>
            <w:szCs w:val="20"/>
          </w:rPr>
          <w:t xml:space="preserve">Martin TL, </w:t>
        </w:r>
        <w:proofErr w:type="spellStart"/>
        <w:r>
          <w:rPr>
            <w:rFonts w:ascii="Times New Roman" w:hAnsi="Times New Roman" w:cs="Times New Roman"/>
            <w:sz w:val="20"/>
            <w:szCs w:val="20"/>
          </w:rPr>
          <w:t>Solbeck</w:t>
        </w:r>
        <w:proofErr w:type="spellEnd"/>
        <w:r>
          <w:rPr>
            <w:rFonts w:ascii="Times New Roman" w:hAnsi="Times New Roman" w:cs="Times New Roman"/>
            <w:sz w:val="20"/>
            <w:szCs w:val="20"/>
          </w:rPr>
          <w:t xml:space="preserve"> PA, </w:t>
        </w:r>
        <w:proofErr w:type="spellStart"/>
        <w:r>
          <w:rPr>
            <w:rFonts w:ascii="Times New Roman" w:hAnsi="Times New Roman" w:cs="Times New Roman"/>
            <w:sz w:val="20"/>
            <w:szCs w:val="20"/>
          </w:rPr>
          <w:t>Mayers</w:t>
        </w:r>
        <w:proofErr w:type="spellEnd"/>
        <w:r>
          <w:rPr>
            <w:rFonts w:ascii="Times New Roman" w:hAnsi="Times New Roman" w:cs="Times New Roman"/>
            <w:sz w:val="20"/>
            <w:szCs w:val="20"/>
          </w:rPr>
          <w:t xml:space="preserve"> DJ, </w:t>
        </w:r>
        <w:proofErr w:type="spellStart"/>
        <w:r>
          <w:rPr>
            <w:rFonts w:ascii="Times New Roman" w:hAnsi="Times New Roman" w:cs="Times New Roman"/>
            <w:sz w:val="20"/>
            <w:szCs w:val="20"/>
          </w:rPr>
          <w:t>Langille</w:t>
        </w:r>
        <w:proofErr w:type="spellEnd"/>
        <w:r>
          <w:rPr>
            <w:rFonts w:ascii="Times New Roman" w:hAnsi="Times New Roman" w:cs="Times New Roman"/>
            <w:sz w:val="20"/>
            <w:szCs w:val="20"/>
          </w:rPr>
          <w:t xml:space="preserve">, RM, </w:t>
        </w:r>
        <w:proofErr w:type="spellStart"/>
        <w:r>
          <w:rPr>
            <w:rFonts w:ascii="Times New Roman" w:hAnsi="Times New Roman" w:cs="Times New Roman"/>
            <w:sz w:val="20"/>
            <w:szCs w:val="20"/>
          </w:rPr>
          <w:t>Buczek</w:t>
        </w:r>
        <w:proofErr w:type="spellEnd"/>
        <w:r>
          <w:rPr>
            <w:rFonts w:ascii="Times New Roman" w:hAnsi="Times New Roman" w:cs="Times New Roman"/>
            <w:sz w:val="20"/>
            <w:szCs w:val="20"/>
          </w:rPr>
          <w:t xml:space="preserve"> Y, Pelletier MR. 2013. </w:t>
        </w:r>
        <w:r w:rsidRPr="00E05F8B">
          <w:rPr>
            <w:rFonts w:ascii="Times New Roman" w:hAnsi="Times New Roman" w:cs="Times New Roman"/>
            <w:sz w:val="20"/>
            <w:szCs w:val="20"/>
          </w:rPr>
          <w:t>A review of alcohol-impaired driving: The role of blood alcohol concentration and complexity of the driving task. Journal of Forensic Sciences, 58, 1238 –1250.</w:t>
        </w:r>
      </w:ins>
    </w:p>
    <w:p w14:paraId="3A41ADFE" w14:textId="77777777" w:rsidR="009709BA" w:rsidRDefault="009709BA" w:rsidP="005D494D">
      <w:pPr>
        <w:pStyle w:val="ListParagraph"/>
        <w:numPr>
          <w:ilvl w:val="0"/>
          <w:numId w:val="1"/>
        </w:numPr>
        <w:spacing w:line="240" w:lineRule="auto"/>
        <w:rPr>
          <w:ins w:id="1308" w:author="Miller, Ryan" w:date="2020-02-28T15:32:00Z"/>
          <w:rFonts w:ascii="Times New Roman" w:hAnsi="Times New Roman" w:cs="Times New Roman"/>
          <w:sz w:val="20"/>
          <w:szCs w:val="20"/>
        </w:rPr>
        <w:pPrChange w:id="1309" w:author="Miller, Ryan" w:date="2020-03-02T15:55:00Z">
          <w:pPr>
            <w:pStyle w:val="ListParagraph"/>
            <w:numPr>
              <w:numId w:val="1"/>
            </w:numPr>
            <w:spacing w:line="360" w:lineRule="auto"/>
            <w:ind w:hanging="360"/>
          </w:pPr>
        </w:pPrChange>
      </w:pPr>
      <w:ins w:id="1310" w:author="Miller, Ryan" w:date="2020-02-28T15:32:00Z">
        <w:r>
          <w:rPr>
            <w:rFonts w:ascii="Times New Roman" w:hAnsi="Times New Roman" w:cs="Times New Roman"/>
            <w:sz w:val="20"/>
            <w:szCs w:val="20"/>
          </w:rPr>
          <w:t>McCarthy DM, Lynch AM, Pederson S</w:t>
        </w:r>
        <w:r w:rsidRPr="00E05F8B">
          <w:rPr>
            <w:rFonts w:ascii="Times New Roman" w:hAnsi="Times New Roman" w:cs="Times New Roman"/>
            <w:sz w:val="20"/>
            <w:szCs w:val="20"/>
          </w:rPr>
          <w:t>L. (2007). Driving after use of alcohol and marijuana in college students. Psychology of Addictive Behaviors, 21, 425–430.</w:t>
        </w:r>
      </w:ins>
    </w:p>
    <w:p w14:paraId="04BCC451" w14:textId="77777777" w:rsidR="009709BA" w:rsidRPr="00937101" w:rsidRDefault="009709BA" w:rsidP="005D494D">
      <w:pPr>
        <w:pStyle w:val="ListParagraph"/>
        <w:numPr>
          <w:ilvl w:val="0"/>
          <w:numId w:val="1"/>
        </w:numPr>
        <w:spacing w:line="240" w:lineRule="auto"/>
        <w:rPr>
          <w:ins w:id="1311" w:author="Miller, Ryan" w:date="2020-02-28T15:32:00Z"/>
          <w:rFonts w:ascii="Times New Roman" w:hAnsi="Times New Roman" w:cs="Times New Roman"/>
          <w:sz w:val="20"/>
          <w:szCs w:val="20"/>
        </w:rPr>
        <w:pPrChange w:id="1312" w:author="Miller, Ryan" w:date="2020-03-02T15:55:00Z">
          <w:pPr>
            <w:pStyle w:val="ListParagraph"/>
            <w:numPr>
              <w:numId w:val="1"/>
            </w:numPr>
            <w:spacing w:line="360" w:lineRule="auto"/>
            <w:ind w:hanging="360"/>
          </w:pPr>
        </w:pPrChange>
      </w:pPr>
      <w:proofErr w:type="spellStart"/>
      <w:ins w:id="1313" w:author="Miller, Ryan" w:date="2020-02-28T15:32:00Z">
        <w:r>
          <w:rPr>
            <w:rFonts w:ascii="Times New Roman" w:hAnsi="Times New Roman" w:cs="Times New Roman"/>
            <w:sz w:val="20"/>
            <w:szCs w:val="20"/>
          </w:rPr>
          <w:t>Ramaekers</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Kauert</w:t>
        </w:r>
        <w:proofErr w:type="spellEnd"/>
        <w:r>
          <w:rPr>
            <w:rFonts w:ascii="Times New Roman" w:hAnsi="Times New Roman" w:cs="Times New Roman"/>
            <w:sz w:val="20"/>
            <w:szCs w:val="20"/>
          </w:rPr>
          <w:t xml:space="preserve"> G, </w:t>
        </w:r>
        <w:proofErr w:type="spellStart"/>
        <w:r>
          <w:rPr>
            <w:rFonts w:ascii="Times New Roman" w:hAnsi="Times New Roman" w:cs="Times New Roman"/>
            <w:sz w:val="20"/>
            <w:szCs w:val="20"/>
          </w:rPr>
          <w:t>Theunissen</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Toennes</w:t>
        </w:r>
        <w:proofErr w:type="spellEnd"/>
        <w:r>
          <w:rPr>
            <w:rFonts w:ascii="Times New Roman" w:hAnsi="Times New Roman" w:cs="Times New Roman"/>
            <w:sz w:val="20"/>
            <w:szCs w:val="20"/>
          </w:rPr>
          <w:t xml:space="preserve"> S, Moeller M. 2009. </w:t>
        </w:r>
        <w:r w:rsidRPr="00E05F8B">
          <w:rPr>
            <w:rFonts w:ascii="Times New Roman" w:hAnsi="Times New Roman" w:cs="Times New Roman"/>
            <w:sz w:val="20"/>
            <w:szCs w:val="20"/>
          </w:rPr>
          <w:t>Neurocognitive performance during acute THC intoxication in heavy and occasional cannabis users. Journal of Psychopharmacology, 23, 266–277.</w:t>
        </w:r>
      </w:ins>
    </w:p>
    <w:p w14:paraId="58C3FF23" w14:textId="77777777" w:rsidR="009709BA" w:rsidRDefault="009709BA" w:rsidP="005D494D">
      <w:pPr>
        <w:pStyle w:val="ListParagraph"/>
        <w:numPr>
          <w:ilvl w:val="0"/>
          <w:numId w:val="1"/>
        </w:numPr>
        <w:spacing w:line="240" w:lineRule="auto"/>
        <w:rPr>
          <w:ins w:id="1314" w:author="Miller, Ryan" w:date="2020-02-28T15:32:00Z"/>
          <w:rFonts w:ascii="Times New Roman" w:hAnsi="Times New Roman" w:cs="Times New Roman"/>
          <w:sz w:val="20"/>
          <w:szCs w:val="20"/>
        </w:rPr>
        <w:pPrChange w:id="1315" w:author="Miller, Ryan" w:date="2020-03-02T15:55:00Z">
          <w:pPr>
            <w:pStyle w:val="ListParagraph"/>
            <w:numPr>
              <w:numId w:val="1"/>
            </w:numPr>
            <w:spacing w:line="360" w:lineRule="auto"/>
            <w:ind w:hanging="360"/>
          </w:pPr>
        </w:pPrChange>
      </w:pPr>
      <w:ins w:id="1316" w:author="Miller, Ryan" w:date="2020-02-28T15:32:00Z">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xml:space="preserve"> RB, Lacey JH. 2014. Drugs and alcohol: Their relative crash risk. Journal of Studies on Alcohol and Drugs, 75, 56-64.</w:t>
        </w:r>
      </w:ins>
    </w:p>
    <w:p w14:paraId="6D75D6BE" w14:textId="5DD726A5" w:rsidR="009709BA" w:rsidRDefault="009709BA" w:rsidP="005D494D">
      <w:pPr>
        <w:pStyle w:val="ListParagraph"/>
        <w:numPr>
          <w:ilvl w:val="0"/>
          <w:numId w:val="1"/>
        </w:numPr>
        <w:spacing w:line="240" w:lineRule="auto"/>
        <w:rPr>
          <w:ins w:id="1317" w:author="Miller, Ryan" w:date="2020-02-28T15:32:00Z"/>
          <w:rFonts w:ascii="Times New Roman" w:hAnsi="Times New Roman" w:cs="Times New Roman"/>
          <w:sz w:val="20"/>
          <w:szCs w:val="20"/>
        </w:rPr>
        <w:pPrChange w:id="1318" w:author="Miller, Ryan" w:date="2020-03-02T15:55:00Z">
          <w:pPr>
            <w:pStyle w:val="ListParagraph"/>
            <w:numPr>
              <w:numId w:val="1"/>
            </w:numPr>
            <w:spacing w:line="360" w:lineRule="auto"/>
            <w:ind w:hanging="360"/>
          </w:pPr>
        </w:pPrChange>
      </w:pPr>
      <w:ins w:id="1319" w:author="Miller, Ryan" w:date="2020-02-28T15:32:00Z">
        <w:r>
          <w:rPr>
            <w:rFonts w:ascii="Times New Roman" w:hAnsi="Times New Roman" w:cs="Times New Roman"/>
            <w:sz w:val="20"/>
            <w:szCs w:val="20"/>
          </w:rPr>
          <w:t xml:space="preserve">R Core Team, 2018. R: A language and environment for statistical computing. R Foundation for Statistical Computing, Vienna Austria.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w:instrText>
        </w:r>
        <w:r w:rsidRPr="0007554C">
          <w:rPr>
            <w:rFonts w:ascii="Times New Roman" w:hAnsi="Times New Roman" w:cs="Times New Roman"/>
            <w:sz w:val="20"/>
            <w:szCs w:val="20"/>
          </w:rPr>
          <w:instrText>https://www.R-project.org/</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sidRPr="00E928FD">
          <w:rPr>
            <w:rStyle w:val="Hyperlink"/>
            <w:rFonts w:ascii="Times New Roman" w:hAnsi="Times New Roman" w:cs="Times New Roman"/>
            <w:sz w:val="20"/>
            <w:szCs w:val="20"/>
          </w:rPr>
          <w:t>https://www.R-project.org/</w:t>
        </w:r>
        <w:r>
          <w:rPr>
            <w:rFonts w:ascii="Times New Roman" w:hAnsi="Times New Roman" w:cs="Times New Roman"/>
            <w:sz w:val="20"/>
            <w:szCs w:val="20"/>
          </w:rPr>
          <w:fldChar w:fldCharType="end"/>
        </w:r>
      </w:ins>
    </w:p>
    <w:p w14:paraId="65F99CC3" w14:textId="5D8C6119" w:rsidR="009709BA" w:rsidRPr="009709BA" w:rsidRDefault="009709BA" w:rsidP="005D494D">
      <w:pPr>
        <w:pStyle w:val="ListParagraph"/>
        <w:numPr>
          <w:ilvl w:val="0"/>
          <w:numId w:val="1"/>
        </w:numPr>
        <w:spacing w:line="240" w:lineRule="auto"/>
        <w:rPr>
          <w:ins w:id="1320" w:author="Miller, Ryan" w:date="2020-02-28T15:32:00Z"/>
          <w:rFonts w:ascii="Times New Roman" w:hAnsi="Times New Roman" w:cs="Times New Roman"/>
          <w:sz w:val="20"/>
          <w:szCs w:val="20"/>
          <w:rPrChange w:id="1321" w:author="Miller, Ryan" w:date="2020-02-28T15:32:00Z">
            <w:rPr>
              <w:ins w:id="1322" w:author="Miller, Ryan" w:date="2020-02-28T15:32:00Z"/>
            </w:rPr>
          </w:rPrChange>
        </w:rPr>
        <w:pPrChange w:id="1323" w:author="Miller, Ryan" w:date="2020-03-02T15:55:00Z">
          <w:pPr>
            <w:pStyle w:val="ListParagraph"/>
            <w:numPr>
              <w:numId w:val="1"/>
            </w:numPr>
            <w:spacing w:line="360" w:lineRule="auto"/>
            <w:ind w:hanging="360"/>
          </w:pPr>
        </w:pPrChange>
      </w:pPr>
      <w:proofErr w:type="spellStart"/>
      <w:ins w:id="1324" w:author="Miller, Ryan" w:date="2020-02-28T15:32:00Z">
        <w:r w:rsidRPr="009709BA">
          <w:rPr>
            <w:rFonts w:ascii="Times New Roman" w:hAnsi="Times New Roman" w:cs="Times New Roman"/>
            <w:sz w:val="20"/>
            <w:szCs w:val="20"/>
            <w:rPrChange w:id="1325" w:author="Miller, Ryan" w:date="2020-02-28T15:32:00Z">
              <w:rPr/>
            </w:rPrChange>
          </w:rPr>
          <w:t>Schwope</w:t>
        </w:r>
        <w:proofErr w:type="spellEnd"/>
        <w:r w:rsidRPr="009709BA">
          <w:rPr>
            <w:rFonts w:ascii="Times New Roman" w:hAnsi="Times New Roman" w:cs="Times New Roman"/>
            <w:sz w:val="20"/>
            <w:szCs w:val="20"/>
            <w:rPrChange w:id="1326" w:author="Miller, Ryan" w:date="2020-02-28T15:32:00Z">
              <w:rPr/>
            </w:rPrChange>
          </w:rPr>
          <w:t xml:space="preserve"> D, </w:t>
        </w:r>
        <w:proofErr w:type="spellStart"/>
        <w:r w:rsidRPr="009709BA">
          <w:rPr>
            <w:rFonts w:ascii="Times New Roman" w:hAnsi="Times New Roman" w:cs="Times New Roman"/>
            <w:sz w:val="20"/>
            <w:szCs w:val="20"/>
            <w:rPrChange w:id="1327" w:author="Miller, Ryan" w:date="2020-02-28T15:32:00Z">
              <w:rPr/>
            </w:rPrChange>
          </w:rPr>
          <w:t>Scheidweiler</w:t>
        </w:r>
        <w:proofErr w:type="spellEnd"/>
        <w:r w:rsidRPr="009709BA">
          <w:rPr>
            <w:rFonts w:ascii="Times New Roman" w:hAnsi="Times New Roman" w:cs="Times New Roman"/>
            <w:sz w:val="20"/>
            <w:szCs w:val="20"/>
            <w:rPrChange w:id="1328" w:author="Miller, Ryan" w:date="2020-02-28T15:32:00Z">
              <w:rPr/>
            </w:rPrChange>
          </w:rPr>
          <w:t xml:space="preserve"> K, </w:t>
        </w:r>
        <w:proofErr w:type="spellStart"/>
        <w:r w:rsidRPr="009709BA">
          <w:rPr>
            <w:rFonts w:ascii="Times New Roman" w:hAnsi="Times New Roman" w:cs="Times New Roman"/>
            <w:sz w:val="20"/>
            <w:szCs w:val="20"/>
            <w:rPrChange w:id="1329" w:author="Miller, Ryan" w:date="2020-02-28T15:32:00Z">
              <w:rPr/>
            </w:rPrChange>
          </w:rPr>
          <w:t>Huestis</w:t>
        </w:r>
        <w:proofErr w:type="spellEnd"/>
        <w:r w:rsidRPr="009709BA">
          <w:rPr>
            <w:rFonts w:ascii="Times New Roman" w:hAnsi="Times New Roman" w:cs="Times New Roman"/>
            <w:sz w:val="20"/>
            <w:szCs w:val="20"/>
            <w:rPrChange w:id="1330" w:author="Miller, Ryan" w:date="2020-02-28T15:32:00Z">
              <w:rPr/>
            </w:rPrChange>
          </w:rPr>
          <w:t xml:space="preserve"> M. 2011. Direct quantification of cannabinoids and cannabinoid glucuronides in whole blood by liquid chromatography–tandem mass spectrometry. Analytical and Bioanalytical Chemistry, 401, 1273–1283. </w:t>
        </w:r>
      </w:ins>
    </w:p>
    <w:p w14:paraId="0FDEEE9C" w14:textId="51FCB005" w:rsidR="00A326C0" w:rsidRPr="00937101" w:rsidDel="009709BA" w:rsidRDefault="00A326C0" w:rsidP="009709BA">
      <w:pPr>
        <w:pStyle w:val="ListParagraph"/>
        <w:numPr>
          <w:ilvl w:val="0"/>
          <w:numId w:val="1"/>
        </w:numPr>
        <w:spacing w:line="360" w:lineRule="auto"/>
        <w:rPr>
          <w:del w:id="1331" w:author="Miller, Ryan" w:date="2020-02-28T15:32:00Z"/>
          <w:rFonts w:ascii="Times New Roman" w:hAnsi="Times New Roman" w:cs="Times New Roman"/>
          <w:sz w:val="20"/>
          <w:szCs w:val="20"/>
        </w:rPr>
      </w:pPr>
      <w:del w:id="1332" w:author="Miller, Ryan" w:date="2020-02-28T15:32:00Z">
        <w:r w:rsidRPr="00937101" w:rsidDel="009709BA">
          <w:rPr>
            <w:rFonts w:ascii="Times New Roman" w:hAnsi="Times New Roman" w:cs="Times New Roman"/>
            <w:sz w:val="20"/>
            <w:szCs w:val="20"/>
          </w:rPr>
          <w:delText>Bates D, Maechler M, Bolker B, Walker S. 2015. Fitting Linear Mixed Models using lme4. Journal of Statistical Software, 67 (1), 1-48. &lt;doi:10.18637/jss.v067.i01&gt;.</w:delText>
        </w:r>
      </w:del>
    </w:p>
    <w:p w14:paraId="76749203" w14:textId="289CF282" w:rsidR="00A326C0" w:rsidRPr="00937101" w:rsidDel="009709BA" w:rsidRDefault="00A326C0" w:rsidP="00937101">
      <w:pPr>
        <w:pStyle w:val="ListParagraph"/>
        <w:numPr>
          <w:ilvl w:val="0"/>
          <w:numId w:val="1"/>
        </w:numPr>
        <w:spacing w:line="360" w:lineRule="auto"/>
        <w:rPr>
          <w:del w:id="1333" w:author="Miller, Ryan" w:date="2020-02-28T15:32:00Z"/>
          <w:rFonts w:ascii="Times New Roman" w:hAnsi="Times New Roman" w:cs="Times New Roman"/>
          <w:sz w:val="20"/>
          <w:szCs w:val="20"/>
        </w:rPr>
      </w:pPr>
      <w:del w:id="1334" w:author="Miller, Ryan" w:date="2020-02-28T15:32:00Z">
        <w:r w:rsidRPr="00937101" w:rsidDel="009709BA">
          <w:rPr>
            <w:rFonts w:ascii="Times New Roman" w:hAnsi="Times New Roman" w:cs="Times New Roman"/>
            <w:sz w:val="20"/>
            <w:szCs w:val="20"/>
          </w:rPr>
          <w:delText>Downey LA, King R, Papafotiou K, Swann P, Ogden E, Boorman M, Stough C. 2013. The effects of cannabis and alcohol on simulated driving: influences of dose and experience. Accident Analysis &amp; Prevention, 50, 879–886. [PubMed: 22871272]</w:delText>
        </w:r>
      </w:del>
    </w:p>
    <w:p w14:paraId="711277E5" w14:textId="0F1745F8" w:rsidR="00A326C0" w:rsidRPr="00937101" w:rsidDel="009709BA" w:rsidRDefault="00A326C0" w:rsidP="00937101">
      <w:pPr>
        <w:pStyle w:val="ListParagraph"/>
        <w:numPr>
          <w:ilvl w:val="0"/>
          <w:numId w:val="1"/>
        </w:numPr>
        <w:spacing w:line="360" w:lineRule="auto"/>
        <w:rPr>
          <w:del w:id="1335" w:author="Miller, Ryan" w:date="2020-02-28T15:32:00Z"/>
          <w:rFonts w:ascii="Times New Roman" w:hAnsi="Times New Roman" w:cs="Times New Roman"/>
          <w:sz w:val="20"/>
          <w:szCs w:val="20"/>
        </w:rPr>
      </w:pPr>
      <w:del w:id="1336" w:author="Miller, Ryan" w:date="2020-02-28T15:32:00Z">
        <w:r w:rsidRPr="00937101" w:rsidDel="009709BA">
          <w:rPr>
            <w:rFonts w:ascii="Times New Roman" w:hAnsi="Times New Roman" w:cs="Times New Roman"/>
            <w:sz w:val="20"/>
            <w:szCs w:val="20"/>
          </w:rPr>
          <w:delText>Ferdinand A, Menachemi N. 2014. Associations between driving performance and engaging in secondary tasks: a systematic review. American Journal of Public Health, 104, e39–e48.</w:delText>
        </w:r>
      </w:del>
    </w:p>
    <w:p w14:paraId="6C8E814D" w14:textId="73462FAC" w:rsidR="00A326C0" w:rsidRPr="00937101" w:rsidDel="009709BA" w:rsidRDefault="00A326C0" w:rsidP="00937101">
      <w:pPr>
        <w:pStyle w:val="ListParagraph"/>
        <w:numPr>
          <w:ilvl w:val="0"/>
          <w:numId w:val="1"/>
        </w:numPr>
        <w:spacing w:line="360" w:lineRule="auto"/>
        <w:rPr>
          <w:del w:id="1337" w:author="Miller, Ryan" w:date="2020-02-28T15:32:00Z"/>
          <w:rFonts w:ascii="Times New Roman" w:hAnsi="Times New Roman" w:cs="Times New Roman"/>
          <w:sz w:val="20"/>
          <w:szCs w:val="20"/>
        </w:rPr>
      </w:pPr>
      <w:del w:id="1338" w:author="Miller, Ryan" w:date="2020-02-28T15:32:00Z">
        <w:r w:rsidRPr="00937101" w:rsidDel="009709BA">
          <w:rPr>
            <w:rFonts w:ascii="Times New Roman" w:hAnsi="Times New Roman" w:cs="Times New Roman"/>
            <w:sz w:val="20"/>
            <w:szCs w:val="20"/>
          </w:rPr>
          <w:delText xml:space="preserve">Hartman RL, Brown TL, Milavetz G, Spurgin A, Gorelick DA, Gaffney G, Huestis MA. 2015. Controlled </w:delText>
        </w:r>
        <w:commentRangeStart w:id="1339"/>
        <w:r w:rsidRPr="00937101" w:rsidDel="009709BA">
          <w:rPr>
            <w:rFonts w:ascii="Times New Roman" w:hAnsi="Times New Roman" w:cs="Times New Roman"/>
            <w:sz w:val="20"/>
            <w:szCs w:val="20"/>
          </w:rPr>
          <w:delText>cannabis</w:delText>
        </w:r>
        <w:commentRangeEnd w:id="1339"/>
        <w:r w:rsidR="00000D8E" w:rsidDel="009709BA">
          <w:rPr>
            <w:rStyle w:val="CommentReference"/>
          </w:rPr>
          <w:commentReference w:id="1339"/>
        </w:r>
        <w:r w:rsidRPr="00937101" w:rsidDel="009709BA">
          <w:rPr>
            <w:rFonts w:ascii="Times New Roman" w:hAnsi="Times New Roman" w:cs="Times New Roman"/>
            <w:sz w:val="20"/>
            <w:szCs w:val="20"/>
          </w:rPr>
          <w:delText xml:space="preserve"> vaporizer administration: blood and plasma cannabinoids with and without alcohol. Clinical Chemistry, 61, 850– 869.</w:delText>
        </w:r>
      </w:del>
    </w:p>
    <w:p w14:paraId="32036394" w14:textId="489450C3" w:rsidR="00A326C0" w:rsidRPr="00937101" w:rsidDel="009709BA" w:rsidRDefault="00A326C0" w:rsidP="00937101">
      <w:pPr>
        <w:pStyle w:val="ListParagraph"/>
        <w:numPr>
          <w:ilvl w:val="0"/>
          <w:numId w:val="1"/>
        </w:numPr>
        <w:spacing w:line="360" w:lineRule="auto"/>
        <w:rPr>
          <w:del w:id="1340" w:author="Miller, Ryan" w:date="2020-02-28T15:32:00Z"/>
          <w:rFonts w:ascii="Times New Roman" w:hAnsi="Times New Roman" w:cs="Times New Roman"/>
          <w:sz w:val="20"/>
          <w:szCs w:val="20"/>
        </w:rPr>
      </w:pPr>
      <w:del w:id="1341" w:author="Miller, Ryan" w:date="2020-02-28T15:32:00Z">
        <w:r w:rsidRPr="00937101" w:rsidDel="009709BA">
          <w:rPr>
            <w:rFonts w:ascii="Times New Roman" w:hAnsi="Times New Roman" w:cs="Times New Roman"/>
            <w:sz w:val="20"/>
            <w:szCs w:val="20"/>
          </w:rPr>
          <w:delText xml:space="preserve">Hartman RL, Brown TL, Milavetz G, Spurgin A, Pierce RS, Gorelick DA, Huestis MA. 2015. Cannabis effects on driving lateral control with and without alcohol. Drug and </w:delText>
        </w:r>
      </w:del>
      <w:ins w:id="1342" w:author="Marilyn Huestis" w:date="2020-02-21T16:59:00Z">
        <w:del w:id="1343" w:author="Miller, Ryan" w:date="2020-02-28T15:32:00Z">
          <w:r w:rsidR="00000D8E" w:rsidDel="009709BA">
            <w:rPr>
              <w:rFonts w:ascii="Times New Roman" w:hAnsi="Times New Roman" w:cs="Times New Roman"/>
              <w:sz w:val="20"/>
              <w:szCs w:val="20"/>
            </w:rPr>
            <w:delText>A</w:delText>
          </w:r>
        </w:del>
      </w:ins>
      <w:del w:id="1344" w:author="Miller, Ryan" w:date="2020-02-28T15:32:00Z">
        <w:r w:rsidRPr="00937101" w:rsidDel="009709BA">
          <w:rPr>
            <w:rFonts w:ascii="Times New Roman" w:hAnsi="Times New Roman" w:cs="Times New Roman"/>
            <w:sz w:val="20"/>
            <w:szCs w:val="20"/>
          </w:rPr>
          <w:delText>alcohol dependence</w:delText>
        </w:r>
      </w:del>
      <w:ins w:id="1345" w:author="Marilyn Huestis" w:date="2020-02-21T16:59:00Z">
        <w:del w:id="1346" w:author="Miller, Ryan" w:date="2020-02-28T15:32:00Z">
          <w:r w:rsidR="00000D8E" w:rsidDel="009709BA">
            <w:rPr>
              <w:rFonts w:ascii="Times New Roman" w:hAnsi="Times New Roman" w:cs="Times New Roman"/>
              <w:sz w:val="20"/>
              <w:szCs w:val="20"/>
            </w:rPr>
            <w:delText>D</w:delText>
          </w:r>
          <w:r w:rsidR="00000D8E" w:rsidRPr="00937101" w:rsidDel="009709BA">
            <w:rPr>
              <w:rFonts w:ascii="Times New Roman" w:hAnsi="Times New Roman" w:cs="Times New Roman"/>
              <w:sz w:val="20"/>
              <w:szCs w:val="20"/>
            </w:rPr>
            <w:delText>ependence</w:delText>
          </w:r>
        </w:del>
      </w:ins>
      <w:del w:id="1347" w:author="Miller, Ryan" w:date="2020-02-28T15:32:00Z">
        <w:r w:rsidRPr="00937101" w:rsidDel="009709BA">
          <w:rPr>
            <w:rFonts w:ascii="Times New Roman" w:hAnsi="Times New Roman" w:cs="Times New Roman"/>
            <w:sz w:val="20"/>
            <w:szCs w:val="20"/>
          </w:rPr>
          <w:delText>, 154, 25-37</w:delText>
        </w:r>
      </w:del>
    </w:p>
    <w:p w14:paraId="4710014D" w14:textId="612B9B13" w:rsidR="00DE4C30" w:rsidRPr="00937101" w:rsidDel="009709BA" w:rsidRDefault="00DE4C30" w:rsidP="00937101">
      <w:pPr>
        <w:pStyle w:val="ListParagraph"/>
        <w:numPr>
          <w:ilvl w:val="0"/>
          <w:numId w:val="1"/>
        </w:numPr>
        <w:spacing w:line="360" w:lineRule="auto"/>
        <w:rPr>
          <w:del w:id="1348" w:author="Miller, Ryan" w:date="2020-02-28T15:32:00Z"/>
          <w:rFonts w:ascii="Times New Roman" w:hAnsi="Times New Roman" w:cs="Times New Roman"/>
          <w:sz w:val="20"/>
          <w:szCs w:val="20"/>
        </w:rPr>
      </w:pPr>
      <w:del w:id="1349" w:author="Miller, Ryan" w:date="2020-02-28T15:32:00Z">
        <w:r w:rsidRPr="00937101" w:rsidDel="009709BA">
          <w:rPr>
            <w:rFonts w:ascii="Times New Roman" w:hAnsi="Times New Roman" w:cs="Times New Roman"/>
            <w:sz w:val="20"/>
            <w:szCs w:val="20"/>
          </w:rPr>
          <w:delText>Hartman RL, Brown TL, Milavetz G, Spurgin A, Pierce RS, Gorelick DA, Huestis MA. 2016. Cannabis effects on driving longitudinal control with and without alcohol. Journal of Applied Toxicology, 36, 1418-1429.</w:delText>
        </w:r>
      </w:del>
    </w:p>
    <w:p w14:paraId="4C0ECD53" w14:textId="684A8CCB" w:rsidR="00A326C0" w:rsidRPr="00937101" w:rsidDel="009709BA" w:rsidRDefault="00A326C0" w:rsidP="00937101">
      <w:pPr>
        <w:pStyle w:val="ListParagraph"/>
        <w:numPr>
          <w:ilvl w:val="0"/>
          <w:numId w:val="1"/>
        </w:numPr>
        <w:spacing w:line="360" w:lineRule="auto"/>
        <w:rPr>
          <w:del w:id="1350" w:author="Miller, Ryan" w:date="2020-02-28T15:32:00Z"/>
          <w:rFonts w:ascii="Times New Roman" w:hAnsi="Times New Roman" w:cs="Times New Roman"/>
          <w:sz w:val="20"/>
          <w:szCs w:val="20"/>
        </w:rPr>
      </w:pPr>
      <w:del w:id="1351" w:author="Miller, Ryan" w:date="2020-02-28T15:32:00Z">
        <w:r w:rsidRPr="00937101" w:rsidDel="009709BA">
          <w:rPr>
            <w:rFonts w:ascii="Times New Roman" w:hAnsi="Times New Roman" w:cs="Times New Roman"/>
            <w:sz w:val="20"/>
            <w:szCs w:val="20"/>
          </w:rPr>
          <w:delText>Irwin C, Iudakhina E, Desbrow B, McCartney D. 2017. Effects of acute alcohol consumption on measures of simulated driving: a systematic review and meta-analysis. Accident Analysis &amp; Prevention, 102, 248-266.</w:delText>
        </w:r>
      </w:del>
    </w:p>
    <w:p w14:paraId="6EE7C7A2" w14:textId="49B1DE7C" w:rsidR="00A326C0" w:rsidRPr="00937101" w:rsidDel="009709BA" w:rsidRDefault="00F168A2" w:rsidP="00937101">
      <w:pPr>
        <w:pStyle w:val="ListParagraph"/>
        <w:numPr>
          <w:ilvl w:val="0"/>
          <w:numId w:val="1"/>
        </w:numPr>
        <w:spacing w:line="360" w:lineRule="auto"/>
        <w:rPr>
          <w:del w:id="1352" w:author="Miller, Ryan" w:date="2020-02-28T15:32:00Z"/>
          <w:rFonts w:ascii="Times New Roman" w:hAnsi="Times New Roman" w:cs="Times New Roman"/>
          <w:sz w:val="20"/>
          <w:szCs w:val="20"/>
        </w:rPr>
      </w:pPr>
      <w:del w:id="1353" w:author="Miller, Ryan" w:date="2020-02-28T15:32:00Z">
        <w:r w:rsidRPr="00937101" w:rsidDel="009709BA">
          <w:rPr>
            <w:rFonts w:ascii="Times New Roman" w:hAnsi="Times New Roman" w:cs="Times New Roman"/>
            <w:sz w:val="20"/>
            <w:szCs w:val="20"/>
          </w:rPr>
          <w:delText>Li MC, Brady JE, DiMaggio CJ, Lusardi AR, Tzong KY, Li G. 2012. Marijuana use and motor vehicle crashes. American Journal of Epidemiology, 34, 65–72.</w:delText>
        </w:r>
      </w:del>
    </w:p>
    <w:p w14:paraId="4CE293ED" w14:textId="4490B3ED" w:rsidR="00A326C0" w:rsidDel="009709BA" w:rsidRDefault="00A326C0" w:rsidP="00937101">
      <w:pPr>
        <w:pStyle w:val="ListParagraph"/>
        <w:numPr>
          <w:ilvl w:val="0"/>
          <w:numId w:val="1"/>
        </w:numPr>
        <w:spacing w:line="360" w:lineRule="auto"/>
        <w:rPr>
          <w:del w:id="1354" w:author="Miller, Ryan" w:date="2020-02-28T15:32:00Z"/>
          <w:rFonts w:ascii="Times New Roman" w:hAnsi="Times New Roman" w:cs="Times New Roman"/>
          <w:sz w:val="20"/>
          <w:szCs w:val="20"/>
        </w:rPr>
      </w:pPr>
      <w:del w:id="1355" w:author="Miller, Ryan" w:date="2020-02-28T15:32:00Z">
        <w:r w:rsidRPr="00937101" w:rsidDel="009709BA">
          <w:rPr>
            <w:rFonts w:ascii="Times New Roman" w:hAnsi="Times New Roman" w:cs="Times New Roman"/>
            <w:sz w:val="20"/>
            <w:szCs w:val="20"/>
          </w:rPr>
          <w:delText>Romano E, Torres-Saavedra P, Voas RB, Lacey JH. 2014. Drugs and alcohol: Their relative crash risk. Journal of Studies on Alcohol and Drugs, 75, 56-64.</w:delText>
        </w:r>
      </w:del>
    </w:p>
    <w:p w14:paraId="2B51D187" w14:textId="170533C0" w:rsidR="009705BE" w:rsidRPr="009705BE" w:rsidDel="009709BA" w:rsidRDefault="009705BE" w:rsidP="009705BE">
      <w:pPr>
        <w:pStyle w:val="ListParagraph"/>
        <w:numPr>
          <w:ilvl w:val="0"/>
          <w:numId w:val="1"/>
        </w:numPr>
        <w:rPr>
          <w:del w:id="1356" w:author="Miller, Ryan" w:date="2020-02-28T15:32:00Z"/>
          <w:rFonts w:ascii="Times New Roman" w:hAnsi="Times New Roman" w:cs="Times New Roman"/>
          <w:sz w:val="20"/>
          <w:szCs w:val="20"/>
        </w:rPr>
      </w:pPr>
      <w:del w:id="1357" w:author="Miller, Ryan" w:date="2020-02-28T15:32:00Z">
        <w:r w:rsidDel="009709BA">
          <w:rPr>
            <w:rFonts w:ascii="Times New Roman" w:hAnsi="Times New Roman" w:cs="Times New Roman"/>
            <w:sz w:val="20"/>
            <w:szCs w:val="20"/>
          </w:rPr>
          <w:delText>Romano E, Torres-Saavedra</w:delText>
        </w:r>
        <w:r w:rsidRPr="00937101" w:rsidDel="009709BA">
          <w:rPr>
            <w:rFonts w:ascii="Times New Roman" w:hAnsi="Times New Roman" w:cs="Times New Roman"/>
            <w:sz w:val="20"/>
            <w:szCs w:val="20"/>
          </w:rPr>
          <w:delText xml:space="preserve"> P</w:delText>
        </w:r>
        <w:r w:rsidDel="009709BA">
          <w:rPr>
            <w:rFonts w:ascii="Times New Roman" w:hAnsi="Times New Roman" w:cs="Times New Roman"/>
            <w:sz w:val="20"/>
            <w:szCs w:val="20"/>
          </w:rPr>
          <w:delText>, Voas RB,  Lacey JH. 2017</w:delText>
        </w:r>
        <w:r w:rsidRPr="00937101" w:rsidDel="009709BA">
          <w:rPr>
            <w:rFonts w:ascii="Times New Roman" w:hAnsi="Times New Roman" w:cs="Times New Roman"/>
            <w:sz w:val="20"/>
            <w:szCs w:val="20"/>
          </w:rPr>
          <w:delText>. Marijuana and the risk of fatal car crashes: what can we learn from FARS and NRS data?. The Journal of Primary Prevention, 38, 315-</w:delText>
        </w:r>
        <w:commentRangeStart w:id="1358"/>
        <w:r w:rsidRPr="00937101" w:rsidDel="009709BA">
          <w:rPr>
            <w:rFonts w:ascii="Times New Roman" w:hAnsi="Times New Roman" w:cs="Times New Roman"/>
            <w:sz w:val="20"/>
            <w:szCs w:val="20"/>
          </w:rPr>
          <w:delText>328</w:delText>
        </w:r>
        <w:commentRangeEnd w:id="1358"/>
        <w:r w:rsidR="00000D8E" w:rsidDel="009709BA">
          <w:rPr>
            <w:rStyle w:val="CommentReference"/>
          </w:rPr>
          <w:commentReference w:id="1358"/>
        </w:r>
        <w:r w:rsidRPr="00937101" w:rsidDel="009709BA">
          <w:rPr>
            <w:rFonts w:ascii="Times New Roman" w:hAnsi="Times New Roman" w:cs="Times New Roman"/>
            <w:sz w:val="20"/>
            <w:szCs w:val="20"/>
          </w:rPr>
          <w:delText>.</w:delText>
        </w:r>
      </w:del>
    </w:p>
    <w:p w14:paraId="7CDFE721" w14:textId="7DC307C1" w:rsidR="00A326C0" w:rsidDel="009709BA" w:rsidRDefault="00A326C0" w:rsidP="00937101">
      <w:pPr>
        <w:pStyle w:val="ListParagraph"/>
        <w:numPr>
          <w:ilvl w:val="0"/>
          <w:numId w:val="1"/>
        </w:numPr>
        <w:spacing w:line="360" w:lineRule="auto"/>
        <w:rPr>
          <w:ins w:id="1359" w:author="Marilyn Huestis" w:date="2020-02-21T17:01:00Z"/>
          <w:del w:id="1360" w:author="Miller, Ryan" w:date="2020-02-28T15:32:00Z"/>
          <w:rFonts w:ascii="Times New Roman" w:hAnsi="Times New Roman" w:cs="Times New Roman"/>
          <w:sz w:val="20"/>
          <w:szCs w:val="20"/>
        </w:rPr>
      </w:pPr>
      <w:del w:id="1361" w:author="Miller, Ryan" w:date="2020-02-28T15:32:00Z">
        <w:r w:rsidRPr="00937101" w:rsidDel="009709BA">
          <w:rPr>
            <w:rFonts w:ascii="Times New Roman" w:hAnsi="Times New Roman" w:cs="Times New Roman"/>
            <w:sz w:val="20"/>
            <w:szCs w:val="20"/>
          </w:rPr>
          <w:delText>Schwope D, Scheidweiler K, Huestis M. 2011. Direct quantification of cannabinoids and cannabinoid glucuronides in whole blood by liquid chromatography–tandem mass spectrometry. Analytical and Bioanalytical Chemistry, 401, 1273–1283. [PubMed: 21727996]</w:delText>
        </w:r>
      </w:del>
    </w:p>
    <w:p w14:paraId="34B2DAF2" w14:textId="4D208DD9" w:rsidR="00000D8E" w:rsidRPr="009709BA" w:rsidDel="009709BA" w:rsidRDefault="00000D8E">
      <w:pPr>
        <w:rPr>
          <w:del w:id="1362" w:author="Miller, Ryan" w:date="2020-02-28T15:32:00Z"/>
          <w:rFonts w:ascii="Times New Roman" w:hAnsi="Times New Roman" w:cs="Times New Roman"/>
          <w:sz w:val="20"/>
          <w:szCs w:val="20"/>
          <w:rPrChange w:id="1363" w:author="Miller, Ryan" w:date="2020-02-28T15:32:00Z">
            <w:rPr>
              <w:del w:id="1364" w:author="Miller, Ryan" w:date="2020-02-28T15:32:00Z"/>
            </w:rPr>
          </w:rPrChange>
        </w:rPr>
        <w:pPrChange w:id="1365" w:author="Miller, Ryan" w:date="2020-02-28T15:32:00Z">
          <w:pPr>
            <w:pStyle w:val="ListParagraph"/>
            <w:numPr>
              <w:numId w:val="1"/>
            </w:numPr>
            <w:spacing w:line="360" w:lineRule="auto"/>
            <w:ind w:hanging="360"/>
          </w:pPr>
        </w:pPrChange>
      </w:pPr>
      <w:ins w:id="1366" w:author="Marilyn Huestis" w:date="2020-02-21T17:01:00Z">
        <w:del w:id="1367" w:author="Miller, Ryan" w:date="2020-02-28T15:32:00Z">
          <w:r w:rsidRPr="009709BA" w:rsidDel="009709BA">
            <w:rPr>
              <w:rFonts w:ascii="Times New Roman" w:hAnsi="Times New Roman" w:cs="Times New Roman"/>
              <w:sz w:val="20"/>
              <w:szCs w:val="20"/>
              <w:rPrChange w:id="1368" w:author="Miller, Ryan" w:date="2020-02-28T15:32:00Z">
                <w:rPr/>
              </w:rPrChange>
            </w:rPr>
            <w:delText xml:space="preserve">You need more references- I suggest </w:delText>
          </w:r>
        </w:del>
      </w:ins>
      <w:ins w:id="1369" w:author="Marilyn Huestis" w:date="2020-02-21T17:02:00Z">
        <w:del w:id="1370" w:author="Miller, Ryan" w:date="2020-02-28T15:32:00Z">
          <w:r w:rsidRPr="009709BA" w:rsidDel="009709BA">
            <w:rPr>
              <w:rFonts w:ascii="Times New Roman" w:hAnsi="Times New Roman" w:cs="Times New Roman"/>
              <w:sz w:val="20"/>
              <w:szCs w:val="20"/>
              <w:rPrChange w:id="1371" w:author="Miller, Ryan" w:date="2020-02-28T15:32:00Z">
                <w:rPr/>
              </w:rPrChange>
            </w:rPr>
            <w:delText>Asbridge 2012</w:delText>
          </w:r>
          <w:r w:rsidR="00F0233C" w:rsidRPr="009709BA" w:rsidDel="009709BA">
            <w:rPr>
              <w:rFonts w:ascii="Times New Roman" w:hAnsi="Times New Roman" w:cs="Times New Roman"/>
              <w:sz w:val="20"/>
              <w:szCs w:val="20"/>
              <w:rPrChange w:id="1372" w:author="Miller, Ryan" w:date="2020-02-28T15:32:00Z">
                <w:rPr/>
              </w:rPrChange>
            </w:rPr>
            <w:delText>- another meta analysis- select more from your intro or discussion. This will come across fro</w:delText>
          </w:r>
        </w:del>
      </w:ins>
      <w:ins w:id="1373" w:author="Marilyn Huestis" w:date="2020-02-21T17:03:00Z">
        <w:del w:id="1374" w:author="Miller, Ryan" w:date="2020-02-28T15:32:00Z">
          <w:r w:rsidR="00F0233C" w:rsidRPr="009709BA" w:rsidDel="009709BA">
            <w:rPr>
              <w:rFonts w:ascii="Times New Roman" w:hAnsi="Times New Roman" w:cs="Times New Roman"/>
              <w:sz w:val="20"/>
              <w:szCs w:val="20"/>
              <w:rPrChange w:id="1375" w:author="Miller, Ryan" w:date="2020-02-28T15:32:00Z">
                <w:rPr/>
              </w:rPrChange>
            </w:rPr>
            <w:delText>m reviewers as a non-scholarly article without additional references.</w:delText>
          </w:r>
        </w:del>
      </w:ins>
    </w:p>
    <w:p w14:paraId="4C86366D" w14:textId="77777777" w:rsidR="00A326C0" w:rsidRPr="00937101" w:rsidRDefault="00A326C0">
      <w:pPr>
        <w:rPr>
          <w:rFonts w:eastAsia="Times New Roman"/>
          <w:color w:val="000000"/>
        </w:rPr>
        <w:pPrChange w:id="1376" w:author="Miller, Ryan" w:date="2020-02-28T15:32:00Z">
          <w:pPr>
            <w:pStyle w:val="ListParagraph"/>
            <w:spacing w:before="100" w:beforeAutospacing="1" w:after="100" w:afterAutospacing="1"/>
          </w:pPr>
        </w:pPrChange>
      </w:pPr>
    </w:p>
    <w:p w14:paraId="53E2DC7F" w14:textId="77777777" w:rsidR="00EA3B9C" w:rsidRPr="00937101" w:rsidRDefault="00D56F37" w:rsidP="00DE4C30">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br w:type="page"/>
      </w:r>
      <w:commentRangeStart w:id="1377"/>
      <w:commentRangeStart w:id="1378"/>
      <w:r w:rsidR="001812AF" w:rsidRPr="00937101">
        <w:rPr>
          <w:rFonts w:ascii="Times New Roman" w:eastAsia="Times New Roman" w:hAnsi="Times New Roman" w:cs="Times New Roman"/>
          <w:b/>
          <w:color w:val="000000"/>
          <w:sz w:val="20"/>
          <w:szCs w:val="20"/>
        </w:rPr>
        <w:lastRenderedPageBreak/>
        <w:t>FIGURES AND TABLES</w:t>
      </w:r>
      <w:commentRangeEnd w:id="1377"/>
      <w:r w:rsidR="001812AF" w:rsidRPr="00937101">
        <w:rPr>
          <w:rStyle w:val="CommentReference"/>
          <w:rFonts w:ascii="Times New Roman" w:hAnsi="Times New Roman" w:cs="Times New Roman"/>
          <w:sz w:val="20"/>
          <w:szCs w:val="20"/>
        </w:rPr>
        <w:commentReference w:id="1377"/>
      </w:r>
      <w:commentRangeEnd w:id="1378"/>
    </w:p>
    <w:p w14:paraId="4131D95D" w14:textId="77777777" w:rsidR="001812AF" w:rsidRPr="00937101" w:rsidRDefault="00782802" w:rsidP="00401A31">
      <w:pPr>
        <w:rPr>
          <w:rFonts w:ascii="Times New Roman" w:hAnsi="Times New Roman" w:cs="Times New Roman"/>
          <w:sz w:val="20"/>
          <w:szCs w:val="20"/>
        </w:rPr>
      </w:pPr>
      <w:r w:rsidRPr="00937101">
        <w:rPr>
          <w:rStyle w:val="CommentReference"/>
          <w:rFonts w:ascii="Times New Roman" w:hAnsi="Times New Roman" w:cs="Times New Roman"/>
          <w:sz w:val="20"/>
          <w:szCs w:val="20"/>
        </w:rPr>
        <w:commentReference w:id="1378"/>
      </w:r>
      <w:del w:id="1379" w:author="Rebecca L Hartman" w:date="2020-02-18T16:36:00Z">
        <w:r w:rsidR="00401A31" w:rsidRPr="00937101" w:rsidDel="00CC26DE">
          <w:rPr>
            <w:rFonts w:ascii="Times New Roman" w:hAnsi="Times New Roman" w:cs="Times New Roman"/>
            <w:b/>
            <w:color w:val="000000"/>
            <w:sz w:val="20"/>
            <w:szCs w:val="20"/>
          </w:rPr>
          <w:delText>Figure 1:</w:delText>
        </w:r>
      </w:del>
    </w:p>
    <w:p w14:paraId="306CADD6" w14:textId="77777777" w:rsidR="00EA3B9C" w:rsidRPr="00937101" w:rsidRDefault="00CC26DE" w:rsidP="000068D0">
      <w:pPr>
        <w:rPr>
          <w:rFonts w:ascii="Times New Roman" w:hAnsi="Times New Roman" w:cs="Times New Roman"/>
          <w:b/>
          <w:sz w:val="20"/>
          <w:szCs w:val="20"/>
        </w:rPr>
      </w:pPr>
      <w:commentRangeStart w:id="1380"/>
      <w:commentRangeEnd w:id="1380"/>
      <w:r w:rsidRPr="00937101">
        <w:rPr>
          <w:rStyle w:val="CommentReference"/>
          <w:rFonts w:ascii="Times New Roman" w:hAnsi="Times New Roman" w:cs="Times New Roman"/>
          <w:sz w:val="20"/>
          <w:szCs w:val="20"/>
        </w:rPr>
        <w:commentReference w:id="1380"/>
      </w:r>
      <w:commentRangeStart w:id="1381"/>
      <w:commentRangeEnd w:id="1381"/>
      <w:r w:rsidR="009E4998">
        <w:rPr>
          <w:rStyle w:val="CommentReference"/>
        </w:rPr>
        <w:commentReference w:id="1381"/>
      </w:r>
      <w:r w:rsidR="009705BE" w:rsidRPr="009705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705BE" w:rsidRPr="009705BE">
        <w:rPr>
          <w:rFonts w:ascii="Times New Roman" w:hAnsi="Times New Roman" w:cs="Times New Roman"/>
          <w:b/>
          <w:noProof/>
          <w:sz w:val="20"/>
          <w:szCs w:val="20"/>
        </w:rPr>
        <w:drawing>
          <wp:inline distT="0" distB="0" distL="0" distR="0" wp14:anchorId="3BB0ECD4" wp14:editId="0D7A4F65">
            <wp:extent cx="5943600" cy="4669971"/>
            <wp:effectExtent l="0" t="0" r="0" b="0"/>
            <wp:docPr id="2" name="Picture 2" descr="H:\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69971"/>
                    </a:xfrm>
                    <a:prstGeom prst="rect">
                      <a:avLst/>
                    </a:prstGeom>
                    <a:noFill/>
                    <a:ln>
                      <a:noFill/>
                    </a:ln>
                  </pic:spPr>
                </pic:pic>
              </a:graphicData>
            </a:graphic>
          </wp:inline>
        </w:drawing>
      </w:r>
    </w:p>
    <w:p w14:paraId="5455B78B" w14:textId="77777777" w:rsidR="00401A31" w:rsidRPr="00937101" w:rsidRDefault="00CC26DE" w:rsidP="00401A31">
      <w:pPr>
        <w:rPr>
          <w:rFonts w:ascii="Times New Roman" w:hAnsi="Times New Roman" w:cs="Times New Roman"/>
          <w:sz w:val="20"/>
          <w:szCs w:val="20"/>
        </w:rPr>
      </w:pPr>
      <w:ins w:id="1382" w:author="Rebecca L Hartman" w:date="2020-02-18T16:36:00Z">
        <w:r w:rsidRPr="00937101">
          <w:rPr>
            <w:rFonts w:ascii="Times New Roman" w:hAnsi="Times New Roman" w:cs="Times New Roman"/>
            <w:b/>
            <w:color w:val="000000"/>
            <w:sz w:val="20"/>
            <w:szCs w:val="20"/>
          </w:rPr>
          <w:t>Figure 1.</w:t>
        </w:r>
        <w:r w:rsidRPr="00937101">
          <w:rPr>
            <w:rFonts w:ascii="Times New Roman" w:hAnsi="Times New Roman" w:cs="Times New Roman"/>
            <w:sz w:val="20"/>
            <w:szCs w:val="20"/>
          </w:rPr>
          <w:t xml:space="preserve"> </w:t>
        </w:r>
      </w:ins>
      <w:r w:rsidR="00401A31" w:rsidRPr="00937101">
        <w:rPr>
          <w:rFonts w:ascii="Times New Roman" w:hAnsi="Times New Roman" w:cs="Times New Roman"/>
          <w:color w:val="000000"/>
          <w:sz w:val="20"/>
          <w:szCs w:val="20"/>
        </w:rPr>
        <w:t>Estimated blood THC concentrations by administered cannabis and alcohol doses during the first occurrence of the side-mirror task for each of the 19 participants.</w:t>
      </w:r>
    </w:p>
    <w:p w14:paraId="776F304D" w14:textId="77777777" w:rsidR="00401A31" w:rsidRPr="00937101" w:rsidRDefault="00401A31" w:rsidP="000068D0">
      <w:pPr>
        <w:rPr>
          <w:rFonts w:ascii="Times New Roman" w:hAnsi="Times New Roman" w:cs="Times New Roman"/>
          <w:b/>
          <w:sz w:val="20"/>
          <w:szCs w:val="20"/>
        </w:rPr>
      </w:pPr>
    </w:p>
    <w:p w14:paraId="7F9CEDE2" w14:textId="77777777" w:rsidR="00937101" w:rsidRDefault="00937101">
      <w:pPr>
        <w:rPr>
          <w:ins w:id="1383" w:author="Rebecca L Hartman" w:date="2020-02-19T15:09:00Z"/>
          <w:rFonts w:ascii="Times New Roman" w:hAnsi="Times New Roman" w:cs="Times New Roman"/>
          <w:b/>
          <w:sz w:val="20"/>
          <w:szCs w:val="20"/>
        </w:rPr>
      </w:pPr>
      <w:ins w:id="1384" w:author="Rebecca L Hartman" w:date="2020-02-19T15:09:00Z">
        <w:r>
          <w:rPr>
            <w:rFonts w:ascii="Times New Roman" w:hAnsi="Times New Roman" w:cs="Times New Roman"/>
            <w:b/>
            <w:sz w:val="20"/>
            <w:szCs w:val="20"/>
          </w:rPr>
          <w:br w:type="page"/>
        </w:r>
      </w:ins>
    </w:p>
    <w:p w14:paraId="2F5EAE7B" w14:textId="42883D07" w:rsidR="00620CC6" w:rsidRPr="00937101" w:rsidRDefault="00620CC6" w:rsidP="00620CC6">
      <w:pPr>
        <w:rPr>
          <w:ins w:id="1385" w:author="Miller, Ryan" w:date="2020-02-27T11:03:00Z"/>
          <w:rFonts w:ascii="Times New Roman" w:hAnsi="Times New Roman" w:cs="Times New Roman"/>
          <w:sz w:val="20"/>
          <w:szCs w:val="20"/>
        </w:rPr>
      </w:pPr>
      <w:ins w:id="1386" w:author="Miller, Ryan" w:date="2020-02-27T11:03:00Z">
        <w:r w:rsidRPr="00937101">
          <w:rPr>
            <w:rFonts w:ascii="Times New Roman" w:hAnsi="Times New Roman" w:cs="Times New Roman"/>
            <w:b/>
            <w:sz w:val="20"/>
            <w:szCs w:val="20"/>
          </w:rPr>
          <w:lastRenderedPageBreak/>
          <w:t>Table 1</w:t>
        </w:r>
        <w:r w:rsidRPr="00937101">
          <w:rPr>
            <w:rFonts w:ascii="Times New Roman" w:hAnsi="Times New Roman" w:cs="Times New Roman"/>
            <w:sz w:val="20"/>
            <w:szCs w:val="20"/>
          </w:rPr>
          <w:t>:</w:t>
        </w:r>
        <w:r>
          <w:rPr>
            <w:rFonts w:ascii="Times New Roman" w:hAnsi="Times New Roman" w:cs="Times New Roman"/>
            <w:sz w:val="20"/>
            <w:szCs w:val="20"/>
          </w:rPr>
          <w:t xml:space="preserve"> </w:t>
        </w:r>
        <w:r w:rsidRPr="00937101">
          <w:rPr>
            <w:rFonts w:ascii="Times New Roman" w:hAnsi="Times New Roman" w:cs="Times New Roman"/>
            <w:sz w:val="20"/>
            <w:szCs w:val="20"/>
          </w:rPr>
          <w:t xml:space="preserve">Results from models used to analyze performance on secondary tasks </w:t>
        </w:r>
      </w:ins>
      <w:ins w:id="1387" w:author="Miller, Ryan" w:date="2020-03-02T15:18:00Z">
        <w:r w:rsidR="009B1341">
          <w:rPr>
            <w:rFonts w:ascii="Times New Roman" w:hAnsi="Times New Roman" w:cs="Times New Roman"/>
            <w:sz w:val="20"/>
            <w:szCs w:val="20"/>
          </w:rPr>
          <w:t xml:space="preserve">performed while driving, </w:t>
        </w:r>
      </w:ins>
      <w:ins w:id="1388" w:author="Miller, Ryan" w:date="2020-02-27T11:03:00Z">
        <w:r w:rsidRPr="00937101">
          <w:rPr>
            <w:rFonts w:ascii="Times New Roman" w:hAnsi="Times New Roman" w:cs="Times New Roman"/>
            <w:sz w:val="20"/>
            <w:szCs w:val="20"/>
          </w:rPr>
          <w:t>including coefficient estimates, odds ratios (OR)</w:t>
        </w:r>
        <w:r>
          <w:rPr>
            <w:rFonts w:ascii="Times New Roman" w:hAnsi="Times New Roman" w:cs="Times New Roman"/>
            <w:sz w:val="20"/>
            <w:szCs w:val="20"/>
          </w:rPr>
          <w:t>, 95% confidence intervals,</w:t>
        </w:r>
        <w:r w:rsidRPr="00937101">
          <w:rPr>
            <w:rFonts w:ascii="Times New Roman" w:hAnsi="Times New Roman" w:cs="Times New Roman"/>
            <w:sz w:val="20"/>
            <w:szCs w:val="20"/>
          </w:rPr>
          <w:t xml:space="preserve"> and p-values.  </w:t>
        </w:r>
      </w:ins>
    </w:p>
    <w:tbl>
      <w:tblPr>
        <w:tblW w:w="9412" w:type="dxa"/>
        <w:tblCellMar>
          <w:top w:w="15" w:type="dxa"/>
          <w:left w:w="15" w:type="dxa"/>
          <w:bottom w:w="15" w:type="dxa"/>
          <w:right w:w="15" w:type="dxa"/>
        </w:tblCellMar>
        <w:tblLook w:val="04A0" w:firstRow="1" w:lastRow="0" w:firstColumn="1" w:lastColumn="0" w:noHBand="0" w:noVBand="1"/>
      </w:tblPr>
      <w:tblGrid>
        <w:gridCol w:w="1201"/>
        <w:gridCol w:w="1982"/>
        <w:gridCol w:w="1081"/>
        <w:gridCol w:w="1601"/>
        <w:gridCol w:w="969"/>
        <w:gridCol w:w="1601"/>
        <w:gridCol w:w="977"/>
      </w:tblGrid>
      <w:tr w:rsidR="00620CC6" w:rsidRPr="00937101" w14:paraId="55BFD2A1" w14:textId="77777777" w:rsidTr="009A73AA">
        <w:trPr>
          <w:trHeight w:val="100"/>
          <w:ins w:id="1389" w:author="Miller, Ryan" w:date="2020-02-27T11:03:00Z"/>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638C" w14:textId="77777777" w:rsidR="00620CC6" w:rsidRPr="00937101" w:rsidRDefault="00620CC6" w:rsidP="009A73AA">
            <w:pPr>
              <w:spacing w:after="0" w:line="240" w:lineRule="auto"/>
              <w:jc w:val="center"/>
              <w:rPr>
                <w:ins w:id="1390" w:author="Miller, Ryan" w:date="2020-02-27T11:03:00Z"/>
                <w:rFonts w:ascii="Times New Roman" w:eastAsia="Times New Roman" w:hAnsi="Times New Roman" w:cs="Times New Roman"/>
                <w:sz w:val="20"/>
                <w:szCs w:val="20"/>
              </w:rPr>
            </w:pPr>
            <w:ins w:id="1391" w:author="Miller, Ryan" w:date="2020-02-27T11:03:00Z">
              <w:r w:rsidRPr="00937101">
                <w:rPr>
                  <w:rFonts w:ascii="Times New Roman" w:eastAsia="Times New Roman" w:hAnsi="Times New Roman" w:cs="Times New Roman"/>
                  <w:sz w:val="20"/>
                  <w:szCs w:val="20"/>
                </w:rPr>
                <w:t>Task</w:t>
              </w:r>
            </w:ins>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FDAE8" w14:textId="77777777" w:rsidR="00620CC6" w:rsidRPr="00937101" w:rsidRDefault="00620CC6" w:rsidP="009A73AA">
            <w:pPr>
              <w:spacing w:after="0" w:line="240" w:lineRule="auto"/>
              <w:rPr>
                <w:ins w:id="1392" w:author="Miller, Ryan" w:date="2020-02-27T11:03:00Z"/>
                <w:rFonts w:ascii="Times New Roman" w:eastAsia="Times New Roman" w:hAnsi="Times New Roman" w:cs="Times New Roman"/>
                <w:sz w:val="20"/>
                <w:szCs w:val="20"/>
              </w:rPr>
            </w:pPr>
            <w:ins w:id="1393" w:author="Miller, Ryan" w:date="2020-02-27T11:03:00Z">
              <w:r w:rsidRPr="00937101">
                <w:rPr>
                  <w:rFonts w:ascii="Times New Roman" w:eastAsia="Times New Roman" w:hAnsi="Times New Roman" w:cs="Times New Roman"/>
                  <w:sz w:val="20"/>
                  <w:szCs w:val="20"/>
                </w:rPr>
                <w:t>Outcome</w:t>
              </w:r>
            </w:ins>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E973" w14:textId="77777777" w:rsidR="00620CC6" w:rsidRPr="00937101" w:rsidRDefault="00620CC6" w:rsidP="009A73AA">
            <w:pPr>
              <w:spacing w:after="0" w:line="240" w:lineRule="auto"/>
              <w:jc w:val="center"/>
              <w:rPr>
                <w:ins w:id="1394" w:author="Miller, Ryan" w:date="2020-02-27T11:03:00Z"/>
                <w:rFonts w:ascii="Times New Roman" w:eastAsia="Times New Roman" w:hAnsi="Times New Roman" w:cs="Times New Roman"/>
                <w:sz w:val="20"/>
                <w:szCs w:val="20"/>
              </w:rPr>
            </w:pPr>
            <w:ins w:id="1395" w:author="Miller, Ryan" w:date="2020-02-27T11:03:00Z">
              <w:r w:rsidRPr="00937101">
                <w:rPr>
                  <w:rFonts w:ascii="Times New Roman" w:eastAsia="Times New Roman" w:hAnsi="Times New Roman" w:cs="Times New Roman"/>
                  <w:sz w:val="20"/>
                  <w:szCs w:val="20"/>
                </w:rPr>
                <w:t>Model</w:t>
              </w:r>
            </w:ins>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9B4C" w14:textId="77777777" w:rsidR="00620CC6" w:rsidRPr="00937101" w:rsidRDefault="00620CC6" w:rsidP="009A73AA">
            <w:pPr>
              <w:spacing w:after="0" w:line="240" w:lineRule="auto"/>
              <w:jc w:val="center"/>
              <w:rPr>
                <w:ins w:id="1396" w:author="Miller, Ryan" w:date="2020-02-27T11:03:00Z"/>
                <w:rFonts w:ascii="Times New Roman" w:eastAsia="Times New Roman" w:hAnsi="Times New Roman" w:cs="Times New Roman"/>
                <w:sz w:val="20"/>
                <w:szCs w:val="20"/>
              </w:rPr>
            </w:pPr>
            <w:proofErr w:type="spellStart"/>
            <w:ins w:id="1397" w:author="Miller, Ryan" w:date="2020-02-27T11:03:00Z">
              <w:r w:rsidRPr="00937101">
                <w:rPr>
                  <w:rFonts w:ascii="Times New Roman" w:eastAsia="Times New Roman" w:hAnsi="Times New Roman" w:cs="Times New Roman"/>
                  <w:sz w:val="20"/>
                  <w:szCs w:val="20"/>
                </w:rPr>
                <w:t>BrAC</w:t>
              </w:r>
              <w:proofErr w:type="spellEnd"/>
              <w:r>
                <w:rPr>
                  <w:rFonts w:ascii="Times New Roman" w:eastAsia="Times New Roman" w:hAnsi="Times New Roman" w:cs="Times New Roman"/>
                  <w:sz w:val="20"/>
                  <w:szCs w:val="20"/>
                </w:rPr>
                <w:t xml:space="preserve"> (0.01 g/210 L)</w:t>
              </w:r>
            </w:ins>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F8722" w14:textId="77777777" w:rsidR="00620CC6" w:rsidRPr="00937101" w:rsidRDefault="00620CC6" w:rsidP="009A73AA">
            <w:pPr>
              <w:spacing w:after="0" w:line="240" w:lineRule="auto"/>
              <w:jc w:val="center"/>
              <w:rPr>
                <w:ins w:id="1398" w:author="Miller, Ryan" w:date="2020-02-27T11:03:00Z"/>
                <w:rFonts w:ascii="Times New Roman" w:eastAsia="Times New Roman" w:hAnsi="Times New Roman" w:cs="Times New Roman"/>
                <w:sz w:val="20"/>
                <w:szCs w:val="20"/>
              </w:rPr>
            </w:pPr>
            <w:ins w:id="1399" w:author="Miller, Ryan" w:date="2020-02-27T11:03:00Z">
              <w:r>
                <w:rPr>
                  <w:rFonts w:ascii="Times New Roman" w:eastAsia="Times New Roman" w:hAnsi="Times New Roman" w:cs="Times New Roman"/>
                  <w:sz w:val="20"/>
                  <w:szCs w:val="20"/>
                </w:rPr>
                <w:t xml:space="preserve">Blood </w:t>
              </w:r>
              <w:r w:rsidRPr="00937101">
                <w:rPr>
                  <w:rFonts w:ascii="Times New Roman" w:eastAsia="Times New Roman" w:hAnsi="Times New Roman" w:cs="Times New Roman"/>
                  <w:sz w:val="20"/>
                  <w:szCs w:val="20"/>
                </w:rPr>
                <w:t>THC</w:t>
              </w:r>
              <w:r>
                <w:rPr>
                  <w:rFonts w:ascii="Times New Roman" w:eastAsia="Times New Roman" w:hAnsi="Times New Roman" w:cs="Times New Roman"/>
                  <w:sz w:val="20"/>
                  <w:szCs w:val="20"/>
                </w:rPr>
                <w:t xml:space="preserve"> concentration (µg/L)</w:t>
              </w:r>
            </w:ins>
          </w:p>
        </w:tc>
      </w:tr>
      <w:tr w:rsidR="00620CC6" w:rsidRPr="00937101" w14:paraId="43C7F35F" w14:textId="77777777" w:rsidTr="009A73AA">
        <w:trPr>
          <w:trHeight w:val="100"/>
          <w:ins w:id="1400" w:author="Miller, Ryan" w:date="2020-02-27T11:03:00Z"/>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005BEE" w14:textId="77777777" w:rsidR="00620CC6" w:rsidRPr="00937101" w:rsidRDefault="00620CC6" w:rsidP="009A73AA">
            <w:pPr>
              <w:spacing w:after="0" w:line="240" w:lineRule="auto"/>
              <w:rPr>
                <w:ins w:id="1401" w:author="Miller, Ryan" w:date="2020-02-27T11:03:00Z"/>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D39374" w14:textId="77777777" w:rsidR="00620CC6" w:rsidRPr="00937101" w:rsidRDefault="00620CC6" w:rsidP="009A73AA">
            <w:pPr>
              <w:spacing w:after="0" w:line="240" w:lineRule="auto"/>
              <w:rPr>
                <w:ins w:id="1402" w:author="Miller, Ryan" w:date="2020-02-27T11:03:00Z"/>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C8263" w14:textId="77777777" w:rsidR="00620CC6" w:rsidRPr="00937101" w:rsidRDefault="00620CC6" w:rsidP="009A73AA">
            <w:pPr>
              <w:spacing w:after="0" w:line="240" w:lineRule="auto"/>
              <w:rPr>
                <w:ins w:id="1403"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E11E" w14:textId="77777777" w:rsidR="00620CC6" w:rsidRPr="00937101" w:rsidRDefault="00620CC6" w:rsidP="009A73AA">
            <w:pPr>
              <w:spacing w:after="0" w:line="240" w:lineRule="auto"/>
              <w:rPr>
                <w:ins w:id="1404" w:author="Miller, Ryan" w:date="2020-02-27T11:03:00Z"/>
                <w:rFonts w:ascii="Times New Roman" w:eastAsia="Times New Roman" w:hAnsi="Times New Roman" w:cs="Times New Roman"/>
                <w:sz w:val="20"/>
                <w:szCs w:val="20"/>
              </w:rPr>
            </w:pPr>
            <w:ins w:id="1405" w:author="Miller, Ryan" w:date="2020-02-27T11:03:00Z">
              <w:r w:rsidRPr="00937101">
                <w:rPr>
                  <w:rFonts w:ascii="Times New Roman" w:eastAsia="Times New Roman" w:hAnsi="Times New Roman" w:cs="Times New Roman"/>
                  <w:sz w:val="20"/>
                  <w:szCs w:val="20"/>
                </w:rPr>
                <w:t xml:space="preserve"> β, 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E483" w14:textId="77777777" w:rsidR="00620CC6" w:rsidRPr="00937101" w:rsidRDefault="00620CC6" w:rsidP="009A73AA">
            <w:pPr>
              <w:spacing w:after="0" w:line="240" w:lineRule="auto"/>
              <w:jc w:val="center"/>
              <w:rPr>
                <w:ins w:id="1406" w:author="Miller, Ryan" w:date="2020-02-27T11:03:00Z"/>
                <w:rFonts w:ascii="Times New Roman" w:eastAsia="Times New Roman" w:hAnsi="Times New Roman" w:cs="Times New Roman"/>
                <w:sz w:val="20"/>
                <w:szCs w:val="20"/>
              </w:rPr>
            </w:pPr>
            <w:ins w:id="1407" w:author="Miller, Ryan" w:date="2020-02-27T11:03:00Z">
              <w:r w:rsidRPr="00937101">
                <w:rPr>
                  <w:rFonts w:ascii="Times New Roman" w:eastAsia="Times New Roman" w:hAnsi="Times New Roman" w:cs="Times New Roman"/>
                  <w:sz w:val="20"/>
                  <w:szCs w:val="20"/>
                </w:rPr>
                <w:t>p-value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3A4E" w14:textId="77777777" w:rsidR="00620CC6" w:rsidRPr="00937101" w:rsidRDefault="00620CC6" w:rsidP="009A73AA">
            <w:pPr>
              <w:spacing w:after="0" w:line="240" w:lineRule="auto"/>
              <w:jc w:val="center"/>
              <w:rPr>
                <w:ins w:id="1408" w:author="Miller, Ryan" w:date="2020-02-27T11:03:00Z"/>
                <w:rFonts w:ascii="Times New Roman" w:eastAsia="Times New Roman" w:hAnsi="Times New Roman" w:cs="Times New Roman"/>
                <w:sz w:val="20"/>
                <w:szCs w:val="20"/>
              </w:rPr>
            </w:pPr>
            <w:ins w:id="1409" w:author="Miller, Ryan" w:date="2020-02-27T11:03:00Z">
              <w:r w:rsidRPr="00937101">
                <w:rPr>
                  <w:rFonts w:ascii="Times New Roman" w:eastAsia="Times New Roman" w:hAnsi="Times New Roman" w:cs="Times New Roman"/>
                  <w:sz w:val="20"/>
                  <w:szCs w:val="20"/>
                </w:rPr>
                <w:t>β, 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7C1C" w14:textId="77777777" w:rsidR="00620CC6" w:rsidRPr="00937101" w:rsidRDefault="00620CC6" w:rsidP="009A73AA">
            <w:pPr>
              <w:spacing w:after="0" w:line="240" w:lineRule="auto"/>
              <w:jc w:val="center"/>
              <w:rPr>
                <w:ins w:id="1410" w:author="Miller, Ryan" w:date="2020-02-27T11:03:00Z"/>
                <w:rFonts w:ascii="Times New Roman" w:eastAsia="Times New Roman" w:hAnsi="Times New Roman" w:cs="Times New Roman"/>
                <w:sz w:val="20"/>
                <w:szCs w:val="20"/>
              </w:rPr>
            </w:pPr>
            <w:ins w:id="1411" w:author="Miller, Ryan" w:date="2020-02-27T11:03:00Z">
              <w:r w:rsidRPr="00937101">
                <w:rPr>
                  <w:rFonts w:ascii="Times New Roman" w:eastAsia="Times New Roman" w:hAnsi="Times New Roman" w:cs="Times New Roman"/>
                  <w:sz w:val="20"/>
                  <w:szCs w:val="20"/>
                </w:rPr>
                <w:t>p-value</w:t>
              </w:r>
            </w:ins>
          </w:p>
        </w:tc>
      </w:tr>
      <w:tr w:rsidR="00620CC6" w:rsidRPr="00937101" w14:paraId="1E32F911" w14:textId="77777777" w:rsidTr="009A73AA">
        <w:trPr>
          <w:trHeight w:val="100"/>
          <w:ins w:id="1412" w:author="Miller, Ryan" w:date="2020-02-27T11:03:00Z"/>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05C00" w14:textId="77777777" w:rsidR="00620CC6" w:rsidRPr="00937101" w:rsidRDefault="00620CC6" w:rsidP="009A73AA">
            <w:pPr>
              <w:spacing w:after="0" w:line="240" w:lineRule="auto"/>
              <w:rPr>
                <w:ins w:id="1413" w:author="Miller, Ryan" w:date="2020-02-27T11:03:00Z"/>
                <w:rFonts w:ascii="Times New Roman" w:eastAsia="Times New Roman" w:hAnsi="Times New Roman" w:cs="Times New Roman"/>
                <w:sz w:val="20"/>
                <w:szCs w:val="20"/>
              </w:rPr>
            </w:pPr>
            <w:ins w:id="1414" w:author="Miller, Ryan" w:date="2020-02-27T11:03:00Z">
              <w:r w:rsidRPr="00937101">
                <w:rPr>
                  <w:rFonts w:ascii="Times New Roman" w:eastAsia="Times New Roman" w:hAnsi="Times New Roman" w:cs="Times New Roman"/>
                  <w:sz w:val="20"/>
                  <w:szCs w:val="20"/>
                </w:rPr>
                <w:t>Artist-search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59B3" w14:textId="77777777" w:rsidR="00620CC6" w:rsidRPr="00937101" w:rsidRDefault="00620CC6" w:rsidP="009A73AA">
            <w:pPr>
              <w:spacing w:after="0" w:line="240" w:lineRule="auto"/>
              <w:rPr>
                <w:ins w:id="1415" w:author="Miller, Ryan" w:date="2020-02-27T11:03:00Z"/>
                <w:rFonts w:ascii="Times New Roman" w:eastAsia="Times New Roman" w:hAnsi="Times New Roman" w:cs="Times New Roman"/>
                <w:sz w:val="20"/>
                <w:szCs w:val="20"/>
              </w:rPr>
            </w:pPr>
            <w:ins w:id="1416" w:author="Miller, Ryan" w:date="2020-02-27T11:03:00Z">
              <w:r w:rsidRPr="00937101">
                <w:rPr>
                  <w:rFonts w:ascii="Times New Roman" w:eastAsia="Times New Roman" w:hAnsi="Times New Roman" w:cs="Times New Roman"/>
                  <w:sz w:val="20"/>
                  <w:szCs w:val="20"/>
                </w:rPr>
                <w:t>Completion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D882" w14:textId="77777777" w:rsidR="00620CC6" w:rsidRPr="00937101" w:rsidRDefault="00620CC6" w:rsidP="009A73AA">
            <w:pPr>
              <w:spacing w:after="0" w:line="240" w:lineRule="auto"/>
              <w:rPr>
                <w:ins w:id="1417" w:author="Miller, Ryan" w:date="2020-02-27T11:03:00Z"/>
                <w:rFonts w:ascii="Times New Roman" w:eastAsia="Times New Roman" w:hAnsi="Times New Roman" w:cs="Times New Roman"/>
                <w:sz w:val="20"/>
                <w:szCs w:val="20"/>
              </w:rPr>
            </w:pPr>
            <w:ins w:id="1418" w:author="Miller, Ryan" w:date="2020-02-27T11:03:00Z">
              <w:r w:rsidRPr="00937101">
                <w:rPr>
                  <w:rFonts w:ascii="Times New Roman" w:eastAsia="Times New Roman" w:hAnsi="Times New Roman" w:cs="Times New Roman"/>
                  <w:sz w:val="20"/>
                  <w:szCs w:val="20"/>
                </w:rPr>
                <w:t>GLMM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BAB6" w14:textId="77777777" w:rsidR="00620CC6" w:rsidRDefault="00620CC6" w:rsidP="009A73AA">
            <w:pPr>
              <w:spacing w:after="0" w:line="240" w:lineRule="auto"/>
              <w:rPr>
                <w:ins w:id="1419" w:author="Miller, Ryan" w:date="2020-02-27T11:03:00Z"/>
                <w:rFonts w:ascii="Times New Roman" w:eastAsia="Times New Roman" w:hAnsi="Times New Roman" w:cs="Times New Roman"/>
                <w:sz w:val="20"/>
                <w:szCs w:val="20"/>
              </w:rPr>
            </w:pPr>
            <w:ins w:id="1420" w:author="Miller, Ryan" w:date="2020-02-27T11:03:00Z">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0.012,</w:t>
              </w:r>
              <w:r w:rsidRPr="00937101">
                <w:rPr>
                  <w:rFonts w:ascii="Times New Roman" w:eastAsia="Times New Roman" w:hAnsi="Times New Roman" w:cs="Times New Roman"/>
                  <w:sz w:val="20"/>
                  <w:szCs w:val="20"/>
                </w:rPr>
                <w:t xml:space="preserve"> </w:t>
              </w:r>
            </w:ins>
          </w:p>
          <w:p w14:paraId="58F09688" w14:textId="77777777" w:rsidR="00620CC6" w:rsidRPr="00937101" w:rsidRDefault="00620CC6" w:rsidP="009A73AA">
            <w:pPr>
              <w:spacing w:after="0" w:line="240" w:lineRule="auto"/>
              <w:rPr>
                <w:ins w:id="1421" w:author="Miller, Ryan" w:date="2020-02-27T11:03:00Z"/>
                <w:rFonts w:ascii="Times New Roman" w:eastAsia="Times New Roman" w:hAnsi="Times New Roman" w:cs="Times New Roman"/>
                <w:sz w:val="20"/>
                <w:szCs w:val="20"/>
              </w:rPr>
            </w:pPr>
            <w:ins w:id="1422"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988 (0.900, 1.086)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BC503" w14:textId="77777777" w:rsidR="00620CC6" w:rsidRPr="00937101" w:rsidRDefault="00620CC6" w:rsidP="009A73AA">
            <w:pPr>
              <w:spacing w:after="0" w:line="240" w:lineRule="auto"/>
              <w:rPr>
                <w:ins w:id="1423" w:author="Miller, Ryan" w:date="2020-02-27T11:03:00Z"/>
                <w:rFonts w:ascii="Times New Roman" w:eastAsia="Times New Roman" w:hAnsi="Times New Roman" w:cs="Times New Roman"/>
                <w:sz w:val="20"/>
                <w:szCs w:val="20"/>
              </w:rPr>
            </w:pPr>
            <w:ins w:id="1424" w:author="Miller, Ryan" w:date="2020-02-27T11:03:00Z">
              <w:r w:rsidRPr="00937101">
                <w:rPr>
                  <w:rFonts w:ascii="Times New Roman" w:eastAsia="Times New Roman" w:hAnsi="Times New Roman" w:cs="Times New Roman"/>
                  <w:sz w:val="20"/>
                  <w:szCs w:val="20"/>
                </w:rPr>
                <w:t>0.802</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51C341" w14:textId="77777777" w:rsidR="00620CC6" w:rsidRDefault="00620CC6" w:rsidP="009A73AA">
            <w:pPr>
              <w:spacing w:after="0" w:line="240" w:lineRule="auto"/>
              <w:rPr>
                <w:ins w:id="1425" w:author="Miller, Ryan" w:date="2020-02-27T11:03:00Z"/>
                <w:rFonts w:ascii="Times New Roman" w:eastAsia="Times New Roman" w:hAnsi="Times New Roman" w:cs="Times New Roman"/>
                <w:b/>
                <w:sz w:val="20"/>
                <w:szCs w:val="20"/>
              </w:rPr>
            </w:pPr>
            <w:ins w:id="1426" w:author="Miller, Ryan" w:date="2020-02-27T11:03:00Z">
              <w:r w:rsidRPr="004C309E">
                <w:rPr>
                  <w:rFonts w:ascii="Times New Roman" w:eastAsia="Times New Roman" w:hAnsi="Times New Roman" w:cs="Times New Roman"/>
                  <w:b/>
                  <w:sz w:val="20"/>
                  <w:szCs w:val="20"/>
                </w:rPr>
                <w:t xml:space="preserve">-0.052,  </w:t>
              </w:r>
            </w:ins>
          </w:p>
          <w:p w14:paraId="0FBC732D" w14:textId="77777777" w:rsidR="00620CC6" w:rsidRPr="004C309E" w:rsidRDefault="00620CC6" w:rsidP="009A73AA">
            <w:pPr>
              <w:spacing w:after="0" w:line="240" w:lineRule="auto"/>
              <w:rPr>
                <w:ins w:id="1427" w:author="Miller, Ryan" w:date="2020-02-27T11:03:00Z"/>
                <w:rFonts w:ascii="Times New Roman" w:eastAsia="Times New Roman" w:hAnsi="Times New Roman" w:cs="Times New Roman"/>
                <w:b/>
                <w:sz w:val="20"/>
                <w:szCs w:val="20"/>
              </w:rPr>
            </w:pPr>
            <w:ins w:id="1428" w:author="Miller, Ryan" w:date="2020-02-27T11:03:00Z">
              <w:r w:rsidRPr="004C309E">
                <w:rPr>
                  <w:rFonts w:ascii="Times New Roman" w:eastAsia="Times New Roman" w:hAnsi="Times New Roman" w:cs="Times New Roman"/>
                  <w:b/>
                  <w:sz w:val="20"/>
                  <w:szCs w:val="20"/>
                </w:rPr>
                <w:t>0.949</w:t>
              </w:r>
              <w:r>
                <w:rPr>
                  <w:rFonts w:ascii="Times New Roman" w:eastAsia="Times New Roman" w:hAnsi="Times New Roman" w:cs="Times New Roman"/>
                  <w:b/>
                  <w:sz w:val="20"/>
                  <w:szCs w:val="20"/>
                </w:rPr>
                <w:t xml:space="preserve"> (0.902, 0.999)</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9B41AA" w14:textId="77777777" w:rsidR="00620CC6" w:rsidRPr="004C309E" w:rsidRDefault="00620CC6" w:rsidP="009A73AA">
            <w:pPr>
              <w:spacing w:after="0" w:line="240" w:lineRule="auto"/>
              <w:rPr>
                <w:ins w:id="1429" w:author="Miller, Ryan" w:date="2020-02-27T11:03:00Z"/>
                <w:rFonts w:ascii="Times New Roman" w:eastAsia="Times New Roman" w:hAnsi="Times New Roman" w:cs="Times New Roman"/>
                <w:b/>
                <w:sz w:val="20"/>
                <w:szCs w:val="20"/>
              </w:rPr>
            </w:pPr>
            <w:ins w:id="1430" w:author="Miller, Ryan" w:date="2020-02-27T11:03:00Z">
              <w:r w:rsidRPr="004C309E">
                <w:rPr>
                  <w:rFonts w:ascii="Times New Roman" w:eastAsia="Times New Roman" w:hAnsi="Times New Roman" w:cs="Times New Roman"/>
                  <w:b/>
                  <w:sz w:val="20"/>
                  <w:szCs w:val="20"/>
                </w:rPr>
                <w:t>0.046 *  </w:t>
              </w:r>
            </w:ins>
          </w:p>
        </w:tc>
      </w:tr>
      <w:tr w:rsidR="00620CC6" w:rsidRPr="00937101" w14:paraId="280F3587" w14:textId="77777777" w:rsidTr="009A73AA">
        <w:trPr>
          <w:trHeight w:val="100"/>
          <w:ins w:id="1431" w:author="Miller, Ryan" w:date="2020-02-27T11:03:00Z"/>
        </w:trPr>
        <w:tc>
          <w:tcPr>
            <w:tcW w:w="0" w:type="auto"/>
            <w:vMerge/>
            <w:tcBorders>
              <w:left w:val="single" w:sz="8" w:space="0" w:color="000000"/>
              <w:right w:val="single" w:sz="8" w:space="0" w:color="000000"/>
            </w:tcBorders>
            <w:vAlign w:val="center"/>
            <w:hideMark/>
          </w:tcPr>
          <w:p w14:paraId="2489C0A4" w14:textId="77777777" w:rsidR="00620CC6" w:rsidRPr="00937101" w:rsidRDefault="00620CC6" w:rsidP="009A73AA">
            <w:pPr>
              <w:spacing w:after="0" w:line="240" w:lineRule="auto"/>
              <w:rPr>
                <w:ins w:id="1432"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27A6" w14:textId="77777777" w:rsidR="00620CC6" w:rsidRPr="00937101" w:rsidRDefault="00620CC6" w:rsidP="009A73AA">
            <w:pPr>
              <w:spacing w:after="0" w:line="240" w:lineRule="auto"/>
              <w:rPr>
                <w:ins w:id="1433" w:author="Miller, Ryan" w:date="2020-02-27T11:03:00Z"/>
                <w:rFonts w:ascii="Times New Roman" w:eastAsia="Times New Roman" w:hAnsi="Times New Roman" w:cs="Times New Roman"/>
                <w:sz w:val="20"/>
                <w:szCs w:val="20"/>
              </w:rPr>
            </w:pPr>
            <w:ins w:id="1434" w:author="Miller, Ryan" w:date="2020-02-27T11:03:00Z">
              <w:r w:rsidRPr="00937101">
                <w:rPr>
                  <w:rFonts w:ascii="Times New Roman" w:eastAsia="Times New Roman" w:hAnsi="Times New Roman" w:cs="Times New Roman"/>
                  <w:sz w:val="20"/>
                  <w:szCs w:val="20"/>
                </w:rPr>
                <w:t>Incorrect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DD81" w14:textId="77777777" w:rsidR="00620CC6" w:rsidRPr="00937101" w:rsidRDefault="00620CC6" w:rsidP="009A73AA">
            <w:pPr>
              <w:spacing w:after="0" w:line="240" w:lineRule="auto"/>
              <w:rPr>
                <w:ins w:id="1435" w:author="Miller, Ryan" w:date="2020-02-27T11:03:00Z"/>
                <w:rFonts w:ascii="Times New Roman" w:eastAsia="Times New Roman" w:hAnsi="Times New Roman" w:cs="Times New Roman"/>
                <w:sz w:val="20"/>
                <w:szCs w:val="20"/>
              </w:rPr>
            </w:pPr>
            <w:ins w:id="1436" w:author="Miller, Ryan" w:date="2020-02-27T11:03:00Z">
              <w:r w:rsidRPr="00937101">
                <w:rPr>
                  <w:rFonts w:ascii="Times New Roman" w:eastAsia="Times New Roman" w:hAnsi="Times New Roman" w:cs="Times New Roman"/>
                  <w:sz w:val="20"/>
                  <w:szCs w:val="20"/>
                </w:rPr>
                <w:t>GLMM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75B4D" w14:textId="77777777" w:rsidR="00620CC6" w:rsidRDefault="00620CC6" w:rsidP="009A73AA">
            <w:pPr>
              <w:spacing w:after="0" w:line="240" w:lineRule="auto"/>
              <w:rPr>
                <w:ins w:id="1437" w:author="Miller, Ryan" w:date="2020-02-27T11:03:00Z"/>
                <w:rFonts w:ascii="Times New Roman" w:eastAsia="Times New Roman" w:hAnsi="Times New Roman" w:cs="Times New Roman"/>
                <w:sz w:val="20"/>
                <w:szCs w:val="20"/>
              </w:rPr>
            </w:pPr>
            <w:ins w:id="1438"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009</w:t>
              </w:r>
              <w:r w:rsidRPr="00937101">
                <w:rPr>
                  <w:rFonts w:ascii="Times New Roman" w:eastAsia="Times New Roman" w:hAnsi="Times New Roman" w:cs="Times New Roman"/>
                  <w:sz w:val="20"/>
                  <w:szCs w:val="20"/>
                </w:rPr>
                <w:t>,</w:t>
              </w:r>
            </w:ins>
          </w:p>
          <w:p w14:paraId="11569715" w14:textId="77777777" w:rsidR="00620CC6" w:rsidRPr="00937101" w:rsidRDefault="00620CC6" w:rsidP="009A73AA">
            <w:pPr>
              <w:spacing w:after="0" w:line="240" w:lineRule="auto"/>
              <w:rPr>
                <w:ins w:id="1439" w:author="Miller, Ryan" w:date="2020-02-27T11:03:00Z"/>
                <w:rFonts w:ascii="Times New Roman" w:eastAsia="Times New Roman" w:hAnsi="Times New Roman" w:cs="Times New Roman"/>
                <w:sz w:val="20"/>
                <w:szCs w:val="20"/>
              </w:rPr>
            </w:pPr>
            <w:ins w:id="1440" w:author="Miller, Ryan" w:date="2020-02-27T11:03:00Z">
              <w:r w:rsidRPr="009371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0.991 (0.898, 1.092)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EA8B7" w14:textId="77777777" w:rsidR="00620CC6" w:rsidRPr="00937101" w:rsidRDefault="00620CC6" w:rsidP="009A73AA">
            <w:pPr>
              <w:spacing w:after="0" w:line="240" w:lineRule="auto"/>
              <w:rPr>
                <w:ins w:id="1441" w:author="Miller, Ryan" w:date="2020-02-27T11:03:00Z"/>
                <w:rFonts w:ascii="Times New Roman" w:eastAsia="Times New Roman" w:hAnsi="Times New Roman" w:cs="Times New Roman"/>
                <w:sz w:val="20"/>
                <w:szCs w:val="20"/>
              </w:rPr>
            </w:pPr>
            <w:ins w:id="1442" w:author="Miller, Ryan" w:date="2020-02-27T11:03:00Z">
              <w:r w:rsidRPr="00937101">
                <w:rPr>
                  <w:rFonts w:ascii="Times New Roman" w:eastAsia="Times New Roman" w:hAnsi="Times New Roman" w:cs="Times New Roman"/>
                  <w:sz w:val="20"/>
                  <w:szCs w:val="20"/>
                </w:rPr>
                <w:t>0.858</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CB5522" w14:textId="77777777" w:rsidR="00620CC6" w:rsidRDefault="00620CC6" w:rsidP="009A73AA">
            <w:pPr>
              <w:spacing w:after="0" w:line="240" w:lineRule="auto"/>
              <w:rPr>
                <w:ins w:id="1443" w:author="Miller, Ryan" w:date="2020-02-27T11:03:00Z"/>
                <w:rFonts w:ascii="Times New Roman" w:eastAsia="Times New Roman" w:hAnsi="Times New Roman" w:cs="Times New Roman"/>
                <w:b/>
                <w:sz w:val="20"/>
                <w:szCs w:val="20"/>
              </w:rPr>
            </w:pPr>
            <w:ins w:id="1444" w:author="Miller, Ryan" w:date="2020-02-27T11:03:00Z">
              <w:r w:rsidRPr="004C309E">
                <w:rPr>
                  <w:rFonts w:ascii="Times New Roman" w:eastAsia="Times New Roman" w:hAnsi="Times New Roman" w:cs="Times New Roman"/>
                  <w:b/>
                  <w:sz w:val="20"/>
                  <w:szCs w:val="20"/>
                </w:rPr>
                <w:t>0.046</w:t>
              </w:r>
              <w:r>
                <w:rPr>
                  <w:rFonts w:ascii="Times New Roman" w:eastAsia="Times New Roman" w:hAnsi="Times New Roman" w:cs="Times New Roman"/>
                  <w:b/>
                  <w:sz w:val="20"/>
                  <w:szCs w:val="20"/>
                </w:rPr>
                <w:t>,</w:t>
              </w:r>
              <w:r w:rsidRPr="004C309E">
                <w:rPr>
                  <w:rFonts w:ascii="Times New Roman" w:eastAsia="Times New Roman" w:hAnsi="Times New Roman" w:cs="Times New Roman"/>
                  <w:b/>
                  <w:sz w:val="20"/>
                  <w:szCs w:val="20"/>
                </w:rPr>
                <w:t xml:space="preserve"> </w:t>
              </w:r>
            </w:ins>
          </w:p>
          <w:p w14:paraId="428E05B1" w14:textId="77777777" w:rsidR="00620CC6" w:rsidRPr="004C309E" w:rsidRDefault="00620CC6" w:rsidP="009A73AA">
            <w:pPr>
              <w:spacing w:after="0" w:line="240" w:lineRule="auto"/>
              <w:rPr>
                <w:ins w:id="1445" w:author="Miller, Ryan" w:date="2020-02-27T11:03:00Z"/>
                <w:rFonts w:ascii="Times New Roman" w:eastAsia="Times New Roman" w:hAnsi="Times New Roman" w:cs="Times New Roman"/>
                <w:b/>
                <w:sz w:val="20"/>
                <w:szCs w:val="20"/>
              </w:rPr>
            </w:pPr>
            <w:ins w:id="1446" w:author="Miller, Ryan" w:date="2020-02-27T11:03:00Z">
              <w:r w:rsidRPr="004C309E">
                <w:rPr>
                  <w:rFonts w:ascii="Times New Roman" w:eastAsia="Times New Roman" w:hAnsi="Times New Roman" w:cs="Times New Roman"/>
                  <w:b/>
                  <w:sz w:val="20"/>
                  <w:szCs w:val="20"/>
                </w:rPr>
                <w:t>1.047</w:t>
              </w:r>
              <w:r>
                <w:rPr>
                  <w:rFonts w:ascii="Times New Roman" w:eastAsia="Times New Roman" w:hAnsi="Times New Roman" w:cs="Times New Roman"/>
                  <w:b/>
                  <w:sz w:val="20"/>
                  <w:szCs w:val="20"/>
                </w:rPr>
                <w:t xml:space="preserve"> (1.000, 1.094)</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7D3961" w14:textId="77777777" w:rsidR="00620CC6" w:rsidRPr="004C309E" w:rsidRDefault="00620CC6" w:rsidP="009A73AA">
            <w:pPr>
              <w:spacing w:after="0" w:line="240" w:lineRule="auto"/>
              <w:rPr>
                <w:ins w:id="1447" w:author="Miller, Ryan" w:date="2020-02-27T11:03:00Z"/>
                <w:rFonts w:ascii="Times New Roman" w:eastAsia="Times New Roman" w:hAnsi="Times New Roman" w:cs="Times New Roman"/>
                <w:b/>
                <w:sz w:val="20"/>
                <w:szCs w:val="20"/>
              </w:rPr>
            </w:pPr>
            <w:ins w:id="1448" w:author="Miller, Ryan" w:date="2020-02-27T11:03:00Z">
              <w:r w:rsidRPr="004C309E">
                <w:rPr>
                  <w:rFonts w:ascii="Times New Roman" w:eastAsia="Times New Roman" w:hAnsi="Times New Roman" w:cs="Times New Roman"/>
                  <w:b/>
                  <w:sz w:val="20"/>
                  <w:szCs w:val="20"/>
                </w:rPr>
                <w:t>0.041 *</w:t>
              </w:r>
            </w:ins>
          </w:p>
        </w:tc>
      </w:tr>
      <w:tr w:rsidR="00620CC6" w:rsidRPr="00937101" w14:paraId="0F23CBBD" w14:textId="77777777" w:rsidTr="009A73AA">
        <w:trPr>
          <w:trHeight w:val="100"/>
          <w:ins w:id="1449" w:author="Miller, Ryan" w:date="2020-02-27T11:03:00Z"/>
        </w:trPr>
        <w:tc>
          <w:tcPr>
            <w:tcW w:w="0" w:type="auto"/>
            <w:vMerge/>
            <w:tcBorders>
              <w:left w:val="single" w:sz="8" w:space="0" w:color="000000"/>
              <w:right w:val="single" w:sz="8" w:space="0" w:color="000000"/>
            </w:tcBorders>
            <w:vAlign w:val="center"/>
          </w:tcPr>
          <w:p w14:paraId="6A85361C" w14:textId="77777777" w:rsidR="00620CC6" w:rsidRPr="00937101" w:rsidRDefault="00620CC6" w:rsidP="009A73AA">
            <w:pPr>
              <w:spacing w:after="0" w:line="240" w:lineRule="auto"/>
              <w:rPr>
                <w:ins w:id="1450"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9C79C" w14:textId="77777777" w:rsidR="00620CC6" w:rsidRPr="00937101" w:rsidRDefault="00620CC6" w:rsidP="009A73AA">
            <w:pPr>
              <w:spacing w:after="0" w:line="240" w:lineRule="auto"/>
              <w:rPr>
                <w:ins w:id="1451" w:author="Miller, Ryan" w:date="2020-02-27T11:03:00Z"/>
                <w:rFonts w:ascii="Times New Roman" w:eastAsia="Times New Roman" w:hAnsi="Times New Roman" w:cs="Times New Roman"/>
                <w:sz w:val="20"/>
                <w:szCs w:val="20"/>
              </w:rPr>
            </w:pPr>
            <w:ins w:id="1452" w:author="Miller, Ryan" w:date="2020-02-27T11:03:00Z">
              <w:r w:rsidRPr="00937101">
                <w:rPr>
                  <w:rFonts w:ascii="Times New Roman" w:eastAsia="Times New Roman" w:hAnsi="Times New Roman" w:cs="Times New Roman"/>
                  <w:sz w:val="20"/>
                  <w:szCs w:val="20"/>
                </w:rPr>
                <w:t>Time (engaged)</w:t>
              </w:r>
              <w:r>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73AE" w14:textId="77777777" w:rsidR="00620CC6" w:rsidRPr="00937101" w:rsidRDefault="00620CC6" w:rsidP="009A73AA">
            <w:pPr>
              <w:spacing w:after="0" w:line="240" w:lineRule="auto"/>
              <w:rPr>
                <w:ins w:id="1453" w:author="Miller, Ryan" w:date="2020-02-27T11:03:00Z"/>
                <w:rFonts w:ascii="Times New Roman" w:eastAsia="Times New Roman" w:hAnsi="Times New Roman" w:cs="Times New Roman"/>
                <w:sz w:val="20"/>
                <w:szCs w:val="20"/>
              </w:rPr>
            </w:pPr>
            <w:ins w:id="1454" w:author="Miller, Ryan" w:date="2020-02-27T11:03:00Z">
              <w:r w:rsidRPr="00937101">
                <w:rPr>
                  <w:rFonts w:ascii="Times New Roman" w:eastAsia="Times New Roman" w:hAnsi="Times New Roman" w:cs="Times New Roman"/>
                  <w:sz w:val="20"/>
                  <w:szCs w:val="20"/>
                </w:rPr>
                <w:t>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1A30C" w14:textId="77777777" w:rsidR="00620CC6" w:rsidRPr="00937101" w:rsidRDefault="00620CC6" w:rsidP="009A73AA">
            <w:pPr>
              <w:spacing w:after="0" w:line="240" w:lineRule="auto"/>
              <w:rPr>
                <w:ins w:id="1455" w:author="Miller, Ryan" w:date="2020-02-27T11:03:00Z"/>
                <w:rFonts w:ascii="Times New Roman" w:eastAsia="Times New Roman" w:hAnsi="Times New Roman" w:cs="Times New Roman"/>
                <w:sz w:val="20"/>
                <w:szCs w:val="20"/>
              </w:rPr>
            </w:pPr>
            <w:ins w:id="1456" w:author="Miller, Ryan" w:date="2020-02-27T11:03:00Z">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0.018 (-0.111, 0.074)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8A5C1" w14:textId="77777777" w:rsidR="00620CC6" w:rsidRPr="00937101" w:rsidRDefault="00620CC6" w:rsidP="009A73AA">
            <w:pPr>
              <w:spacing w:after="0" w:line="240" w:lineRule="auto"/>
              <w:rPr>
                <w:ins w:id="1457" w:author="Miller, Ryan" w:date="2020-02-27T11:03:00Z"/>
                <w:rFonts w:ascii="Times New Roman" w:eastAsia="Times New Roman" w:hAnsi="Times New Roman" w:cs="Times New Roman"/>
                <w:sz w:val="20"/>
                <w:szCs w:val="20"/>
              </w:rPr>
            </w:pPr>
            <w:ins w:id="1458" w:author="Miller, Ryan" w:date="2020-02-27T11:03:00Z">
              <w:r w:rsidRPr="00937101">
                <w:rPr>
                  <w:rFonts w:ascii="Times New Roman" w:eastAsia="Times New Roman" w:hAnsi="Times New Roman" w:cs="Times New Roman"/>
                  <w:sz w:val="20"/>
                  <w:szCs w:val="20"/>
                </w:rPr>
                <w:t>0.697</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B9EE7" w14:textId="77777777" w:rsidR="00620CC6" w:rsidRPr="004C309E" w:rsidRDefault="00620CC6" w:rsidP="009A73AA">
            <w:pPr>
              <w:spacing w:after="0" w:line="240" w:lineRule="auto"/>
              <w:rPr>
                <w:ins w:id="1459" w:author="Miller, Ryan" w:date="2020-02-27T11:03:00Z"/>
                <w:rFonts w:ascii="Times New Roman" w:eastAsia="Times New Roman" w:hAnsi="Times New Roman" w:cs="Times New Roman"/>
                <w:b/>
                <w:sz w:val="20"/>
                <w:szCs w:val="20"/>
              </w:rPr>
            </w:pPr>
            <w:ins w:id="1460" w:author="Miller, Ryan" w:date="2020-02-27T11:03:00Z">
              <w:r>
                <w:rPr>
                  <w:rFonts w:ascii="Times New Roman" w:eastAsia="Times New Roman" w:hAnsi="Times New Roman" w:cs="Times New Roman"/>
                  <w:b/>
                  <w:sz w:val="20"/>
                  <w:szCs w:val="20"/>
                </w:rPr>
                <w:t>0.049 (0.002, 0.096)</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BD554" w14:textId="77777777" w:rsidR="00620CC6" w:rsidRPr="004C309E" w:rsidRDefault="00620CC6" w:rsidP="009A73AA">
            <w:pPr>
              <w:spacing w:after="0" w:line="240" w:lineRule="auto"/>
              <w:rPr>
                <w:ins w:id="1461" w:author="Miller, Ryan" w:date="2020-02-27T11:03:00Z"/>
                <w:rFonts w:ascii="Times New Roman" w:eastAsia="Times New Roman" w:hAnsi="Times New Roman" w:cs="Times New Roman"/>
                <w:b/>
                <w:sz w:val="20"/>
                <w:szCs w:val="20"/>
              </w:rPr>
            </w:pPr>
            <w:ins w:id="1462" w:author="Miller, Ryan" w:date="2020-02-27T11:03:00Z">
              <w:r w:rsidRPr="004C309E">
                <w:rPr>
                  <w:rFonts w:ascii="Times New Roman" w:eastAsia="Times New Roman" w:hAnsi="Times New Roman" w:cs="Times New Roman"/>
                  <w:b/>
                  <w:sz w:val="20"/>
                  <w:szCs w:val="20"/>
                </w:rPr>
                <w:t>0.041 *</w:t>
              </w:r>
            </w:ins>
          </w:p>
        </w:tc>
      </w:tr>
      <w:tr w:rsidR="00620CC6" w:rsidRPr="00937101" w14:paraId="6E070A09" w14:textId="77777777" w:rsidTr="009A73AA">
        <w:trPr>
          <w:trHeight w:val="100"/>
          <w:ins w:id="1463" w:author="Miller, Ryan" w:date="2020-02-27T11:03:00Z"/>
        </w:trPr>
        <w:tc>
          <w:tcPr>
            <w:tcW w:w="0" w:type="auto"/>
            <w:vMerge/>
            <w:tcBorders>
              <w:left w:val="single" w:sz="8" w:space="0" w:color="000000"/>
              <w:bottom w:val="single" w:sz="8" w:space="0" w:color="000000"/>
              <w:right w:val="single" w:sz="8" w:space="0" w:color="000000"/>
            </w:tcBorders>
            <w:vAlign w:val="center"/>
          </w:tcPr>
          <w:p w14:paraId="6B4BCB6D" w14:textId="77777777" w:rsidR="00620CC6" w:rsidRPr="00937101" w:rsidRDefault="00620CC6" w:rsidP="009A73AA">
            <w:pPr>
              <w:spacing w:after="0" w:line="240" w:lineRule="auto"/>
              <w:rPr>
                <w:ins w:id="1464"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81686" w14:textId="77777777" w:rsidR="00620CC6" w:rsidRPr="00937101" w:rsidRDefault="00620CC6" w:rsidP="009A73AA">
            <w:pPr>
              <w:spacing w:after="0" w:line="240" w:lineRule="auto"/>
              <w:rPr>
                <w:ins w:id="1465" w:author="Miller, Ryan" w:date="2020-02-27T11:03:00Z"/>
                <w:rFonts w:ascii="Times New Roman" w:eastAsia="Times New Roman" w:hAnsi="Times New Roman" w:cs="Times New Roman"/>
                <w:sz w:val="20"/>
                <w:szCs w:val="20"/>
              </w:rPr>
            </w:pPr>
            <w:ins w:id="1466" w:author="Miller, Ryan" w:date="2020-02-27T11:03:00Z">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4EB51" w14:textId="77777777" w:rsidR="00620CC6" w:rsidRPr="00937101" w:rsidRDefault="00620CC6" w:rsidP="009A73AA">
            <w:pPr>
              <w:spacing w:after="0" w:line="240" w:lineRule="auto"/>
              <w:rPr>
                <w:ins w:id="1467" w:author="Miller, Ryan" w:date="2020-02-27T11:03:00Z"/>
                <w:rFonts w:ascii="Times New Roman" w:eastAsia="Times New Roman" w:hAnsi="Times New Roman" w:cs="Times New Roman"/>
                <w:sz w:val="20"/>
                <w:szCs w:val="20"/>
              </w:rPr>
            </w:pPr>
            <w:ins w:id="1468" w:author="Miller, Ryan" w:date="2020-02-27T11:03:00Z">
              <w:r w:rsidRPr="00937101">
                <w:rPr>
                  <w:rFonts w:ascii="Times New Roman" w:eastAsia="Times New Roman" w:hAnsi="Times New Roman" w:cs="Times New Roman"/>
                  <w:sz w:val="20"/>
                  <w:szCs w:val="20"/>
                </w:rPr>
                <w:t>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47E0E" w14:textId="77777777" w:rsidR="00620CC6" w:rsidRPr="00937101" w:rsidRDefault="00620CC6" w:rsidP="009A73AA">
            <w:pPr>
              <w:spacing w:after="0" w:line="240" w:lineRule="auto"/>
              <w:rPr>
                <w:ins w:id="1469" w:author="Miller, Ryan" w:date="2020-02-27T11:03:00Z"/>
                <w:rFonts w:ascii="Times New Roman" w:eastAsia="Times New Roman" w:hAnsi="Times New Roman" w:cs="Times New Roman"/>
                <w:sz w:val="20"/>
                <w:szCs w:val="20"/>
              </w:rPr>
            </w:pPr>
            <w:ins w:id="1470" w:author="Miller, Ryan" w:date="2020-02-27T11:03:00Z">
              <w:r>
                <w:rPr>
                  <w:rFonts w:ascii="Times New Roman" w:eastAsia="Times New Roman" w:hAnsi="Times New Roman" w:cs="Times New Roman"/>
                  <w:sz w:val="20"/>
                  <w:szCs w:val="20"/>
                </w:rPr>
                <w:t>0.001 (-0.073, 0.087)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D433" w14:textId="77777777" w:rsidR="00620CC6" w:rsidRPr="00937101" w:rsidRDefault="00620CC6" w:rsidP="009A73AA">
            <w:pPr>
              <w:spacing w:after="0" w:line="240" w:lineRule="auto"/>
              <w:rPr>
                <w:ins w:id="1471" w:author="Miller, Ryan" w:date="2020-02-27T11:03:00Z"/>
                <w:rFonts w:ascii="Times New Roman" w:eastAsia="Times New Roman" w:hAnsi="Times New Roman" w:cs="Times New Roman"/>
                <w:sz w:val="20"/>
                <w:szCs w:val="20"/>
              </w:rPr>
            </w:pPr>
            <w:ins w:id="1472" w:author="Miller, Ryan" w:date="2020-02-27T11:03:00Z">
              <w:r w:rsidRPr="00937101">
                <w:rPr>
                  <w:rFonts w:ascii="Times New Roman" w:eastAsia="Times New Roman" w:hAnsi="Times New Roman" w:cs="Times New Roman"/>
                  <w:sz w:val="20"/>
                  <w:szCs w:val="20"/>
                </w:rPr>
                <w:t>0.864</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D7EB3" w14:textId="77777777" w:rsidR="00620CC6" w:rsidRPr="00937101" w:rsidRDefault="00620CC6" w:rsidP="009A73AA">
            <w:pPr>
              <w:spacing w:after="0" w:line="240" w:lineRule="auto"/>
              <w:rPr>
                <w:ins w:id="1473" w:author="Miller, Ryan" w:date="2020-02-27T11:03:00Z"/>
                <w:rFonts w:ascii="Times New Roman" w:eastAsia="Times New Roman" w:hAnsi="Times New Roman" w:cs="Times New Roman"/>
                <w:sz w:val="20"/>
                <w:szCs w:val="20"/>
              </w:rPr>
            </w:pPr>
            <w:ins w:id="1474"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000 (-0.041, 0.043)</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324828" w14:textId="77777777" w:rsidR="00620CC6" w:rsidRPr="00937101" w:rsidRDefault="00620CC6" w:rsidP="009A73AA">
            <w:pPr>
              <w:spacing w:after="0" w:line="240" w:lineRule="auto"/>
              <w:rPr>
                <w:ins w:id="1475" w:author="Miller, Ryan" w:date="2020-02-27T11:03:00Z"/>
                <w:rFonts w:ascii="Times New Roman" w:eastAsia="Times New Roman" w:hAnsi="Times New Roman" w:cs="Times New Roman"/>
                <w:sz w:val="20"/>
                <w:szCs w:val="20"/>
              </w:rPr>
            </w:pPr>
            <w:ins w:id="1476" w:author="Miller, Ryan" w:date="2020-02-27T11:03:00Z">
              <w:r w:rsidRPr="00937101">
                <w:rPr>
                  <w:rFonts w:ascii="Times New Roman" w:eastAsia="Times New Roman" w:hAnsi="Times New Roman" w:cs="Times New Roman"/>
                  <w:sz w:val="20"/>
                  <w:szCs w:val="20"/>
                </w:rPr>
                <w:t>0.967</w:t>
              </w:r>
            </w:ins>
          </w:p>
        </w:tc>
      </w:tr>
      <w:tr w:rsidR="00620CC6" w:rsidRPr="00937101" w14:paraId="025AB9AD" w14:textId="77777777" w:rsidTr="009A73AA">
        <w:trPr>
          <w:trHeight w:val="100"/>
          <w:ins w:id="1477" w:author="Miller, Ryan" w:date="2020-02-27T11:03:00Z"/>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EBE4" w14:textId="77777777" w:rsidR="00620CC6" w:rsidRPr="00937101" w:rsidRDefault="00620CC6" w:rsidP="009A73AA">
            <w:pPr>
              <w:spacing w:after="0" w:line="240" w:lineRule="auto"/>
              <w:rPr>
                <w:ins w:id="1478" w:author="Miller, Ryan" w:date="2020-02-27T11:03:00Z"/>
                <w:rFonts w:ascii="Times New Roman" w:eastAsia="Times New Roman" w:hAnsi="Times New Roman" w:cs="Times New Roman"/>
                <w:sz w:val="20"/>
                <w:szCs w:val="20"/>
              </w:rPr>
            </w:pPr>
            <w:ins w:id="1479" w:author="Miller, Ryan" w:date="2020-02-27T11:03:00Z">
              <w:r w:rsidRPr="00937101">
                <w:rPr>
                  <w:rFonts w:ascii="Times New Roman" w:eastAsia="Times New Roman" w:hAnsi="Times New Roman" w:cs="Times New Roman"/>
                  <w:sz w:val="20"/>
                  <w:szCs w:val="20"/>
                </w:rPr>
                <w:t>Side-mirror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E3D9B" w14:textId="77777777" w:rsidR="00620CC6" w:rsidRPr="00937101" w:rsidRDefault="00620CC6" w:rsidP="009A73AA">
            <w:pPr>
              <w:spacing w:after="0" w:line="240" w:lineRule="auto"/>
              <w:rPr>
                <w:ins w:id="1480" w:author="Miller, Ryan" w:date="2020-02-27T11:03:00Z"/>
                <w:rFonts w:ascii="Times New Roman" w:eastAsia="Times New Roman" w:hAnsi="Times New Roman" w:cs="Times New Roman"/>
                <w:sz w:val="20"/>
                <w:szCs w:val="20"/>
              </w:rPr>
            </w:pPr>
            <w:ins w:id="1481" w:author="Miller, Ryan" w:date="2020-02-27T11:03:00Z">
              <w:r w:rsidRPr="00937101">
                <w:rPr>
                  <w:rFonts w:ascii="Times New Roman" w:eastAsia="Times New Roman" w:hAnsi="Times New Roman" w:cs="Times New Roman"/>
                  <w:sz w:val="20"/>
                  <w:szCs w:val="20"/>
                </w:rPr>
                <w:t>Completion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E2A7E" w14:textId="77777777" w:rsidR="00620CC6" w:rsidRPr="00937101" w:rsidRDefault="00620CC6" w:rsidP="009A73AA">
            <w:pPr>
              <w:spacing w:after="0" w:line="240" w:lineRule="auto"/>
              <w:rPr>
                <w:ins w:id="1482" w:author="Miller, Ryan" w:date="2020-02-27T11:03:00Z"/>
                <w:rFonts w:ascii="Times New Roman" w:eastAsia="Times New Roman" w:hAnsi="Times New Roman" w:cs="Times New Roman"/>
                <w:sz w:val="20"/>
                <w:szCs w:val="20"/>
              </w:rPr>
            </w:pPr>
            <w:ins w:id="1483" w:author="Miller, Ryan" w:date="2020-02-27T11:03:00Z">
              <w:r w:rsidRPr="00937101">
                <w:rPr>
                  <w:rFonts w:ascii="Times New Roman" w:eastAsia="Times New Roman" w:hAnsi="Times New Roman" w:cs="Times New Roman"/>
                  <w:sz w:val="20"/>
                  <w:szCs w:val="20"/>
                </w:rPr>
                <w:t>GLMM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0ECAE" w14:textId="77777777" w:rsidR="00620CC6" w:rsidRDefault="00620CC6" w:rsidP="009A73AA">
            <w:pPr>
              <w:spacing w:after="0" w:line="240" w:lineRule="auto"/>
              <w:rPr>
                <w:ins w:id="1484" w:author="Miller, Ryan" w:date="2020-02-27T11:03:00Z"/>
                <w:rFonts w:ascii="Times New Roman" w:eastAsia="Times New Roman" w:hAnsi="Times New Roman" w:cs="Times New Roman"/>
                <w:sz w:val="20"/>
                <w:szCs w:val="20"/>
              </w:rPr>
            </w:pPr>
            <w:ins w:id="1485" w:author="Miller, Ryan" w:date="2020-02-27T11:03:00Z">
              <w:r>
                <w:rPr>
                  <w:rFonts w:ascii="Times New Roman" w:eastAsia="Times New Roman" w:hAnsi="Times New Roman" w:cs="Times New Roman"/>
                  <w:sz w:val="20"/>
                  <w:szCs w:val="20"/>
                </w:rPr>
                <w:t>0.030</w:t>
              </w:r>
              <w:r w:rsidRPr="00937101">
                <w:rPr>
                  <w:rFonts w:ascii="Times New Roman" w:eastAsia="Times New Roman" w:hAnsi="Times New Roman" w:cs="Times New Roman"/>
                  <w:sz w:val="20"/>
                  <w:szCs w:val="20"/>
                </w:rPr>
                <w:t xml:space="preserve">, </w:t>
              </w:r>
            </w:ins>
          </w:p>
          <w:p w14:paraId="35249EF0" w14:textId="77777777" w:rsidR="00620CC6" w:rsidRPr="00937101" w:rsidRDefault="00620CC6" w:rsidP="009A73AA">
            <w:pPr>
              <w:spacing w:after="0" w:line="240" w:lineRule="auto"/>
              <w:rPr>
                <w:ins w:id="1486" w:author="Miller, Ryan" w:date="2020-02-27T11:03:00Z"/>
                <w:rFonts w:ascii="Times New Roman" w:eastAsia="Times New Roman" w:hAnsi="Times New Roman" w:cs="Times New Roman"/>
                <w:sz w:val="20"/>
                <w:szCs w:val="20"/>
              </w:rPr>
            </w:pPr>
            <w:ins w:id="1487" w:author="Miller, Ryan" w:date="2020-02-27T11:03:00Z">
              <w:r>
                <w:rPr>
                  <w:rFonts w:ascii="Times New Roman" w:eastAsia="Times New Roman" w:hAnsi="Times New Roman" w:cs="Times New Roman"/>
                  <w:sz w:val="20"/>
                  <w:szCs w:val="20"/>
                </w:rPr>
                <w:t>1.030 (0.952, 1.113)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1ADA" w14:textId="77777777" w:rsidR="00620CC6" w:rsidRPr="00937101" w:rsidRDefault="00620CC6" w:rsidP="009A73AA">
            <w:pPr>
              <w:spacing w:after="0" w:line="240" w:lineRule="auto"/>
              <w:rPr>
                <w:ins w:id="1488" w:author="Miller, Ryan" w:date="2020-02-27T11:03:00Z"/>
                <w:rFonts w:ascii="Times New Roman" w:eastAsia="Times New Roman" w:hAnsi="Times New Roman" w:cs="Times New Roman"/>
                <w:sz w:val="20"/>
                <w:szCs w:val="20"/>
              </w:rPr>
            </w:pPr>
            <w:ins w:id="1489"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461</w:t>
              </w:r>
              <w:r w:rsidRPr="00937101">
                <w:rPr>
                  <w:rFonts w:ascii="Times New Roman" w:eastAsia="Times New Roman" w:hAnsi="Times New Roman" w:cs="Times New Roman"/>
                  <w:sz w:val="20"/>
                  <w:szCs w:val="20"/>
                </w:rPr>
                <w:t> </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D09D7" w14:textId="77777777" w:rsidR="00620CC6" w:rsidRDefault="00620CC6" w:rsidP="009A73AA">
            <w:pPr>
              <w:spacing w:after="0" w:line="240" w:lineRule="auto"/>
              <w:rPr>
                <w:ins w:id="1490" w:author="Miller, Ryan" w:date="2020-02-27T11:03:00Z"/>
                <w:rFonts w:ascii="Times New Roman" w:eastAsia="Times New Roman" w:hAnsi="Times New Roman" w:cs="Times New Roman"/>
                <w:sz w:val="20"/>
                <w:szCs w:val="20"/>
              </w:rPr>
            </w:pPr>
            <w:ins w:id="1491" w:author="Miller, Ryan" w:date="2020-02-27T11:03:00Z">
              <w:r w:rsidRPr="00937101">
                <w:rPr>
                  <w:rFonts w:ascii="Times New Roman" w:eastAsia="Times New Roman" w:hAnsi="Times New Roman" w:cs="Times New Roman"/>
                  <w:sz w:val="20"/>
                  <w:szCs w:val="20"/>
                </w:rPr>
                <w:t xml:space="preserve">0.020, </w:t>
              </w:r>
            </w:ins>
          </w:p>
          <w:p w14:paraId="386F657B" w14:textId="77777777" w:rsidR="00620CC6" w:rsidRPr="00937101" w:rsidRDefault="00620CC6" w:rsidP="009A73AA">
            <w:pPr>
              <w:spacing w:after="0" w:line="240" w:lineRule="auto"/>
              <w:rPr>
                <w:ins w:id="1492" w:author="Miller, Ryan" w:date="2020-02-27T11:03:00Z"/>
                <w:rFonts w:ascii="Times New Roman" w:eastAsia="Times New Roman" w:hAnsi="Times New Roman" w:cs="Times New Roman"/>
                <w:sz w:val="20"/>
                <w:szCs w:val="20"/>
              </w:rPr>
            </w:pPr>
            <w:ins w:id="1493" w:author="Miller, Ryan" w:date="2020-02-27T11:03:00Z">
              <w:r w:rsidRPr="00937101">
                <w:rPr>
                  <w:rFonts w:ascii="Times New Roman" w:eastAsia="Times New Roman" w:hAnsi="Times New Roman" w:cs="Times New Roman"/>
                  <w:sz w:val="20"/>
                  <w:szCs w:val="20"/>
                </w:rPr>
                <w:t>1.020</w:t>
              </w:r>
              <w:r>
                <w:rPr>
                  <w:rFonts w:ascii="Times New Roman" w:eastAsia="Times New Roman" w:hAnsi="Times New Roman" w:cs="Times New Roman"/>
                  <w:sz w:val="20"/>
                  <w:szCs w:val="20"/>
                </w:rPr>
                <w:t xml:space="preserve"> (0.980, 1.063)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FA80" w14:textId="77777777" w:rsidR="00620CC6" w:rsidRPr="00937101" w:rsidRDefault="00620CC6" w:rsidP="009A73AA">
            <w:pPr>
              <w:spacing w:after="0" w:line="240" w:lineRule="auto"/>
              <w:rPr>
                <w:ins w:id="1494" w:author="Miller, Ryan" w:date="2020-02-27T11:03:00Z"/>
                <w:rFonts w:ascii="Times New Roman" w:eastAsia="Times New Roman" w:hAnsi="Times New Roman" w:cs="Times New Roman"/>
                <w:sz w:val="20"/>
                <w:szCs w:val="20"/>
              </w:rPr>
            </w:pPr>
            <w:ins w:id="1495" w:author="Miller, Ryan" w:date="2020-02-27T11:03:00Z">
              <w:r w:rsidRPr="00937101">
                <w:rPr>
                  <w:rFonts w:ascii="Times New Roman" w:eastAsia="Times New Roman" w:hAnsi="Times New Roman" w:cs="Times New Roman"/>
                  <w:sz w:val="20"/>
                  <w:szCs w:val="20"/>
                </w:rPr>
                <w:t>0.3</w:t>
              </w:r>
              <w:r>
                <w:rPr>
                  <w:rFonts w:ascii="Times New Roman" w:eastAsia="Times New Roman" w:hAnsi="Times New Roman" w:cs="Times New Roman"/>
                  <w:sz w:val="20"/>
                  <w:szCs w:val="20"/>
                </w:rPr>
                <w:t>27</w:t>
              </w:r>
            </w:ins>
          </w:p>
        </w:tc>
      </w:tr>
      <w:tr w:rsidR="00620CC6" w:rsidRPr="00937101" w14:paraId="4557C374" w14:textId="77777777" w:rsidTr="009A73AA">
        <w:trPr>
          <w:trHeight w:val="100"/>
          <w:ins w:id="1496" w:author="Miller, Ryan" w:date="2020-02-27T11:03:00Z"/>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91C5A9" w14:textId="77777777" w:rsidR="00620CC6" w:rsidRPr="00937101" w:rsidRDefault="00620CC6" w:rsidP="009A73AA">
            <w:pPr>
              <w:spacing w:after="0" w:line="240" w:lineRule="auto"/>
              <w:rPr>
                <w:ins w:id="1497"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DDDC" w14:textId="77777777" w:rsidR="00620CC6" w:rsidRPr="00937101" w:rsidRDefault="00620CC6" w:rsidP="009A73AA">
            <w:pPr>
              <w:spacing w:after="0" w:line="240" w:lineRule="auto"/>
              <w:rPr>
                <w:ins w:id="1498" w:author="Miller, Ryan" w:date="2020-02-27T11:03:00Z"/>
                <w:rFonts w:ascii="Times New Roman" w:eastAsia="Times New Roman" w:hAnsi="Times New Roman" w:cs="Times New Roman"/>
                <w:sz w:val="20"/>
                <w:szCs w:val="20"/>
              </w:rPr>
            </w:pPr>
            <w:ins w:id="1499" w:author="Miller, Ryan" w:date="2020-02-27T11:03:00Z">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F5E5" w14:textId="77777777" w:rsidR="00620CC6" w:rsidRPr="00937101" w:rsidRDefault="00620CC6" w:rsidP="009A73AA">
            <w:pPr>
              <w:spacing w:after="0" w:line="240" w:lineRule="auto"/>
              <w:rPr>
                <w:ins w:id="1500" w:author="Miller, Ryan" w:date="2020-02-27T11:03:00Z"/>
                <w:rFonts w:ascii="Times New Roman" w:eastAsia="Times New Roman" w:hAnsi="Times New Roman" w:cs="Times New Roman"/>
                <w:sz w:val="20"/>
                <w:szCs w:val="20"/>
              </w:rPr>
            </w:pPr>
            <w:ins w:id="1501" w:author="Miller, Ryan" w:date="2020-02-27T11:03:00Z">
              <w:r w:rsidRPr="00937101">
                <w:rPr>
                  <w:rFonts w:ascii="Times New Roman" w:eastAsia="Times New Roman" w:hAnsi="Times New Roman" w:cs="Times New Roman"/>
                  <w:sz w:val="20"/>
                  <w:szCs w:val="20"/>
                </w:rPr>
                <w:t>LMM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D3C23" w14:textId="77777777" w:rsidR="00620CC6" w:rsidRPr="00937101" w:rsidRDefault="00620CC6" w:rsidP="009A73AA">
            <w:pPr>
              <w:spacing w:after="0" w:line="240" w:lineRule="auto"/>
              <w:rPr>
                <w:ins w:id="1502" w:author="Miller, Ryan" w:date="2020-02-27T11:03:00Z"/>
                <w:rFonts w:ascii="Times New Roman" w:eastAsia="Times New Roman" w:hAnsi="Times New Roman" w:cs="Times New Roman"/>
                <w:sz w:val="20"/>
                <w:szCs w:val="20"/>
              </w:rPr>
            </w:pPr>
            <w:ins w:id="1503" w:author="Miller, Ryan" w:date="2020-02-27T11:03:00Z">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0.003 (-0.014, 0.008)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04C6" w14:textId="77777777" w:rsidR="00620CC6" w:rsidRPr="00937101" w:rsidRDefault="00620CC6" w:rsidP="009A73AA">
            <w:pPr>
              <w:spacing w:after="0" w:line="240" w:lineRule="auto"/>
              <w:rPr>
                <w:ins w:id="1504" w:author="Miller, Ryan" w:date="2020-02-27T11:03:00Z"/>
                <w:rFonts w:ascii="Times New Roman" w:eastAsia="Times New Roman" w:hAnsi="Times New Roman" w:cs="Times New Roman"/>
                <w:sz w:val="20"/>
                <w:szCs w:val="20"/>
              </w:rPr>
            </w:pPr>
            <w:ins w:id="1505"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595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F5B9" w14:textId="77777777" w:rsidR="00620CC6" w:rsidRPr="00937101" w:rsidRDefault="00620CC6" w:rsidP="009A73AA">
            <w:pPr>
              <w:spacing w:after="0" w:line="240" w:lineRule="auto"/>
              <w:rPr>
                <w:ins w:id="1506" w:author="Miller, Ryan" w:date="2020-02-27T11:03:00Z"/>
                <w:rFonts w:ascii="Times New Roman" w:eastAsia="Times New Roman" w:hAnsi="Times New Roman" w:cs="Times New Roman"/>
                <w:sz w:val="20"/>
                <w:szCs w:val="20"/>
              </w:rPr>
            </w:pPr>
            <w:ins w:id="1507"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003 (-0.009, 0.002)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9339" w14:textId="77777777" w:rsidR="00620CC6" w:rsidRPr="00937101" w:rsidRDefault="00620CC6" w:rsidP="009A73AA">
            <w:pPr>
              <w:spacing w:after="0" w:line="240" w:lineRule="auto"/>
              <w:rPr>
                <w:ins w:id="1508" w:author="Miller, Ryan" w:date="2020-02-27T11:03:00Z"/>
                <w:rFonts w:ascii="Times New Roman" w:eastAsia="Times New Roman" w:hAnsi="Times New Roman" w:cs="Times New Roman"/>
                <w:sz w:val="20"/>
                <w:szCs w:val="20"/>
              </w:rPr>
            </w:pPr>
            <w:ins w:id="1509" w:author="Miller, Ryan" w:date="2020-02-27T11:03:00Z">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.250</w:t>
              </w:r>
            </w:ins>
          </w:p>
        </w:tc>
      </w:tr>
      <w:tr w:rsidR="00620CC6" w:rsidRPr="00937101" w14:paraId="381BBF70" w14:textId="77777777" w:rsidTr="009A73AA">
        <w:trPr>
          <w:trHeight w:val="100"/>
          <w:ins w:id="1510" w:author="Miller, Ryan" w:date="2020-02-27T11:03:00Z"/>
        </w:trPr>
        <w:tc>
          <w:tcPr>
            <w:tcW w:w="0" w:type="auto"/>
            <w:gridSpan w:val="7"/>
            <w:tcBorders>
              <w:top w:val="single" w:sz="8" w:space="0" w:color="000000"/>
              <w:left w:val="single" w:sz="8" w:space="0" w:color="000000"/>
              <w:bottom w:val="single" w:sz="8" w:space="0" w:color="000000"/>
              <w:right w:val="single" w:sz="8" w:space="0" w:color="000000"/>
            </w:tcBorders>
            <w:vAlign w:val="center"/>
          </w:tcPr>
          <w:p w14:paraId="52F2197F" w14:textId="77777777" w:rsidR="00620CC6" w:rsidRPr="00937101" w:rsidRDefault="00620CC6" w:rsidP="009A73AA">
            <w:pPr>
              <w:spacing w:after="0" w:line="240" w:lineRule="auto"/>
              <w:rPr>
                <w:ins w:id="1511" w:author="Miller, Ryan" w:date="2020-02-27T11:03:00Z"/>
                <w:rFonts w:ascii="Times New Roman" w:eastAsia="Times New Roman" w:hAnsi="Times New Roman" w:cs="Times New Roman"/>
                <w:sz w:val="20"/>
                <w:szCs w:val="20"/>
              </w:rPr>
            </w:pPr>
            <w:ins w:id="1512" w:author="Miller, Ryan" w:date="2020-02-27T11:03:00Z">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ins>
          </w:p>
          <w:p w14:paraId="7E006C10" w14:textId="77777777" w:rsidR="00620CC6" w:rsidRDefault="00620CC6" w:rsidP="009A73AA">
            <w:pPr>
              <w:spacing w:after="0" w:line="240" w:lineRule="auto"/>
              <w:rPr>
                <w:ins w:id="1513" w:author="Miller, Ryan" w:date="2020-03-02T15:12:00Z"/>
                <w:rFonts w:ascii="Times New Roman" w:eastAsia="Times New Roman" w:hAnsi="Times New Roman" w:cs="Times New Roman"/>
                <w:sz w:val="20"/>
                <w:szCs w:val="20"/>
              </w:rPr>
            </w:pPr>
            <w:proofErr w:type="spellStart"/>
            <w:ins w:id="1514" w:author="Miller, Ryan" w:date="2020-02-27T11:03:00Z">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ins>
          </w:p>
          <w:p w14:paraId="2CC90D9B" w14:textId="7E153365" w:rsidR="00A9024B" w:rsidRPr="00937101" w:rsidRDefault="00A9024B" w:rsidP="009A73AA">
            <w:pPr>
              <w:spacing w:after="0" w:line="240" w:lineRule="auto"/>
              <w:rPr>
                <w:ins w:id="1515" w:author="Miller, Ryan" w:date="2020-02-27T11:03:00Z"/>
                <w:rFonts w:ascii="Times New Roman" w:eastAsia="Times New Roman" w:hAnsi="Times New Roman" w:cs="Times New Roman"/>
                <w:sz w:val="20"/>
                <w:szCs w:val="20"/>
              </w:rPr>
            </w:pPr>
            <w:ins w:id="1516" w:author="Miller, Ryan" w:date="2020-03-02T15:12:00Z">
              <w:r w:rsidRPr="00937101">
                <w:rPr>
                  <w:rFonts w:ascii="Times New Roman" w:hAnsi="Times New Roman" w:cs="Times New Roman"/>
                  <w:sz w:val="20"/>
                  <w:szCs w:val="20"/>
                </w:rPr>
                <w:t xml:space="preserve">GLMM indicates generalized linear mixed models using a binomial response, logit link, and subject-specific random intercepts; LMM indicates linear mixed models with a Gaussian response, identity link, and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r>
                <w:rPr>
                  <w:rStyle w:val="CommentReference"/>
                </w:rPr>
                <w:commentReference w:id="1517"/>
              </w:r>
            </w:ins>
          </w:p>
        </w:tc>
      </w:tr>
    </w:tbl>
    <w:p w14:paraId="425EF74E" w14:textId="71D16B43" w:rsidR="000068D0" w:rsidRPr="00937101" w:rsidDel="00620CC6" w:rsidRDefault="000068D0" w:rsidP="000068D0">
      <w:pPr>
        <w:rPr>
          <w:del w:id="1518" w:author="Miller, Ryan" w:date="2020-02-27T11:03:00Z"/>
          <w:rFonts w:ascii="Times New Roman" w:hAnsi="Times New Roman" w:cs="Times New Roman"/>
          <w:sz w:val="20"/>
          <w:szCs w:val="20"/>
        </w:rPr>
      </w:pPr>
      <w:del w:id="1519" w:author="Miller, Ryan" w:date="2020-02-27T11:03:00Z">
        <w:r w:rsidRPr="00937101" w:rsidDel="00620CC6">
          <w:rPr>
            <w:rFonts w:ascii="Times New Roman" w:hAnsi="Times New Roman" w:cs="Times New Roman"/>
            <w:b/>
            <w:sz w:val="20"/>
            <w:szCs w:val="20"/>
          </w:rPr>
          <w:delText>Table 1</w:delText>
        </w:r>
        <w:r w:rsidRPr="00937101" w:rsidDel="00620CC6">
          <w:rPr>
            <w:rFonts w:ascii="Times New Roman" w:hAnsi="Times New Roman" w:cs="Times New Roman"/>
            <w:sz w:val="20"/>
            <w:szCs w:val="20"/>
          </w:rPr>
          <w:delText xml:space="preserve">: </w:delText>
        </w:r>
        <w:r w:rsidR="00782802" w:rsidRPr="00937101" w:rsidDel="00620CC6">
          <w:rPr>
            <w:rFonts w:ascii="Times New Roman" w:hAnsi="Times New Roman" w:cs="Times New Roman"/>
            <w:sz w:val="20"/>
            <w:szCs w:val="20"/>
          </w:rPr>
          <w:delText>Results from m</w:delText>
        </w:r>
        <w:r w:rsidRPr="00937101" w:rsidDel="00620CC6">
          <w:rPr>
            <w:rFonts w:ascii="Times New Roman" w:hAnsi="Times New Roman" w:cs="Times New Roman"/>
            <w:sz w:val="20"/>
            <w:szCs w:val="20"/>
          </w:rPr>
          <w:delText>odels used to analyze performance on secondary tasks including coefficient estimates, odds ratios (OR) and p-values.  GLMM indicates generalized linear mixed models using a binomial response, logit link, and subject-specific random intercepts; LMM indicates linear mixed models with a Gaussian response, identity link, and subject-specific random intercepts.  AIC did not select an interaction between BAC and THC for any outcomes.</w:delText>
        </w:r>
        <w:r w:rsidR="009E4998" w:rsidDel="00620CC6">
          <w:rPr>
            <w:rFonts w:ascii="Times New Roman" w:hAnsi="Times New Roman" w:cs="Times New Roman"/>
            <w:sz w:val="20"/>
            <w:szCs w:val="20"/>
          </w:rPr>
          <w:delText xml:space="preserve"> </w:delText>
        </w:r>
      </w:del>
      <w:ins w:id="1520" w:author="Rebecca L Hartman" w:date="2020-02-18T16:40:00Z">
        <w:del w:id="1521" w:author="Miller, Ryan" w:date="2020-02-20T16:01:00Z">
          <w:r w:rsidR="009E4998" w:rsidRPr="00937101" w:rsidDel="00AB6B49">
            <w:rPr>
              <w:rFonts w:ascii="Times New Roman" w:hAnsi="Times New Roman" w:cs="Times New Roman"/>
              <w:sz w:val="20"/>
              <w:szCs w:val="20"/>
            </w:rPr>
            <w:delText>*Denotes statistical significance at p&lt;0.05.</w:delText>
          </w:r>
        </w:del>
      </w:ins>
    </w:p>
    <w:tbl>
      <w:tblPr>
        <w:tblW w:w="9412" w:type="dxa"/>
        <w:tblCellMar>
          <w:top w:w="15" w:type="dxa"/>
          <w:left w:w="15" w:type="dxa"/>
          <w:bottom w:w="15" w:type="dxa"/>
          <w:right w:w="15" w:type="dxa"/>
        </w:tblCellMar>
        <w:tblLook w:val="04A0" w:firstRow="1" w:lastRow="0" w:firstColumn="1" w:lastColumn="0" w:noHBand="0" w:noVBand="1"/>
      </w:tblPr>
      <w:tblGrid>
        <w:gridCol w:w="1198"/>
        <w:gridCol w:w="1940"/>
        <w:gridCol w:w="823"/>
        <w:gridCol w:w="1238"/>
        <w:gridCol w:w="793"/>
        <w:gridCol w:w="2537"/>
        <w:gridCol w:w="883"/>
      </w:tblGrid>
      <w:tr w:rsidR="00BD35A2" w:rsidRPr="00937101" w:rsidDel="00620CC6" w14:paraId="3BF4D1C5" w14:textId="1309086D" w:rsidTr="000068D0">
        <w:trPr>
          <w:trHeight w:val="100"/>
          <w:del w:id="1522" w:author="Miller, Ryan" w:date="2020-02-27T11:03:00Z"/>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3D15" w14:textId="0A0CD53D" w:rsidR="000068D0" w:rsidRPr="00937101" w:rsidDel="00620CC6" w:rsidRDefault="000068D0" w:rsidP="000068D0">
            <w:pPr>
              <w:spacing w:after="0" w:line="240" w:lineRule="auto"/>
              <w:jc w:val="center"/>
              <w:rPr>
                <w:del w:id="1523" w:author="Miller, Ryan" w:date="2020-02-27T11:03:00Z"/>
                <w:rFonts w:ascii="Times New Roman" w:eastAsia="Times New Roman" w:hAnsi="Times New Roman" w:cs="Times New Roman"/>
                <w:sz w:val="20"/>
                <w:szCs w:val="20"/>
              </w:rPr>
            </w:pPr>
            <w:del w:id="1524" w:author="Miller, Ryan" w:date="2020-02-27T11:03:00Z">
              <w:r w:rsidRPr="00937101" w:rsidDel="00620CC6">
                <w:rPr>
                  <w:rFonts w:ascii="Times New Roman" w:eastAsia="Times New Roman" w:hAnsi="Times New Roman" w:cs="Times New Roman"/>
                  <w:sz w:val="20"/>
                  <w:szCs w:val="20"/>
                </w:rPr>
                <w:delText>Task</w:delText>
              </w:r>
            </w:del>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E2EFD" w14:textId="295D4E38" w:rsidR="000068D0" w:rsidRPr="00937101" w:rsidDel="00620CC6" w:rsidRDefault="000068D0" w:rsidP="000068D0">
            <w:pPr>
              <w:spacing w:after="0" w:line="240" w:lineRule="auto"/>
              <w:rPr>
                <w:del w:id="1525" w:author="Miller, Ryan" w:date="2020-02-27T11:03:00Z"/>
                <w:rFonts w:ascii="Times New Roman" w:eastAsia="Times New Roman" w:hAnsi="Times New Roman" w:cs="Times New Roman"/>
                <w:sz w:val="20"/>
                <w:szCs w:val="20"/>
              </w:rPr>
            </w:pPr>
            <w:del w:id="1526" w:author="Miller, Ryan" w:date="2020-02-27T11:03:00Z">
              <w:r w:rsidRPr="00937101" w:rsidDel="00620CC6">
                <w:rPr>
                  <w:rFonts w:ascii="Times New Roman" w:eastAsia="Times New Roman" w:hAnsi="Times New Roman" w:cs="Times New Roman"/>
                  <w:sz w:val="20"/>
                  <w:szCs w:val="20"/>
                </w:rPr>
                <w:delText>Outcome</w:delText>
              </w:r>
            </w:del>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D6A04" w14:textId="7B8E71A3" w:rsidR="000068D0" w:rsidRPr="00937101" w:rsidDel="00620CC6" w:rsidRDefault="000068D0" w:rsidP="000068D0">
            <w:pPr>
              <w:spacing w:after="0" w:line="240" w:lineRule="auto"/>
              <w:jc w:val="center"/>
              <w:rPr>
                <w:del w:id="1527" w:author="Miller, Ryan" w:date="2020-02-27T11:03:00Z"/>
                <w:rFonts w:ascii="Times New Roman" w:eastAsia="Times New Roman" w:hAnsi="Times New Roman" w:cs="Times New Roman"/>
                <w:sz w:val="20"/>
                <w:szCs w:val="20"/>
              </w:rPr>
            </w:pPr>
            <w:del w:id="1528" w:author="Miller, Ryan" w:date="2020-02-27T11:03:00Z">
              <w:r w:rsidRPr="00937101" w:rsidDel="00620CC6">
                <w:rPr>
                  <w:rFonts w:ascii="Times New Roman" w:eastAsia="Times New Roman" w:hAnsi="Times New Roman" w:cs="Times New Roman"/>
                  <w:sz w:val="20"/>
                  <w:szCs w:val="20"/>
                </w:rPr>
                <w:delText>Model</w:delText>
              </w:r>
            </w:del>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E794" w14:textId="3F45885A" w:rsidR="000068D0" w:rsidRPr="00937101" w:rsidDel="00620CC6" w:rsidRDefault="000068D0" w:rsidP="000068D0">
            <w:pPr>
              <w:spacing w:after="0" w:line="240" w:lineRule="auto"/>
              <w:jc w:val="center"/>
              <w:rPr>
                <w:del w:id="1529" w:author="Miller, Ryan" w:date="2020-02-27T11:03:00Z"/>
                <w:rFonts w:ascii="Times New Roman" w:eastAsia="Times New Roman" w:hAnsi="Times New Roman" w:cs="Times New Roman"/>
                <w:sz w:val="20"/>
                <w:szCs w:val="20"/>
              </w:rPr>
            </w:pPr>
            <w:del w:id="1530" w:author="Miller, Ryan" w:date="2020-02-27T11:03:00Z">
              <w:r w:rsidRPr="00937101" w:rsidDel="00620CC6">
                <w:rPr>
                  <w:rFonts w:ascii="Times New Roman" w:eastAsia="Times New Roman" w:hAnsi="Times New Roman" w:cs="Times New Roman"/>
                  <w:sz w:val="20"/>
                  <w:szCs w:val="20"/>
                </w:rPr>
                <w:delText>B</w:delText>
              </w:r>
            </w:del>
            <w:ins w:id="1531" w:author="Rebecca L Hartman" w:date="2020-02-18T15:27:00Z">
              <w:del w:id="1532" w:author="Miller, Ryan" w:date="2020-02-27T11:03:00Z">
                <w:r w:rsidR="00040785" w:rsidRPr="00937101" w:rsidDel="00620CC6">
                  <w:rPr>
                    <w:rFonts w:ascii="Times New Roman" w:eastAsia="Times New Roman" w:hAnsi="Times New Roman" w:cs="Times New Roman"/>
                    <w:sz w:val="20"/>
                    <w:szCs w:val="20"/>
                  </w:rPr>
                  <w:delText>r</w:delText>
                </w:r>
              </w:del>
            </w:ins>
            <w:del w:id="1533" w:author="Miller, Ryan" w:date="2020-02-27T11:03:00Z">
              <w:r w:rsidRPr="00937101" w:rsidDel="00620CC6">
                <w:rPr>
                  <w:rFonts w:ascii="Times New Roman" w:eastAsia="Times New Roman" w:hAnsi="Times New Roman" w:cs="Times New Roman"/>
                  <w:sz w:val="20"/>
                  <w:szCs w:val="20"/>
                </w:rPr>
                <w:delText>AC</w:delText>
              </w:r>
            </w:del>
            <w:ins w:id="1534" w:author="Rebecca L Hartman" w:date="2020-02-19T15:08:00Z">
              <w:del w:id="1535" w:author="Miller, Ryan" w:date="2020-02-27T11:03:00Z">
                <w:r w:rsidR="00937101" w:rsidDel="00620CC6">
                  <w:rPr>
                    <w:rFonts w:ascii="Times New Roman" w:eastAsia="Times New Roman" w:hAnsi="Times New Roman" w:cs="Times New Roman"/>
                    <w:sz w:val="20"/>
                    <w:szCs w:val="20"/>
                  </w:rPr>
                  <w:delText xml:space="preserve"> (g/210 L)</w:delText>
                </w:r>
              </w:del>
            </w:ins>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0795" w14:textId="43FE6F85" w:rsidR="000068D0" w:rsidRPr="00937101" w:rsidDel="00620CC6" w:rsidRDefault="000068D0" w:rsidP="000068D0">
            <w:pPr>
              <w:spacing w:after="0" w:line="240" w:lineRule="auto"/>
              <w:jc w:val="center"/>
              <w:rPr>
                <w:del w:id="1536" w:author="Miller, Ryan" w:date="2020-02-27T11:03:00Z"/>
                <w:rFonts w:ascii="Times New Roman" w:eastAsia="Times New Roman" w:hAnsi="Times New Roman" w:cs="Times New Roman"/>
                <w:sz w:val="20"/>
                <w:szCs w:val="20"/>
              </w:rPr>
            </w:pPr>
            <w:del w:id="1537" w:author="Miller, Ryan" w:date="2020-02-27T11:03:00Z">
              <w:r w:rsidRPr="00937101" w:rsidDel="00620CC6">
                <w:rPr>
                  <w:rFonts w:ascii="Times New Roman" w:eastAsia="Times New Roman" w:hAnsi="Times New Roman" w:cs="Times New Roman"/>
                  <w:sz w:val="20"/>
                  <w:szCs w:val="20"/>
                </w:rPr>
                <w:delText>THC</w:delText>
              </w:r>
            </w:del>
            <w:ins w:id="1538" w:author="Rebecca L Hartman" w:date="2020-02-19T15:08:00Z">
              <w:del w:id="1539" w:author="Miller, Ryan" w:date="2020-02-27T11:03:00Z">
                <w:r w:rsidR="00937101" w:rsidDel="00620CC6">
                  <w:rPr>
                    <w:rFonts w:ascii="Times New Roman" w:eastAsia="Times New Roman" w:hAnsi="Times New Roman" w:cs="Times New Roman"/>
                    <w:sz w:val="20"/>
                    <w:szCs w:val="20"/>
                  </w:rPr>
                  <w:delText xml:space="preserve"> (µg/L)</w:delText>
                </w:r>
              </w:del>
            </w:ins>
          </w:p>
        </w:tc>
      </w:tr>
      <w:tr w:rsidR="00BD35A2" w:rsidRPr="00937101" w:rsidDel="00620CC6" w14:paraId="79C21B14" w14:textId="13DE2F20" w:rsidTr="000068D0">
        <w:trPr>
          <w:trHeight w:val="100"/>
          <w:del w:id="1540" w:author="Miller, Ryan" w:date="2020-02-27T11:03:00Z"/>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20491C" w14:textId="5C94FF88" w:rsidR="000068D0" w:rsidRPr="00937101" w:rsidDel="00620CC6" w:rsidRDefault="000068D0" w:rsidP="000068D0">
            <w:pPr>
              <w:spacing w:after="0" w:line="240" w:lineRule="auto"/>
              <w:rPr>
                <w:del w:id="1541" w:author="Miller, Ryan" w:date="2020-02-27T11:03:00Z"/>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A18926" w14:textId="5B1BFE9D" w:rsidR="000068D0" w:rsidRPr="00937101" w:rsidDel="00620CC6" w:rsidRDefault="000068D0" w:rsidP="000068D0">
            <w:pPr>
              <w:spacing w:after="0" w:line="240" w:lineRule="auto"/>
              <w:rPr>
                <w:del w:id="1542" w:author="Miller, Ryan" w:date="2020-02-27T11:03:00Z"/>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171F57" w14:textId="5C03B0B0" w:rsidR="000068D0" w:rsidRPr="00937101" w:rsidDel="00620CC6" w:rsidRDefault="000068D0" w:rsidP="000068D0">
            <w:pPr>
              <w:spacing w:after="0" w:line="240" w:lineRule="auto"/>
              <w:rPr>
                <w:del w:id="1543"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30B5" w14:textId="149E401C" w:rsidR="000068D0" w:rsidRPr="00937101" w:rsidDel="00620CC6" w:rsidRDefault="000068D0" w:rsidP="000068D0">
            <w:pPr>
              <w:spacing w:after="0" w:line="240" w:lineRule="auto"/>
              <w:rPr>
                <w:del w:id="1544" w:author="Miller, Ryan" w:date="2020-02-27T11:03:00Z"/>
                <w:rFonts w:ascii="Times New Roman" w:eastAsia="Times New Roman" w:hAnsi="Times New Roman" w:cs="Times New Roman"/>
                <w:sz w:val="20"/>
                <w:szCs w:val="20"/>
              </w:rPr>
            </w:pPr>
            <w:del w:id="1545" w:author="Miller, Ryan" w:date="2020-02-27T11:03:00Z">
              <w:r w:rsidRPr="00937101" w:rsidDel="00620CC6">
                <w:rPr>
                  <w:rFonts w:ascii="Times New Roman" w:eastAsia="Times New Roman" w:hAnsi="Times New Roman" w:cs="Times New Roman"/>
                  <w:sz w:val="20"/>
                  <w:szCs w:val="20"/>
                </w:rPr>
                <w:delText xml:space="preserve"> β, OR</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835E" w14:textId="160E226E" w:rsidR="000068D0" w:rsidRPr="00937101" w:rsidDel="00620CC6" w:rsidRDefault="000068D0" w:rsidP="000068D0">
            <w:pPr>
              <w:spacing w:after="0" w:line="240" w:lineRule="auto"/>
              <w:jc w:val="center"/>
              <w:rPr>
                <w:del w:id="1546" w:author="Miller, Ryan" w:date="2020-02-27T11:03:00Z"/>
                <w:rFonts w:ascii="Times New Roman" w:eastAsia="Times New Roman" w:hAnsi="Times New Roman" w:cs="Times New Roman"/>
                <w:sz w:val="20"/>
                <w:szCs w:val="20"/>
              </w:rPr>
            </w:pPr>
            <w:del w:id="1547" w:author="Miller, Ryan" w:date="2020-02-27T11:03:00Z">
              <w:r w:rsidRPr="00937101" w:rsidDel="00620CC6">
                <w:rPr>
                  <w:rFonts w:ascii="Times New Roman" w:eastAsia="Times New Roman" w:hAnsi="Times New Roman" w:cs="Times New Roman"/>
                  <w:sz w:val="20"/>
                  <w:szCs w:val="20"/>
                </w:rPr>
                <w:delText>p-value</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917A" w14:textId="374B888A" w:rsidR="000068D0" w:rsidRPr="00937101" w:rsidDel="00620CC6" w:rsidRDefault="000068D0" w:rsidP="000068D0">
            <w:pPr>
              <w:spacing w:after="0" w:line="240" w:lineRule="auto"/>
              <w:jc w:val="center"/>
              <w:rPr>
                <w:del w:id="1548" w:author="Miller, Ryan" w:date="2020-02-27T11:03:00Z"/>
                <w:rFonts w:ascii="Times New Roman" w:eastAsia="Times New Roman" w:hAnsi="Times New Roman" w:cs="Times New Roman"/>
                <w:sz w:val="20"/>
                <w:szCs w:val="20"/>
              </w:rPr>
            </w:pPr>
            <w:del w:id="1549" w:author="Miller, Ryan" w:date="2020-02-27T11:03:00Z">
              <w:r w:rsidRPr="00937101" w:rsidDel="00620CC6">
                <w:rPr>
                  <w:rFonts w:ascii="Times New Roman" w:eastAsia="Times New Roman" w:hAnsi="Times New Roman" w:cs="Times New Roman"/>
                  <w:sz w:val="20"/>
                  <w:szCs w:val="20"/>
                </w:rPr>
                <w:delText>β, OR</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D78E" w14:textId="67C1E0E9" w:rsidR="000068D0" w:rsidRPr="00937101" w:rsidDel="00620CC6" w:rsidRDefault="000068D0" w:rsidP="000068D0">
            <w:pPr>
              <w:spacing w:after="0" w:line="240" w:lineRule="auto"/>
              <w:jc w:val="center"/>
              <w:rPr>
                <w:del w:id="1550" w:author="Miller, Ryan" w:date="2020-02-27T11:03:00Z"/>
                <w:rFonts w:ascii="Times New Roman" w:eastAsia="Times New Roman" w:hAnsi="Times New Roman" w:cs="Times New Roman"/>
                <w:sz w:val="20"/>
                <w:szCs w:val="20"/>
              </w:rPr>
            </w:pPr>
            <w:del w:id="1551" w:author="Miller, Ryan" w:date="2020-02-27T11:03:00Z">
              <w:r w:rsidRPr="00937101" w:rsidDel="00620CC6">
                <w:rPr>
                  <w:rFonts w:ascii="Times New Roman" w:eastAsia="Times New Roman" w:hAnsi="Times New Roman" w:cs="Times New Roman"/>
                  <w:sz w:val="20"/>
                  <w:szCs w:val="20"/>
                </w:rPr>
                <w:delText>p-value</w:delText>
              </w:r>
            </w:del>
          </w:p>
        </w:tc>
      </w:tr>
      <w:tr w:rsidR="00BD35A2" w:rsidRPr="00937101" w:rsidDel="00620CC6" w14:paraId="4528A0E2" w14:textId="15781DE8" w:rsidTr="000068D0">
        <w:trPr>
          <w:trHeight w:val="100"/>
          <w:del w:id="1552" w:author="Miller, Ryan" w:date="2020-02-27T11:03:00Z"/>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695CCD3" w14:textId="4DC2A85B" w:rsidR="004E3D56" w:rsidRPr="00937101" w:rsidDel="00620CC6" w:rsidRDefault="004E3D56" w:rsidP="000068D0">
            <w:pPr>
              <w:spacing w:after="0" w:line="240" w:lineRule="auto"/>
              <w:rPr>
                <w:del w:id="1553" w:author="Miller, Ryan" w:date="2020-02-27T11:03:00Z"/>
                <w:rFonts w:ascii="Times New Roman" w:eastAsia="Times New Roman" w:hAnsi="Times New Roman" w:cs="Times New Roman"/>
                <w:sz w:val="20"/>
                <w:szCs w:val="20"/>
              </w:rPr>
            </w:pPr>
            <w:del w:id="1554" w:author="Miller, Ryan" w:date="2020-02-27T11:03:00Z">
              <w:r w:rsidRPr="00937101" w:rsidDel="00620CC6">
                <w:rPr>
                  <w:rFonts w:ascii="Times New Roman" w:eastAsia="Times New Roman" w:hAnsi="Times New Roman" w:cs="Times New Roman"/>
                  <w:sz w:val="20"/>
                  <w:szCs w:val="20"/>
                </w:rPr>
                <w:delText>Artist-search</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71B9" w14:textId="3FC17AB5" w:rsidR="004E3D56" w:rsidRPr="00937101" w:rsidDel="00620CC6" w:rsidRDefault="004E3D56" w:rsidP="000068D0">
            <w:pPr>
              <w:spacing w:after="0" w:line="240" w:lineRule="auto"/>
              <w:rPr>
                <w:del w:id="1555" w:author="Miller, Ryan" w:date="2020-02-27T11:03:00Z"/>
                <w:rFonts w:ascii="Times New Roman" w:eastAsia="Times New Roman" w:hAnsi="Times New Roman" w:cs="Times New Roman"/>
                <w:sz w:val="20"/>
                <w:szCs w:val="20"/>
              </w:rPr>
            </w:pPr>
            <w:del w:id="1556" w:author="Miller, Ryan" w:date="2020-02-27T11:03:00Z">
              <w:r w:rsidRPr="00937101" w:rsidDel="00620CC6">
                <w:rPr>
                  <w:rFonts w:ascii="Times New Roman" w:eastAsia="Times New Roman" w:hAnsi="Times New Roman" w:cs="Times New Roman"/>
                  <w:sz w:val="20"/>
                  <w:szCs w:val="20"/>
                </w:rPr>
                <w:delText>Completion</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B374" w14:textId="7C8D4ED0" w:rsidR="004E3D56" w:rsidRPr="00937101" w:rsidDel="00620CC6" w:rsidRDefault="004E3D56" w:rsidP="000068D0">
            <w:pPr>
              <w:spacing w:after="0" w:line="240" w:lineRule="auto"/>
              <w:rPr>
                <w:del w:id="1557" w:author="Miller, Ryan" w:date="2020-02-27T11:03:00Z"/>
                <w:rFonts w:ascii="Times New Roman" w:eastAsia="Times New Roman" w:hAnsi="Times New Roman" w:cs="Times New Roman"/>
                <w:sz w:val="20"/>
                <w:szCs w:val="20"/>
              </w:rPr>
            </w:pPr>
            <w:del w:id="1558" w:author="Miller, Ryan" w:date="2020-02-27T11:03:00Z">
              <w:r w:rsidRPr="00937101" w:rsidDel="00620CC6">
                <w:rPr>
                  <w:rFonts w:ascii="Times New Roman" w:eastAsia="Times New Roman" w:hAnsi="Times New Roman" w:cs="Times New Roman"/>
                  <w:sz w:val="20"/>
                  <w:szCs w:val="20"/>
                </w:rPr>
                <w:delText>GLMM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3C89" w14:textId="54157254" w:rsidR="004E3D56" w:rsidRPr="00937101" w:rsidDel="00620CC6" w:rsidRDefault="004E3D56" w:rsidP="000068D0">
            <w:pPr>
              <w:spacing w:after="0" w:line="240" w:lineRule="auto"/>
              <w:rPr>
                <w:del w:id="1559" w:author="Miller, Ryan" w:date="2020-02-27T11:03:00Z"/>
                <w:rFonts w:ascii="Times New Roman" w:eastAsia="Times New Roman" w:hAnsi="Times New Roman" w:cs="Times New Roman"/>
                <w:sz w:val="20"/>
                <w:szCs w:val="20"/>
              </w:rPr>
            </w:pPr>
            <w:del w:id="1560" w:author="Miller, Ryan" w:date="2020-02-27T11:03:00Z">
              <w:r w:rsidRPr="00937101" w:rsidDel="00620CC6">
                <w:rPr>
                  <w:rFonts w:ascii="Times New Roman" w:eastAsia="Times New Roman" w:hAnsi="Times New Roman" w:cs="Times New Roman"/>
                  <w:sz w:val="20"/>
                  <w:szCs w:val="20"/>
                </w:rPr>
                <w:delText>-1.209, 0.299</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33FB" w14:textId="55CFE897" w:rsidR="004E3D56" w:rsidRPr="00937101" w:rsidDel="00620CC6" w:rsidRDefault="004E3D56" w:rsidP="000068D0">
            <w:pPr>
              <w:spacing w:after="0" w:line="240" w:lineRule="auto"/>
              <w:rPr>
                <w:del w:id="1561" w:author="Miller, Ryan" w:date="2020-02-27T11:03:00Z"/>
                <w:rFonts w:ascii="Times New Roman" w:eastAsia="Times New Roman" w:hAnsi="Times New Roman" w:cs="Times New Roman"/>
                <w:sz w:val="20"/>
                <w:szCs w:val="20"/>
              </w:rPr>
            </w:pPr>
            <w:del w:id="1562" w:author="Miller, Ryan" w:date="2020-02-27T11:03:00Z">
              <w:r w:rsidRPr="00937101" w:rsidDel="00620CC6">
                <w:rPr>
                  <w:rFonts w:ascii="Times New Roman" w:eastAsia="Times New Roman" w:hAnsi="Times New Roman" w:cs="Times New Roman"/>
                  <w:sz w:val="20"/>
                  <w:szCs w:val="20"/>
                </w:rPr>
                <w:delText>0.802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D4E05A" w14:textId="241ACE29" w:rsidR="004E3D56" w:rsidRPr="007E0809" w:rsidDel="00620CC6" w:rsidRDefault="004E3D56" w:rsidP="000068D0">
            <w:pPr>
              <w:spacing w:after="0" w:line="240" w:lineRule="auto"/>
              <w:rPr>
                <w:del w:id="1563" w:author="Miller, Ryan" w:date="2020-02-27T11:03:00Z"/>
                <w:rFonts w:ascii="Times New Roman" w:eastAsia="Times New Roman" w:hAnsi="Times New Roman" w:cs="Times New Roman"/>
                <w:b/>
                <w:sz w:val="20"/>
                <w:szCs w:val="20"/>
                <w:rPrChange w:id="1564" w:author="Rebecca L Hartman" w:date="2020-02-19T15:19:00Z">
                  <w:rPr>
                    <w:del w:id="1565" w:author="Miller, Ryan" w:date="2020-02-27T11:03:00Z"/>
                    <w:rFonts w:ascii="Times New Roman" w:eastAsia="Times New Roman" w:hAnsi="Times New Roman" w:cs="Times New Roman"/>
                    <w:sz w:val="20"/>
                    <w:szCs w:val="20"/>
                  </w:rPr>
                </w:rPrChange>
              </w:rPr>
            </w:pPr>
            <w:del w:id="1566" w:author="Miller, Ryan" w:date="2020-02-27T11:03:00Z">
              <w:r w:rsidRPr="007E0809" w:rsidDel="00620CC6">
                <w:rPr>
                  <w:rFonts w:ascii="Times New Roman" w:eastAsia="Times New Roman" w:hAnsi="Times New Roman" w:cs="Times New Roman"/>
                  <w:b/>
                  <w:sz w:val="20"/>
                  <w:szCs w:val="20"/>
                  <w:rPrChange w:id="1567" w:author="Rebecca L Hartman" w:date="2020-02-19T15:19:00Z">
                    <w:rPr>
                      <w:rFonts w:ascii="Times New Roman" w:eastAsia="Times New Roman" w:hAnsi="Times New Roman" w:cs="Times New Roman"/>
                      <w:sz w:val="20"/>
                      <w:szCs w:val="20"/>
                    </w:rPr>
                  </w:rPrChange>
                </w:rPr>
                <w:delText>-0.052,  0.949</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AFB110" w14:textId="3363C48D" w:rsidR="004E3D56" w:rsidRPr="00EB708C" w:rsidDel="00620CC6" w:rsidRDefault="004E3D56" w:rsidP="000068D0">
            <w:pPr>
              <w:spacing w:after="0" w:line="240" w:lineRule="auto"/>
              <w:rPr>
                <w:del w:id="1568" w:author="Miller, Ryan" w:date="2020-02-27T11:03:00Z"/>
                <w:rFonts w:ascii="Times New Roman" w:eastAsia="Times New Roman" w:hAnsi="Times New Roman" w:cs="Times New Roman"/>
                <w:b/>
                <w:sz w:val="20"/>
                <w:szCs w:val="20"/>
                <w:rPrChange w:id="1569" w:author="Rebecca L Hartman" w:date="2020-02-19T15:22:00Z">
                  <w:rPr>
                    <w:del w:id="1570" w:author="Miller, Ryan" w:date="2020-02-27T11:03:00Z"/>
                    <w:rFonts w:ascii="Times New Roman" w:eastAsia="Times New Roman" w:hAnsi="Times New Roman" w:cs="Times New Roman"/>
                    <w:sz w:val="20"/>
                    <w:szCs w:val="20"/>
                  </w:rPr>
                </w:rPrChange>
              </w:rPr>
            </w:pPr>
            <w:del w:id="1571" w:author="Miller, Ryan" w:date="2020-02-27T11:03:00Z">
              <w:r w:rsidRPr="00EB708C" w:rsidDel="00620CC6">
                <w:rPr>
                  <w:rFonts w:ascii="Times New Roman" w:eastAsia="Times New Roman" w:hAnsi="Times New Roman" w:cs="Times New Roman"/>
                  <w:b/>
                  <w:sz w:val="20"/>
                  <w:szCs w:val="20"/>
                  <w:rPrChange w:id="1572" w:author="Rebecca L Hartman" w:date="2020-02-19T15:22:00Z">
                    <w:rPr>
                      <w:rFonts w:ascii="Times New Roman" w:eastAsia="Times New Roman" w:hAnsi="Times New Roman" w:cs="Times New Roman"/>
                      <w:sz w:val="20"/>
                      <w:szCs w:val="20"/>
                    </w:rPr>
                  </w:rPrChange>
                </w:rPr>
                <w:delText>0.046 *  </w:delText>
              </w:r>
            </w:del>
          </w:p>
        </w:tc>
      </w:tr>
      <w:tr w:rsidR="00BD35A2" w:rsidRPr="00937101" w:rsidDel="00620CC6" w14:paraId="74417EDD" w14:textId="518AC2E1" w:rsidTr="000068D0">
        <w:trPr>
          <w:trHeight w:val="100"/>
          <w:del w:id="1573" w:author="Miller, Ryan" w:date="2020-02-27T11:03:00Z"/>
        </w:trPr>
        <w:tc>
          <w:tcPr>
            <w:tcW w:w="0" w:type="auto"/>
            <w:vMerge/>
            <w:tcBorders>
              <w:left w:val="single" w:sz="8" w:space="0" w:color="000000"/>
              <w:right w:val="single" w:sz="8" w:space="0" w:color="000000"/>
            </w:tcBorders>
            <w:vAlign w:val="center"/>
            <w:hideMark/>
          </w:tcPr>
          <w:p w14:paraId="42B0D16C" w14:textId="3C20081A" w:rsidR="004E3D56" w:rsidRPr="00937101" w:rsidDel="00620CC6" w:rsidRDefault="004E3D56" w:rsidP="000068D0">
            <w:pPr>
              <w:spacing w:after="0" w:line="240" w:lineRule="auto"/>
              <w:rPr>
                <w:del w:id="1574"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EF57A" w14:textId="33E3977A" w:rsidR="004E3D56" w:rsidRPr="00937101" w:rsidDel="00620CC6" w:rsidRDefault="004E3D56" w:rsidP="000068D0">
            <w:pPr>
              <w:spacing w:after="0" w:line="240" w:lineRule="auto"/>
              <w:rPr>
                <w:del w:id="1575" w:author="Miller, Ryan" w:date="2020-02-27T11:03:00Z"/>
                <w:rFonts w:ascii="Times New Roman" w:eastAsia="Times New Roman" w:hAnsi="Times New Roman" w:cs="Times New Roman"/>
                <w:sz w:val="20"/>
                <w:szCs w:val="20"/>
              </w:rPr>
            </w:pPr>
            <w:del w:id="1576" w:author="Miller, Ryan" w:date="2020-02-27T11:03:00Z">
              <w:r w:rsidRPr="00937101" w:rsidDel="00620CC6">
                <w:rPr>
                  <w:rFonts w:ascii="Times New Roman" w:eastAsia="Times New Roman" w:hAnsi="Times New Roman" w:cs="Times New Roman"/>
                  <w:sz w:val="20"/>
                  <w:szCs w:val="20"/>
                </w:rPr>
                <w:delText>Incorrect</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099D" w14:textId="3D36E87B" w:rsidR="004E3D56" w:rsidRPr="00937101" w:rsidDel="00620CC6" w:rsidRDefault="004E3D56" w:rsidP="000068D0">
            <w:pPr>
              <w:spacing w:after="0" w:line="240" w:lineRule="auto"/>
              <w:rPr>
                <w:del w:id="1577" w:author="Miller, Ryan" w:date="2020-02-27T11:03:00Z"/>
                <w:rFonts w:ascii="Times New Roman" w:eastAsia="Times New Roman" w:hAnsi="Times New Roman" w:cs="Times New Roman"/>
                <w:sz w:val="20"/>
                <w:szCs w:val="20"/>
              </w:rPr>
            </w:pPr>
            <w:del w:id="1578" w:author="Miller, Ryan" w:date="2020-02-27T11:03:00Z">
              <w:r w:rsidRPr="00937101" w:rsidDel="00620CC6">
                <w:rPr>
                  <w:rFonts w:ascii="Times New Roman" w:eastAsia="Times New Roman" w:hAnsi="Times New Roman" w:cs="Times New Roman"/>
                  <w:sz w:val="20"/>
                  <w:szCs w:val="20"/>
                </w:rPr>
                <w:delText>GLMM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979AA" w14:textId="7E818342" w:rsidR="004E3D56" w:rsidRPr="00937101" w:rsidDel="00620CC6" w:rsidRDefault="004E3D56" w:rsidP="000068D0">
            <w:pPr>
              <w:spacing w:after="0" w:line="240" w:lineRule="auto"/>
              <w:rPr>
                <w:del w:id="1579" w:author="Miller, Ryan" w:date="2020-02-27T11:03:00Z"/>
                <w:rFonts w:ascii="Times New Roman" w:eastAsia="Times New Roman" w:hAnsi="Times New Roman" w:cs="Times New Roman"/>
                <w:sz w:val="20"/>
                <w:szCs w:val="20"/>
              </w:rPr>
            </w:pPr>
            <w:del w:id="1580" w:author="Miller, Ryan" w:date="2020-02-27T11:03:00Z">
              <w:r w:rsidRPr="00937101" w:rsidDel="00620CC6">
                <w:rPr>
                  <w:rFonts w:ascii="Times New Roman" w:eastAsia="Times New Roman" w:hAnsi="Times New Roman" w:cs="Times New Roman"/>
                  <w:sz w:val="20"/>
                  <w:szCs w:val="20"/>
                </w:rPr>
                <w:delText>-0.890, 0.411</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D605A" w14:textId="49956D3E" w:rsidR="004E3D56" w:rsidRPr="00937101" w:rsidDel="00620CC6" w:rsidRDefault="004E3D56" w:rsidP="000068D0">
            <w:pPr>
              <w:spacing w:after="0" w:line="240" w:lineRule="auto"/>
              <w:rPr>
                <w:del w:id="1581" w:author="Miller, Ryan" w:date="2020-02-27T11:03:00Z"/>
                <w:rFonts w:ascii="Times New Roman" w:eastAsia="Times New Roman" w:hAnsi="Times New Roman" w:cs="Times New Roman"/>
                <w:sz w:val="20"/>
                <w:szCs w:val="20"/>
              </w:rPr>
            </w:pPr>
            <w:del w:id="1582" w:author="Miller, Ryan" w:date="2020-02-27T11:03:00Z">
              <w:r w:rsidRPr="00937101" w:rsidDel="00620CC6">
                <w:rPr>
                  <w:rFonts w:ascii="Times New Roman" w:eastAsia="Times New Roman" w:hAnsi="Times New Roman" w:cs="Times New Roman"/>
                  <w:sz w:val="20"/>
                  <w:szCs w:val="20"/>
                </w:rPr>
                <w:delText>0.858</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B61E42" w14:textId="51BA15EA" w:rsidR="004E3D56" w:rsidRPr="007E0809" w:rsidDel="00620CC6" w:rsidRDefault="004E3D56" w:rsidP="007E0809">
            <w:pPr>
              <w:spacing w:after="0" w:line="240" w:lineRule="auto"/>
              <w:rPr>
                <w:del w:id="1583" w:author="Miller, Ryan" w:date="2020-02-27T11:03:00Z"/>
                <w:rFonts w:ascii="Times New Roman" w:eastAsia="Times New Roman" w:hAnsi="Times New Roman" w:cs="Times New Roman"/>
                <w:b/>
                <w:sz w:val="20"/>
                <w:szCs w:val="20"/>
                <w:rPrChange w:id="1584" w:author="Rebecca L Hartman" w:date="2020-02-19T15:19:00Z">
                  <w:rPr>
                    <w:del w:id="1585" w:author="Miller, Ryan" w:date="2020-02-27T11:03:00Z"/>
                    <w:rFonts w:ascii="Times New Roman" w:eastAsia="Times New Roman" w:hAnsi="Times New Roman" w:cs="Times New Roman"/>
                    <w:sz w:val="20"/>
                    <w:szCs w:val="20"/>
                  </w:rPr>
                </w:rPrChange>
              </w:rPr>
            </w:pPr>
            <w:commentRangeStart w:id="1586"/>
            <w:commentRangeStart w:id="1587"/>
            <w:del w:id="1588" w:author="Miller, Ryan" w:date="2020-02-27T11:03:00Z">
              <w:r w:rsidRPr="007E0809" w:rsidDel="00620CC6">
                <w:rPr>
                  <w:rFonts w:ascii="Times New Roman" w:eastAsia="Times New Roman" w:hAnsi="Times New Roman" w:cs="Times New Roman"/>
                  <w:b/>
                  <w:sz w:val="20"/>
                  <w:szCs w:val="20"/>
                  <w:rPrChange w:id="1589" w:author="Rebecca L Hartman" w:date="2020-02-19T15:19:00Z">
                    <w:rPr>
                      <w:rFonts w:ascii="Times New Roman" w:eastAsia="Times New Roman" w:hAnsi="Times New Roman" w:cs="Times New Roman"/>
                      <w:sz w:val="20"/>
                      <w:szCs w:val="20"/>
                    </w:rPr>
                  </w:rPrChange>
                </w:rPr>
                <w:delText>0.04607</w:delText>
              </w:r>
              <w:commentRangeEnd w:id="1586"/>
              <w:r w:rsidR="007E0809" w:rsidRPr="007E0809" w:rsidDel="00620CC6">
                <w:rPr>
                  <w:rStyle w:val="CommentReference"/>
                  <w:b/>
                  <w:rPrChange w:id="1590" w:author="Rebecca L Hartman" w:date="2020-02-19T15:19:00Z">
                    <w:rPr>
                      <w:rStyle w:val="CommentReference"/>
                    </w:rPr>
                  </w:rPrChange>
                </w:rPr>
                <w:commentReference w:id="1586"/>
              </w:r>
              <w:commentRangeEnd w:id="1587"/>
              <w:r w:rsidR="009E4998" w:rsidDel="00620CC6">
                <w:rPr>
                  <w:rStyle w:val="CommentReference"/>
                </w:rPr>
                <w:commentReference w:id="1587"/>
              </w:r>
              <w:r w:rsidRPr="007E0809" w:rsidDel="00620CC6">
                <w:rPr>
                  <w:rFonts w:ascii="Times New Roman" w:eastAsia="Times New Roman" w:hAnsi="Times New Roman" w:cs="Times New Roman"/>
                  <w:b/>
                  <w:sz w:val="20"/>
                  <w:szCs w:val="20"/>
                  <w:rPrChange w:id="1591" w:author="Rebecca L Hartman" w:date="2020-02-19T15:19:00Z">
                    <w:rPr>
                      <w:rFonts w:ascii="Times New Roman" w:eastAsia="Times New Roman" w:hAnsi="Times New Roman" w:cs="Times New Roman"/>
                      <w:sz w:val="20"/>
                      <w:szCs w:val="20"/>
                    </w:rPr>
                  </w:rPrChange>
                </w:rPr>
                <w:delText>, 1.047</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B3A158" w14:textId="6AE796A2" w:rsidR="004E3D56" w:rsidRPr="00EB708C" w:rsidDel="00620CC6" w:rsidRDefault="004E3D56" w:rsidP="000068D0">
            <w:pPr>
              <w:spacing w:after="0" w:line="240" w:lineRule="auto"/>
              <w:rPr>
                <w:del w:id="1592" w:author="Miller, Ryan" w:date="2020-02-27T11:03:00Z"/>
                <w:rFonts w:ascii="Times New Roman" w:eastAsia="Times New Roman" w:hAnsi="Times New Roman" w:cs="Times New Roman"/>
                <w:b/>
                <w:sz w:val="20"/>
                <w:szCs w:val="20"/>
                <w:rPrChange w:id="1593" w:author="Rebecca L Hartman" w:date="2020-02-19T15:22:00Z">
                  <w:rPr>
                    <w:del w:id="1594" w:author="Miller, Ryan" w:date="2020-02-27T11:03:00Z"/>
                    <w:rFonts w:ascii="Times New Roman" w:eastAsia="Times New Roman" w:hAnsi="Times New Roman" w:cs="Times New Roman"/>
                    <w:sz w:val="20"/>
                    <w:szCs w:val="20"/>
                  </w:rPr>
                </w:rPrChange>
              </w:rPr>
            </w:pPr>
            <w:del w:id="1595" w:author="Miller, Ryan" w:date="2020-02-27T11:03:00Z">
              <w:r w:rsidRPr="00EB708C" w:rsidDel="00620CC6">
                <w:rPr>
                  <w:rFonts w:ascii="Times New Roman" w:eastAsia="Times New Roman" w:hAnsi="Times New Roman" w:cs="Times New Roman"/>
                  <w:b/>
                  <w:sz w:val="20"/>
                  <w:szCs w:val="20"/>
                  <w:rPrChange w:id="1596" w:author="Rebecca L Hartman" w:date="2020-02-19T15:22:00Z">
                    <w:rPr>
                      <w:rFonts w:ascii="Times New Roman" w:eastAsia="Times New Roman" w:hAnsi="Times New Roman" w:cs="Times New Roman"/>
                      <w:sz w:val="20"/>
                      <w:szCs w:val="20"/>
                    </w:rPr>
                  </w:rPrChange>
                </w:rPr>
                <w:delText>0.041 *</w:delText>
              </w:r>
            </w:del>
          </w:p>
        </w:tc>
      </w:tr>
      <w:tr w:rsidR="00BD35A2" w:rsidRPr="00937101" w:rsidDel="00620CC6" w14:paraId="3AC0BCC7" w14:textId="17F75DC7" w:rsidTr="00EA0200">
        <w:trPr>
          <w:trHeight w:val="100"/>
          <w:del w:id="1597" w:author="Miller, Ryan" w:date="2020-02-27T11:03:00Z"/>
        </w:trPr>
        <w:tc>
          <w:tcPr>
            <w:tcW w:w="0" w:type="auto"/>
            <w:vMerge/>
            <w:tcBorders>
              <w:left w:val="single" w:sz="8" w:space="0" w:color="000000"/>
              <w:right w:val="single" w:sz="8" w:space="0" w:color="000000"/>
            </w:tcBorders>
            <w:vAlign w:val="center"/>
          </w:tcPr>
          <w:p w14:paraId="0FACD295" w14:textId="53631FA8" w:rsidR="004E3D56" w:rsidRPr="00937101" w:rsidDel="00620CC6" w:rsidRDefault="004E3D56" w:rsidP="004E3D56">
            <w:pPr>
              <w:spacing w:after="0" w:line="240" w:lineRule="auto"/>
              <w:rPr>
                <w:del w:id="1598"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75FFD" w14:textId="1ABAC56B" w:rsidR="004E3D56" w:rsidRPr="00937101" w:rsidDel="00620CC6" w:rsidRDefault="004E3D56" w:rsidP="004E3D56">
            <w:pPr>
              <w:spacing w:after="0" w:line="240" w:lineRule="auto"/>
              <w:rPr>
                <w:del w:id="1599" w:author="Miller, Ryan" w:date="2020-02-27T11:03:00Z"/>
                <w:rFonts w:ascii="Times New Roman" w:eastAsia="Times New Roman" w:hAnsi="Times New Roman" w:cs="Times New Roman"/>
                <w:sz w:val="20"/>
                <w:szCs w:val="20"/>
              </w:rPr>
            </w:pPr>
            <w:del w:id="1600" w:author="Miller, Ryan" w:date="2020-02-27T11:03:00Z">
              <w:r w:rsidRPr="00937101" w:rsidDel="00620CC6">
                <w:rPr>
                  <w:rFonts w:ascii="Times New Roman" w:eastAsia="Times New Roman" w:hAnsi="Times New Roman" w:cs="Times New Roman"/>
                  <w:sz w:val="20"/>
                  <w:szCs w:val="20"/>
                </w:rPr>
                <w:delText>Time (engaged)</w:delText>
              </w:r>
            </w:del>
            <w:ins w:id="1601" w:author="Rebecca L Hartman" w:date="2020-02-19T15:24:00Z">
              <w:del w:id="1602" w:author="Miller, Ryan" w:date="2020-02-27T11:03:00Z">
                <w:r w:rsidR="00EB708C" w:rsidDel="00620CC6">
                  <w:rPr>
                    <w:rFonts w:ascii="Times New Roman" w:eastAsia="Times New Roman" w:hAnsi="Times New Roman" w:cs="Times New Roman"/>
                    <w:sz w:val="20"/>
                    <w:szCs w:val="20"/>
                  </w:rPr>
                  <w:delText>, sec</w:delText>
                </w:r>
              </w:del>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6026" w14:textId="0A3467F3" w:rsidR="004E3D56" w:rsidRPr="00937101" w:rsidDel="00620CC6" w:rsidRDefault="004E3D56" w:rsidP="004E3D56">
            <w:pPr>
              <w:spacing w:after="0" w:line="240" w:lineRule="auto"/>
              <w:rPr>
                <w:del w:id="1603" w:author="Miller, Ryan" w:date="2020-02-27T11:03:00Z"/>
                <w:rFonts w:ascii="Times New Roman" w:eastAsia="Times New Roman" w:hAnsi="Times New Roman" w:cs="Times New Roman"/>
                <w:sz w:val="20"/>
                <w:szCs w:val="20"/>
              </w:rPr>
            </w:pPr>
            <w:del w:id="1604" w:author="Miller, Ryan" w:date="2020-02-27T11:03:00Z">
              <w:r w:rsidRPr="00937101" w:rsidDel="00620CC6">
                <w:rPr>
                  <w:rFonts w:ascii="Times New Roman" w:eastAsia="Times New Roman" w:hAnsi="Times New Roman" w:cs="Times New Roman"/>
                  <w:sz w:val="20"/>
                  <w:szCs w:val="20"/>
                </w:rPr>
                <w:delText>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779BB" w14:textId="540BD3F0" w:rsidR="004E3D56" w:rsidRPr="00937101" w:rsidDel="00620CC6" w:rsidRDefault="005D5D5E" w:rsidP="004E3D56">
            <w:pPr>
              <w:spacing w:after="0" w:line="240" w:lineRule="auto"/>
              <w:rPr>
                <w:del w:id="1605" w:author="Miller, Ryan" w:date="2020-02-27T11:03:00Z"/>
                <w:rFonts w:ascii="Times New Roman" w:eastAsia="Times New Roman" w:hAnsi="Times New Roman" w:cs="Times New Roman"/>
                <w:sz w:val="20"/>
                <w:szCs w:val="20"/>
              </w:rPr>
            </w:pPr>
            <w:del w:id="1606" w:author="Miller, Ryan" w:date="2020-02-27T11:03:00Z">
              <w:r w:rsidRPr="00937101" w:rsidDel="00620CC6">
                <w:rPr>
                  <w:rFonts w:ascii="Times New Roman" w:eastAsia="Times New Roman" w:hAnsi="Times New Roman" w:cs="Times New Roman"/>
                  <w:sz w:val="20"/>
                  <w:szCs w:val="20"/>
                </w:rPr>
                <w:delText>-110.423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5D24D" w14:textId="60D0EB5A" w:rsidR="004E3D56" w:rsidRPr="00937101" w:rsidDel="00620CC6" w:rsidRDefault="005D5D5E" w:rsidP="004E3D56">
            <w:pPr>
              <w:spacing w:after="0" w:line="240" w:lineRule="auto"/>
              <w:rPr>
                <w:del w:id="1607" w:author="Miller, Ryan" w:date="2020-02-27T11:03:00Z"/>
                <w:rFonts w:ascii="Times New Roman" w:eastAsia="Times New Roman" w:hAnsi="Times New Roman" w:cs="Times New Roman"/>
                <w:sz w:val="20"/>
                <w:szCs w:val="20"/>
              </w:rPr>
            </w:pPr>
            <w:del w:id="1608" w:author="Miller, Ryan" w:date="2020-02-27T11:03:00Z">
              <w:r w:rsidRPr="00937101" w:rsidDel="00620CC6">
                <w:rPr>
                  <w:rFonts w:ascii="Times New Roman" w:eastAsia="Times New Roman" w:hAnsi="Times New Roman" w:cs="Times New Roman"/>
                  <w:sz w:val="20"/>
                  <w:szCs w:val="20"/>
                </w:rPr>
                <w:delText>0.697</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1A5DF" w14:textId="72CA5CC4" w:rsidR="004E3D56" w:rsidRPr="007E0809" w:rsidDel="00620CC6" w:rsidRDefault="005D5D5E" w:rsidP="004E3D56">
            <w:pPr>
              <w:spacing w:after="0" w:line="240" w:lineRule="auto"/>
              <w:rPr>
                <w:del w:id="1609" w:author="Miller, Ryan" w:date="2020-02-27T11:03:00Z"/>
                <w:rFonts w:ascii="Times New Roman" w:eastAsia="Times New Roman" w:hAnsi="Times New Roman" w:cs="Times New Roman"/>
                <w:b/>
                <w:sz w:val="20"/>
                <w:szCs w:val="20"/>
                <w:rPrChange w:id="1610" w:author="Rebecca L Hartman" w:date="2020-02-19T15:19:00Z">
                  <w:rPr>
                    <w:del w:id="1611" w:author="Miller, Ryan" w:date="2020-02-27T11:03:00Z"/>
                    <w:rFonts w:ascii="Times New Roman" w:eastAsia="Times New Roman" w:hAnsi="Times New Roman" w:cs="Times New Roman"/>
                    <w:sz w:val="20"/>
                    <w:szCs w:val="20"/>
                  </w:rPr>
                </w:rPrChange>
              </w:rPr>
            </w:pPr>
            <w:del w:id="1612" w:author="Miller, Ryan" w:date="2020-02-27T11:03:00Z">
              <w:r w:rsidRPr="007E0809" w:rsidDel="00620CC6">
                <w:rPr>
                  <w:rFonts w:ascii="Times New Roman" w:eastAsia="Times New Roman" w:hAnsi="Times New Roman" w:cs="Times New Roman"/>
                  <w:b/>
                  <w:sz w:val="20"/>
                  <w:szCs w:val="20"/>
                  <w:rPrChange w:id="1613" w:author="Rebecca L Hartman" w:date="2020-02-19T15:19:00Z">
                    <w:rPr>
                      <w:rFonts w:ascii="Times New Roman" w:eastAsia="Times New Roman" w:hAnsi="Times New Roman" w:cs="Times New Roman"/>
                      <w:sz w:val="20"/>
                      <w:szCs w:val="20"/>
                    </w:rPr>
                  </w:rPrChange>
                </w:rPr>
                <w:delText>2.959</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523F2" w14:textId="6DF62BB3" w:rsidR="004E3D56" w:rsidRPr="00EB708C" w:rsidDel="00620CC6" w:rsidRDefault="005D5D5E" w:rsidP="004E3D56">
            <w:pPr>
              <w:spacing w:after="0" w:line="240" w:lineRule="auto"/>
              <w:rPr>
                <w:del w:id="1614" w:author="Miller, Ryan" w:date="2020-02-27T11:03:00Z"/>
                <w:rFonts w:ascii="Times New Roman" w:eastAsia="Times New Roman" w:hAnsi="Times New Roman" w:cs="Times New Roman"/>
                <w:b/>
                <w:sz w:val="20"/>
                <w:szCs w:val="20"/>
                <w:rPrChange w:id="1615" w:author="Rebecca L Hartman" w:date="2020-02-19T15:22:00Z">
                  <w:rPr>
                    <w:del w:id="1616" w:author="Miller, Ryan" w:date="2020-02-27T11:03:00Z"/>
                    <w:rFonts w:ascii="Times New Roman" w:eastAsia="Times New Roman" w:hAnsi="Times New Roman" w:cs="Times New Roman"/>
                    <w:sz w:val="20"/>
                    <w:szCs w:val="20"/>
                  </w:rPr>
                </w:rPrChange>
              </w:rPr>
            </w:pPr>
            <w:del w:id="1617" w:author="Miller, Ryan" w:date="2020-02-27T11:03:00Z">
              <w:r w:rsidRPr="00EB708C" w:rsidDel="00620CC6">
                <w:rPr>
                  <w:rFonts w:ascii="Times New Roman" w:eastAsia="Times New Roman" w:hAnsi="Times New Roman" w:cs="Times New Roman"/>
                  <w:b/>
                  <w:sz w:val="20"/>
                  <w:szCs w:val="20"/>
                  <w:rPrChange w:id="1618" w:author="Rebecca L Hartman" w:date="2020-02-19T15:22:00Z">
                    <w:rPr>
                      <w:rFonts w:ascii="Times New Roman" w:eastAsia="Times New Roman" w:hAnsi="Times New Roman" w:cs="Times New Roman"/>
                      <w:sz w:val="20"/>
                      <w:szCs w:val="20"/>
                    </w:rPr>
                  </w:rPrChange>
                </w:rPr>
                <w:delText>0.041 *</w:delText>
              </w:r>
            </w:del>
          </w:p>
        </w:tc>
      </w:tr>
      <w:tr w:rsidR="00BD35A2" w:rsidRPr="00937101" w:rsidDel="00620CC6" w14:paraId="535CDE26" w14:textId="1E3E4D90" w:rsidTr="000068D0">
        <w:trPr>
          <w:trHeight w:val="100"/>
          <w:del w:id="1619" w:author="Miller, Ryan" w:date="2020-02-27T11:03:00Z"/>
        </w:trPr>
        <w:tc>
          <w:tcPr>
            <w:tcW w:w="0" w:type="auto"/>
            <w:vMerge/>
            <w:tcBorders>
              <w:left w:val="single" w:sz="8" w:space="0" w:color="000000"/>
              <w:bottom w:val="single" w:sz="8" w:space="0" w:color="000000"/>
              <w:right w:val="single" w:sz="8" w:space="0" w:color="000000"/>
            </w:tcBorders>
            <w:vAlign w:val="center"/>
          </w:tcPr>
          <w:p w14:paraId="0F16EB2C" w14:textId="07D55691" w:rsidR="004E3D56" w:rsidRPr="00937101" w:rsidDel="00620CC6" w:rsidRDefault="004E3D56" w:rsidP="004E3D56">
            <w:pPr>
              <w:spacing w:after="0" w:line="240" w:lineRule="auto"/>
              <w:rPr>
                <w:del w:id="1620"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8B865" w14:textId="2241428A" w:rsidR="004E3D56" w:rsidRPr="00937101" w:rsidDel="00620CC6" w:rsidRDefault="004E3D56" w:rsidP="004E3D56">
            <w:pPr>
              <w:spacing w:after="0" w:line="240" w:lineRule="auto"/>
              <w:rPr>
                <w:del w:id="1621" w:author="Miller, Ryan" w:date="2020-02-27T11:03:00Z"/>
                <w:rFonts w:ascii="Times New Roman" w:eastAsia="Times New Roman" w:hAnsi="Times New Roman" w:cs="Times New Roman"/>
                <w:sz w:val="20"/>
                <w:szCs w:val="20"/>
              </w:rPr>
            </w:pPr>
            <w:del w:id="1622" w:author="Miller, Ryan" w:date="2020-02-27T11:03:00Z">
              <w:r w:rsidRPr="00937101" w:rsidDel="00620CC6">
                <w:rPr>
                  <w:rFonts w:ascii="Times New Roman" w:eastAsia="Times New Roman" w:hAnsi="Times New Roman" w:cs="Times New Roman"/>
                  <w:sz w:val="20"/>
                  <w:szCs w:val="20"/>
                </w:rPr>
                <w:delText>Time (completed)</w:delText>
              </w:r>
            </w:del>
            <w:ins w:id="1623" w:author="Rebecca L Hartman" w:date="2020-02-19T15:25:00Z">
              <w:del w:id="1624" w:author="Miller, Ryan" w:date="2020-02-27T11:03:00Z">
                <w:r w:rsidR="00EB708C" w:rsidDel="00620CC6">
                  <w:rPr>
                    <w:rFonts w:ascii="Times New Roman" w:eastAsia="Times New Roman" w:hAnsi="Times New Roman" w:cs="Times New Roman"/>
                    <w:sz w:val="20"/>
                    <w:szCs w:val="20"/>
                  </w:rPr>
                  <w:delText>, sec</w:delText>
                </w:r>
              </w:del>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6EA7B" w14:textId="3CA25EE8" w:rsidR="004E3D56" w:rsidRPr="00937101" w:rsidDel="00620CC6" w:rsidRDefault="004E3D56" w:rsidP="004E3D56">
            <w:pPr>
              <w:spacing w:after="0" w:line="240" w:lineRule="auto"/>
              <w:rPr>
                <w:del w:id="1625" w:author="Miller, Ryan" w:date="2020-02-27T11:03:00Z"/>
                <w:rFonts w:ascii="Times New Roman" w:eastAsia="Times New Roman" w:hAnsi="Times New Roman" w:cs="Times New Roman"/>
                <w:sz w:val="20"/>
                <w:szCs w:val="20"/>
              </w:rPr>
            </w:pPr>
            <w:del w:id="1626" w:author="Miller, Ryan" w:date="2020-02-27T11:03:00Z">
              <w:r w:rsidRPr="00937101" w:rsidDel="00620CC6">
                <w:rPr>
                  <w:rFonts w:ascii="Times New Roman" w:eastAsia="Times New Roman" w:hAnsi="Times New Roman" w:cs="Times New Roman"/>
                  <w:sz w:val="20"/>
                  <w:szCs w:val="20"/>
                </w:rPr>
                <w:delText>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712F" w14:textId="286ED98D" w:rsidR="004E3D56" w:rsidRPr="00937101" w:rsidDel="00620CC6" w:rsidRDefault="005D5D5E" w:rsidP="004E3D56">
            <w:pPr>
              <w:spacing w:after="0" w:line="240" w:lineRule="auto"/>
              <w:rPr>
                <w:del w:id="1627" w:author="Miller, Ryan" w:date="2020-02-27T11:03:00Z"/>
                <w:rFonts w:ascii="Times New Roman" w:eastAsia="Times New Roman" w:hAnsi="Times New Roman" w:cs="Times New Roman"/>
                <w:sz w:val="20"/>
                <w:szCs w:val="20"/>
              </w:rPr>
            </w:pPr>
            <w:del w:id="1628" w:author="Miller, Ryan" w:date="2020-02-27T11:03:00Z">
              <w:r w:rsidRPr="00937101" w:rsidDel="00620CC6">
                <w:rPr>
                  <w:rFonts w:ascii="Times New Roman" w:eastAsia="Times New Roman" w:hAnsi="Times New Roman" w:cs="Times New Roman"/>
                  <w:sz w:val="20"/>
                  <w:szCs w:val="20"/>
                </w:rPr>
                <w:delText>41.725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9059E" w14:textId="78E1E14A" w:rsidR="004E3D56" w:rsidRPr="00937101" w:rsidDel="00620CC6" w:rsidRDefault="005D5D5E" w:rsidP="004E3D56">
            <w:pPr>
              <w:spacing w:after="0" w:line="240" w:lineRule="auto"/>
              <w:rPr>
                <w:del w:id="1629" w:author="Miller, Ryan" w:date="2020-02-27T11:03:00Z"/>
                <w:rFonts w:ascii="Times New Roman" w:eastAsia="Times New Roman" w:hAnsi="Times New Roman" w:cs="Times New Roman"/>
                <w:sz w:val="20"/>
                <w:szCs w:val="20"/>
              </w:rPr>
            </w:pPr>
            <w:del w:id="1630" w:author="Miller, Ryan" w:date="2020-02-27T11:03:00Z">
              <w:r w:rsidRPr="00937101" w:rsidDel="00620CC6">
                <w:rPr>
                  <w:rFonts w:ascii="Times New Roman" w:eastAsia="Times New Roman" w:hAnsi="Times New Roman" w:cs="Times New Roman"/>
                  <w:sz w:val="20"/>
                  <w:szCs w:val="20"/>
                </w:rPr>
                <w:delText>0.864</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96DD2" w14:textId="0C8CD450" w:rsidR="004E3D56" w:rsidRPr="00937101" w:rsidDel="00620CC6" w:rsidRDefault="004E3D56" w:rsidP="004E3D56">
            <w:pPr>
              <w:spacing w:after="0" w:line="240" w:lineRule="auto"/>
              <w:rPr>
                <w:del w:id="1631" w:author="Miller, Ryan" w:date="2020-02-27T11:03:00Z"/>
                <w:rFonts w:ascii="Times New Roman" w:eastAsia="Times New Roman" w:hAnsi="Times New Roman" w:cs="Times New Roman"/>
                <w:sz w:val="20"/>
                <w:szCs w:val="20"/>
              </w:rPr>
            </w:pPr>
            <w:del w:id="1632" w:author="Miller, Ryan" w:date="2020-02-27T11:03:00Z">
              <w:r w:rsidRPr="00937101" w:rsidDel="00620CC6">
                <w:rPr>
                  <w:rFonts w:ascii="Times New Roman" w:eastAsia="Times New Roman" w:hAnsi="Times New Roman" w:cs="Times New Roman"/>
                  <w:sz w:val="20"/>
                  <w:szCs w:val="20"/>
                </w:rPr>
                <w:delText>0.054</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56C8AA" w14:textId="11B9C16E" w:rsidR="004E3D56" w:rsidRPr="00937101" w:rsidDel="00620CC6" w:rsidRDefault="004E3D56" w:rsidP="004E3D56">
            <w:pPr>
              <w:spacing w:after="0" w:line="240" w:lineRule="auto"/>
              <w:rPr>
                <w:del w:id="1633" w:author="Miller, Ryan" w:date="2020-02-27T11:03:00Z"/>
                <w:rFonts w:ascii="Times New Roman" w:eastAsia="Times New Roman" w:hAnsi="Times New Roman" w:cs="Times New Roman"/>
                <w:sz w:val="20"/>
                <w:szCs w:val="20"/>
              </w:rPr>
            </w:pPr>
            <w:del w:id="1634" w:author="Miller, Ryan" w:date="2020-02-27T11:03:00Z">
              <w:r w:rsidRPr="00937101" w:rsidDel="00620CC6">
                <w:rPr>
                  <w:rFonts w:ascii="Times New Roman" w:eastAsia="Times New Roman" w:hAnsi="Times New Roman" w:cs="Times New Roman"/>
                  <w:sz w:val="20"/>
                  <w:szCs w:val="20"/>
                </w:rPr>
                <w:delText>0.967</w:delText>
              </w:r>
            </w:del>
          </w:p>
        </w:tc>
      </w:tr>
      <w:tr w:rsidR="00BD35A2" w:rsidRPr="00937101" w:rsidDel="00620CC6" w14:paraId="6BD46D69" w14:textId="1418CDD5" w:rsidTr="000068D0">
        <w:trPr>
          <w:trHeight w:val="100"/>
          <w:del w:id="1635" w:author="Miller, Ryan" w:date="2020-02-27T11:03:00Z"/>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4115" w14:textId="5732546B" w:rsidR="000068D0" w:rsidRPr="00937101" w:rsidDel="00620CC6" w:rsidRDefault="000068D0" w:rsidP="000068D0">
            <w:pPr>
              <w:spacing w:after="0" w:line="240" w:lineRule="auto"/>
              <w:rPr>
                <w:del w:id="1636" w:author="Miller, Ryan" w:date="2020-02-27T11:03:00Z"/>
                <w:rFonts w:ascii="Times New Roman" w:eastAsia="Times New Roman" w:hAnsi="Times New Roman" w:cs="Times New Roman"/>
                <w:sz w:val="20"/>
                <w:szCs w:val="20"/>
              </w:rPr>
            </w:pPr>
            <w:del w:id="1637" w:author="Miller, Ryan" w:date="2020-02-27T11:03:00Z">
              <w:r w:rsidRPr="00937101" w:rsidDel="00620CC6">
                <w:rPr>
                  <w:rFonts w:ascii="Times New Roman" w:eastAsia="Times New Roman" w:hAnsi="Times New Roman" w:cs="Times New Roman"/>
                  <w:sz w:val="20"/>
                  <w:szCs w:val="20"/>
                </w:rPr>
                <w:delText>Side-mirror</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7DF9" w14:textId="40DD752C" w:rsidR="000068D0" w:rsidRPr="00937101" w:rsidDel="00620CC6" w:rsidRDefault="000068D0" w:rsidP="000068D0">
            <w:pPr>
              <w:spacing w:after="0" w:line="240" w:lineRule="auto"/>
              <w:rPr>
                <w:del w:id="1638" w:author="Miller, Ryan" w:date="2020-02-27T11:03:00Z"/>
                <w:rFonts w:ascii="Times New Roman" w:eastAsia="Times New Roman" w:hAnsi="Times New Roman" w:cs="Times New Roman"/>
                <w:sz w:val="20"/>
                <w:szCs w:val="20"/>
              </w:rPr>
            </w:pPr>
            <w:del w:id="1639" w:author="Miller, Ryan" w:date="2020-02-27T11:03:00Z">
              <w:r w:rsidRPr="00937101" w:rsidDel="00620CC6">
                <w:rPr>
                  <w:rFonts w:ascii="Times New Roman" w:eastAsia="Times New Roman" w:hAnsi="Times New Roman" w:cs="Times New Roman"/>
                  <w:sz w:val="20"/>
                  <w:szCs w:val="20"/>
                </w:rPr>
                <w:delText>Completion</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8DE7" w14:textId="0AE4ECD5" w:rsidR="000068D0" w:rsidRPr="00937101" w:rsidDel="00620CC6" w:rsidRDefault="000068D0" w:rsidP="000068D0">
            <w:pPr>
              <w:spacing w:after="0" w:line="240" w:lineRule="auto"/>
              <w:rPr>
                <w:del w:id="1640" w:author="Miller, Ryan" w:date="2020-02-27T11:03:00Z"/>
                <w:rFonts w:ascii="Times New Roman" w:eastAsia="Times New Roman" w:hAnsi="Times New Roman" w:cs="Times New Roman"/>
                <w:sz w:val="20"/>
                <w:szCs w:val="20"/>
              </w:rPr>
            </w:pPr>
            <w:del w:id="1641" w:author="Miller, Ryan" w:date="2020-02-27T11:03:00Z">
              <w:r w:rsidRPr="00937101" w:rsidDel="00620CC6">
                <w:rPr>
                  <w:rFonts w:ascii="Times New Roman" w:eastAsia="Times New Roman" w:hAnsi="Times New Roman" w:cs="Times New Roman"/>
                  <w:sz w:val="20"/>
                  <w:szCs w:val="20"/>
                </w:rPr>
                <w:delText>GLMM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DA599" w14:textId="0B5E64AC" w:rsidR="000068D0" w:rsidRPr="00937101" w:rsidDel="00620CC6" w:rsidRDefault="000068D0" w:rsidP="000068D0">
            <w:pPr>
              <w:spacing w:after="0" w:line="240" w:lineRule="auto"/>
              <w:rPr>
                <w:del w:id="1642" w:author="Miller, Ryan" w:date="2020-02-27T11:03:00Z"/>
                <w:rFonts w:ascii="Times New Roman" w:eastAsia="Times New Roman" w:hAnsi="Times New Roman" w:cs="Times New Roman"/>
                <w:sz w:val="20"/>
                <w:szCs w:val="20"/>
              </w:rPr>
            </w:pPr>
            <w:del w:id="1643" w:author="Miller, Ryan" w:date="2020-02-27T11:03:00Z">
              <w:r w:rsidRPr="00937101" w:rsidDel="00620CC6">
                <w:rPr>
                  <w:rFonts w:ascii="Times New Roman" w:eastAsia="Times New Roman" w:hAnsi="Times New Roman" w:cs="Times New Roman"/>
                  <w:sz w:val="20"/>
                  <w:szCs w:val="20"/>
                </w:rPr>
                <w:delText>1.496, 4.466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876C" w14:textId="3F48E44A" w:rsidR="000068D0" w:rsidRPr="00937101" w:rsidDel="00620CC6" w:rsidRDefault="000068D0" w:rsidP="000068D0">
            <w:pPr>
              <w:spacing w:after="0" w:line="240" w:lineRule="auto"/>
              <w:rPr>
                <w:del w:id="1644" w:author="Miller, Ryan" w:date="2020-02-27T11:03:00Z"/>
                <w:rFonts w:ascii="Times New Roman" w:eastAsia="Times New Roman" w:hAnsi="Times New Roman" w:cs="Times New Roman"/>
                <w:sz w:val="20"/>
                <w:szCs w:val="20"/>
              </w:rPr>
            </w:pPr>
            <w:del w:id="1645" w:author="Miller, Ryan" w:date="2020-02-27T11:03:00Z">
              <w:r w:rsidRPr="00937101" w:rsidDel="00620CC6">
                <w:rPr>
                  <w:rFonts w:ascii="Times New Roman" w:eastAsia="Times New Roman" w:hAnsi="Times New Roman" w:cs="Times New Roman"/>
                  <w:sz w:val="20"/>
                  <w:szCs w:val="20"/>
                </w:rPr>
                <w:delText>0.730 </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ED7E" w14:textId="6A6AC17F" w:rsidR="000068D0" w:rsidRPr="00937101" w:rsidDel="00620CC6" w:rsidRDefault="000068D0" w:rsidP="000068D0">
            <w:pPr>
              <w:spacing w:after="0" w:line="240" w:lineRule="auto"/>
              <w:rPr>
                <w:del w:id="1646" w:author="Miller, Ryan" w:date="2020-02-27T11:03:00Z"/>
                <w:rFonts w:ascii="Times New Roman" w:eastAsia="Times New Roman" w:hAnsi="Times New Roman" w:cs="Times New Roman"/>
                <w:sz w:val="20"/>
                <w:szCs w:val="20"/>
              </w:rPr>
            </w:pPr>
            <w:del w:id="1647" w:author="Miller, Ryan" w:date="2020-02-27T11:03:00Z">
              <w:r w:rsidRPr="00937101" w:rsidDel="00620CC6">
                <w:rPr>
                  <w:rFonts w:ascii="Times New Roman" w:eastAsia="Times New Roman" w:hAnsi="Times New Roman" w:cs="Times New Roman"/>
                  <w:sz w:val="20"/>
                  <w:szCs w:val="20"/>
                </w:rPr>
                <w:delText>0.020, 1.020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A82B" w14:textId="1C8E2471" w:rsidR="000068D0" w:rsidRPr="00937101" w:rsidDel="00620CC6" w:rsidRDefault="000068D0" w:rsidP="000068D0">
            <w:pPr>
              <w:spacing w:after="0" w:line="240" w:lineRule="auto"/>
              <w:rPr>
                <w:del w:id="1648" w:author="Miller, Ryan" w:date="2020-02-27T11:03:00Z"/>
                <w:rFonts w:ascii="Times New Roman" w:eastAsia="Times New Roman" w:hAnsi="Times New Roman" w:cs="Times New Roman"/>
                <w:sz w:val="20"/>
                <w:szCs w:val="20"/>
              </w:rPr>
            </w:pPr>
            <w:del w:id="1649" w:author="Miller, Ryan" w:date="2020-02-27T11:03:00Z">
              <w:r w:rsidRPr="00937101" w:rsidDel="00620CC6">
                <w:rPr>
                  <w:rFonts w:ascii="Times New Roman" w:eastAsia="Times New Roman" w:hAnsi="Times New Roman" w:cs="Times New Roman"/>
                  <w:sz w:val="20"/>
                  <w:szCs w:val="20"/>
                </w:rPr>
                <w:delText>0.385</w:delText>
              </w:r>
            </w:del>
          </w:p>
        </w:tc>
      </w:tr>
      <w:tr w:rsidR="00BD35A2" w:rsidRPr="00937101" w:rsidDel="00620CC6" w14:paraId="7E2CF3A0" w14:textId="76A3720D" w:rsidTr="000068D0">
        <w:trPr>
          <w:trHeight w:val="100"/>
          <w:del w:id="1650" w:author="Miller, Ryan" w:date="2020-02-27T11:03:00Z"/>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764EC1" w14:textId="169D227F" w:rsidR="000068D0" w:rsidRPr="00937101" w:rsidDel="00620CC6" w:rsidRDefault="000068D0" w:rsidP="000068D0">
            <w:pPr>
              <w:spacing w:after="0" w:line="240" w:lineRule="auto"/>
              <w:rPr>
                <w:del w:id="1651" w:author="Miller, Ryan" w:date="2020-02-27T11:03:00Z"/>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1477" w14:textId="24E2FB78" w:rsidR="000068D0" w:rsidRPr="00937101" w:rsidDel="00620CC6" w:rsidRDefault="000068D0" w:rsidP="000068D0">
            <w:pPr>
              <w:spacing w:after="0" w:line="240" w:lineRule="auto"/>
              <w:rPr>
                <w:del w:id="1652" w:author="Miller, Ryan" w:date="2020-02-27T11:03:00Z"/>
                <w:rFonts w:ascii="Times New Roman" w:eastAsia="Times New Roman" w:hAnsi="Times New Roman" w:cs="Times New Roman"/>
                <w:sz w:val="20"/>
                <w:szCs w:val="20"/>
              </w:rPr>
            </w:pPr>
            <w:del w:id="1653" w:author="Miller, Ryan" w:date="2020-02-27T11:03:00Z">
              <w:r w:rsidRPr="00937101" w:rsidDel="00620CC6">
                <w:rPr>
                  <w:rFonts w:ascii="Times New Roman" w:eastAsia="Times New Roman" w:hAnsi="Times New Roman" w:cs="Times New Roman"/>
                  <w:sz w:val="20"/>
                  <w:szCs w:val="20"/>
                </w:rPr>
                <w:delText>Time</w:delText>
              </w:r>
              <w:r w:rsidR="00401A31" w:rsidRPr="00937101" w:rsidDel="00620CC6">
                <w:rPr>
                  <w:rFonts w:ascii="Times New Roman" w:eastAsia="Times New Roman" w:hAnsi="Times New Roman" w:cs="Times New Roman"/>
                  <w:sz w:val="20"/>
                  <w:szCs w:val="20"/>
                </w:rPr>
                <w:delText xml:space="preserve"> (completed</w:delText>
              </w:r>
              <w:r w:rsidR="004E3D56" w:rsidRPr="00937101" w:rsidDel="00620CC6">
                <w:rPr>
                  <w:rFonts w:ascii="Times New Roman" w:eastAsia="Times New Roman" w:hAnsi="Times New Roman" w:cs="Times New Roman"/>
                  <w:sz w:val="20"/>
                  <w:szCs w:val="20"/>
                </w:rPr>
                <w:delText>)</w:delText>
              </w:r>
            </w:del>
            <w:ins w:id="1654" w:author="Rebecca L Hartman" w:date="2020-02-19T15:25:00Z">
              <w:del w:id="1655" w:author="Miller, Ryan" w:date="2020-02-27T11:03:00Z">
                <w:r w:rsidR="00EB708C" w:rsidDel="00620CC6">
                  <w:rPr>
                    <w:rFonts w:ascii="Times New Roman" w:eastAsia="Times New Roman" w:hAnsi="Times New Roman" w:cs="Times New Roman"/>
                    <w:sz w:val="20"/>
                    <w:szCs w:val="20"/>
                  </w:rPr>
                  <w:delText>, sec</w:delText>
                </w:r>
              </w:del>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BE3F" w14:textId="32D5E291" w:rsidR="000068D0" w:rsidRPr="00937101" w:rsidDel="00620CC6" w:rsidRDefault="000068D0" w:rsidP="000068D0">
            <w:pPr>
              <w:spacing w:after="0" w:line="240" w:lineRule="auto"/>
              <w:rPr>
                <w:del w:id="1656" w:author="Miller, Ryan" w:date="2020-02-27T11:03:00Z"/>
                <w:rFonts w:ascii="Times New Roman" w:eastAsia="Times New Roman" w:hAnsi="Times New Roman" w:cs="Times New Roman"/>
                <w:sz w:val="20"/>
                <w:szCs w:val="20"/>
              </w:rPr>
            </w:pPr>
            <w:del w:id="1657" w:author="Miller, Ryan" w:date="2020-02-27T11:03:00Z">
              <w:r w:rsidRPr="00937101" w:rsidDel="00620CC6">
                <w:rPr>
                  <w:rFonts w:ascii="Times New Roman" w:eastAsia="Times New Roman" w:hAnsi="Times New Roman" w:cs="Times New Roman"/>
                  <w:sz w:val="20"/>
                  <w:szCs w:val="20"/>
                </w:rPr>
                <w:delText>LMM</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4663" w14:textId="5261A273" w:rsidR="000068D0" w:rsidRPr="00937101" w:rsidDel="00620CC6" w:rsidRDefault="000068D0" w:rsidP="000068D0">
            <w:pPr>
              <w:spacing w:after="0" w:line="240" w:lineRule="auto"/>
              <w:rPr>
                <w:del w:id="1658" w:author="Miller, Ryan" w:date="2020-02-27T11:03:00Z"/>
                <w:rFonts w:ascii="Times New Roman" w:eastAsia="Times New Roman" w:hAnsi="Times New Roman" w:cs="Times New Roman"/>
                <w:sz w:val="20"/>
                <w:szCs w:val="20"/>
              </w:rPr>
            </w:pPr>
            <w:del w:id="1659" w:author="Miller, Ryan" w:date="2020-02-27T11:03:00Z">
              <w:r w:rsidRPr="00937101" w:rsidDel="00620CC6">
                <w:rPr>
                  <w:rFonts w:ascii="Times New Roman" w:eastAsia="Times New Roman" w:hAnsi="Times New Roman" w:cs="Times New Roman"/>
                  <w:sz w:val="20"/>
                  <w:szCs w:val="20"/>
                </w:rPr>
                <w:delText>-3.324</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1318" w14:textId="06A20473" w:rsidR="000068D0" w:rsidRPr="00937101" w:rsidDel="00620CC6" w:rsidRDefault="000068D0" w:rsidP="000068D0">
            <w:pPr>
              <w:spacing w:after="0" w:line="240" w:lineRule="auto"/>
              <w:rPr>
                <w:del w:id="1660" w:author="Miller, Ryan" w:date="2020-02-27T11:03:00Z"/>
                <w:rFonts w:ascii="Times New Roman" w:eastAsia="Times New Roman" w:hAnsi="Times New Roman" w:cs="Times New Roman"/>
                <w:sz w:val="20"/>
                <w:szCs w:val="20"/>
              </w:rPr>
            </w:pPr>
            <w:del w:id="1661" w:author="Miller, Ryan" w:date="2020-02-27T11:03:00Z">
              <w:r w:rsidRPr="00937101" w:rsidDel="00620CC6">
                <w:rPr>
                  <w:rFonts w:ascii="Times New Roman" w:eastAsia="Times New Roman" w:hAnsi="Times New Roman" w:cs="Times New Roman"/>
                  <w:sz w:val="20"/>
                  <w:szCs w:val="20"/>
                </w:rPr>
                <w:delText>0.882</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E2C01" w14:textId="10916E1F" w:rsidR="000068D0" w:rsidRPr="00937101" w:rsidDel="00620CC6" w:rsidRDefault="000068D0" w:rsidP="000068D0">
            <w:pPr>
              <w:spacing w:after="0" w:line="240" w:lineRule="auto"/>
              <w:rPr>
                <w:del w:id="1662" w:author="Miller, Ryan" w:date="2020-02-27T11:03:00Z"/>
                <w:rFonts w:ascii="Times New Roman" w:eastAsia="Times New Roman" w:hAnsi="Times New Roman" w:cs="Times New Roman"/>
                <w:sz w:val="20"/>
                <w:szCs w:val="20"/>
              </w:rPr>
            </w:pPr>
            <w:del w:id="1663" w:author="Miller, Ryan" w:date="2020-02-27T11:03:00Z">
              <w:r w:rsidRPr="00937101" w:rsidDel="00620CC6">
                <w:rPr>
                  <w:rFonts w:ascii="Times New Roman" w:eastAsia="Times New Roman" w:hAnsi="Times New Roman" w:cs="Times New Roman"/>
                  <w:sz w:val="20"/>
                  <w:szCs w:val="20"/>
                </w:rPr>
                <w:delText>-0.223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E340" w14:textId="363A5389" w:rsidR="000068D0" w:rsidRPr="00937101" w:rsidDel="00620CC6" w:rsidRDefault="000068D0" w:rsidP="000068D0">
            <w:pPr>
              <w:spacing w:after="0" w:line="240" w:lineRule="auto"/>
              <w:rPr>
                <w:del w:id="1664" w:author="Miller, Ryan" w:date="2020-02-27T11:03:00Z"/>
                <w:rFonts w:ascii="Times New Roman" w:eastAsia="Times New Roman" w:hAnsi="Times New Roman" w:cs="Times New Roman"/>
                <w:sz w:val="20"/>
                <w:szCs w:val="20"/>
              </w:rPr>
            </w:pPr>
            <w:del w:id="1665" w:author="Miller, Ryan" w:date="2020-02-27T11:03:00Z">
              <w:r w:rsidRPr="00937101" w:rsidDel="00620CC6">
                <w:rPr>
                  <w:rFonts w:ascii="Times New Roman" w:eastAsia="Times New Roman" w:hAnsi="Times New Roman" w:cs="Times New Roman"/>
                  <w:sz w:val="20"/>
                  <w:szCs w:val="20"/>
                </w:rPr>
                <w:delText>0.052 .</w:delText>
              </w:r>
            </w:del>
          </w:p>
        </w:tc>
      </w:tr>
      <w:tr w:rsidR="00040785" w:rsidRPr="00937101" w:rsidDel="00620CC6" w14:paraId="3D3CFB47" w14:textId="2CE6DAA5" w:rsidTr="002D75B9">
        <w:trPr>
          <w:trHeight w:val="100"/>
          <w:ins w:id="1666" w:author="Rebecca L Hartman" w:date="2020-02-18T15:29:00Z"/>
          <w:del w:id="1667" w:author="Miller, Ryan" w:date="2020-02-27T11:03:00Z"/>
        </w:trPr>
        <w:tc>
          <w:tcPr>
            <w:tcW w:w="0" w:type="auto"/>
            <w:gridSpan w:val="7"/>
            <w:tcBorders>
              <w:top w:val="single" w:sz="8" w:space="0" w:color="000000"/>
              <w:left w:val="single" w:sz="8" w:space="0" w:color="000000"/>
              <w:bottom w:val="single" w:sz="8" w:space="0" w:color="000000"/>
              <w:right w:val="single" w:sz="8" w:space="0" w:color="000000"/>
            </w:tcBorders>
            <w:vAlign w:val="center"/>
          </w:tcPr>
          <w:p w14:paraId="1D8B381D" w14:textId="12720CAF" w:rsidR="00040785" w:rsidRPr="00937101" w:rsidDel="00620CC6" w:rsidRDefault="00040785" w:rsidP="00514C1E">
            <w:pPr>
              <w:spacing w:after="0" w:line="240" w:lineRule="auto"/>
              <w:rPr>
                <w:ins w:id="1668" w:author="Rebecca L Hartman" w:date="2020-02-18T15:33:00Z"/>
                <w:del w:id="1669" w:author="Miller, Ryan" w:date="2020-02-27T11:03:00Z"/>
                <w:rFonts w:ascii="Times New Roman" w:eastAsia="Times New Roman" w:hAnsi="Times New Roman" w:cs="Times New Roman"/>
                <w:sz w:val="20"/>
                <w:szCs w:val="20"/>
              </w:rPr>
            </w:pPr>
            <w:ins w:id="1670" w:author="Rebecca L Hartman" w:date="2020-02-18T15:29:00Z">
              <w:del w:id="1671" w:author="Miller, Ryan" w:date="2020-02-27T11:03:00Z">
                <w:r w:rsidRPr="00937101" w:rsidDel="00620CC6">
                  <w:rPr>
                    <w:rFonts w:ascii="Times New Roman" w:eastAsia="Times New Roman" w:hAnsi="Times New Roman" w:cs="Times New Roman"/>
                    <w:sz w:val="20"/>
                    <w:szCs w:val="20"/>
                    <w:rPrChange w:id="1672" w:author="Rebecca L Hartman" w:date="2020-02-18T15:30:00Z">
                      <w:rPr>
                        <w:rFonts w:ascii="Times New Roman" w:eastAsia="Times New Roman" w:hAnsi="Times New Roman" w:cs="Times New Roman"/>
                      </w:rPr>
                    </w:rPrChange>
                  </w:rPr>
                  <w:delText>*Denotes statistical significance at p</w:delText>
                </w:r>
              </w:del>
            </w:ins>
            <w:ins w:id="1673" w:author="Rebecca L Hartman" w:date="2020-02-18T15:30:00Z">
              <w:del w:id="1674" w:author="Miller, Ryan" w:date="2020-02-27T11:03:00Z">
                <w:r w:rsidRPr="00937101" w:rsidDel="00620CC6">
                  <w:rPr>
                    <w:rFonts w:ascii="Times New Roman" w:eastAsia="Times New Roman" w:hAnsi="Times New Roman" w:cs="Times New Roman"/>
                    <w:sz w:val="20"/>
                    <w:szCs w:val="20"/>
                    <w:rPrChange w:id="1675" w:author="Rebecca L Hartman" w:date="2020-02-18T15:30:00Z">
                      <w:rPr>
                        <w:rFonts w:ascii="Times New Roman" w:eastAsia="Times New Roman" w:hAnsi="Times New Roman" w:cs="Times New Roman"/>
                      </w:rPr>
                    </w:rPrChange>
                  </w:rPr>
                  <w:delText>&lt;0.05</w:delText>
                </w:r>
              </w:del>
            </w:ins>
            <w:ins w:id="1676" w:author="Rebecca L Hartman" w:date="2020-02-18T15:33:00Z">
              <w:del w:id="1677" w:author="Miller, Ryan" w:date="2020-02-27T11:03:00Z">
                <w:r w:rsidR="00BD35A2" w:rsidRPr="00937101" w:rsidDel="00620CC6">
                  <w:rPr>
                    <w:rFonts w:ascii="Times New Roman" w:eastAsia="Times New Roman" w:hAnsi="Times New Roman" w:cs="Times New Roman"/>
                    <w:sz w:val="20"/>
                    <w:szCs w:val="20"/>
                  </w:rPr>
                  <w:delText>.</w:delText>
                </w:r>
              </w:del>
            </w:ins>
          </w:p>
          <w:p w14:paraId="00F47519" w14:textId="084A7E95" w:rsidR="00BD35A2" w:rsidRPr="00937101" w:rsidDel="00620CC6" w:rsidRDefault="00BD35A2" w:rsidP="00514C1E">
            <w:pPr>
              <w:spacing w:after="0" w:line="240" w:lineRule="auto"/>
              <w:rPr>
                <w:ins w:id="1678" w:author="Rebecca L Hartman" w:date="2020-02-18T15:29:00Z"/>
                <w:del w:id="1679" w:author="Miller, Ryan" w:date="2020-02-27T11:03:00Z"/>
                <w:rFonts w:ascii="Times New Roman" w:eastAsia="Times New Roman" w:hAnsi="Times New Roman" w:cs="Times New Roman"/>
                <w:sz w:val="20"/>
                <w:szCs w:val="20"/>
              </w:rPr>
            </w:pPr>
            <w:ins w:id="1680" w:author="Rebecca L Hartman" w:date="2020-02-18T15:33:00Z">
              <w:del w:id="1681" w:author="Miller, Ryan" w:date="2020-02-27T11:03:00Z">
                <w:r w:rsidRPr="00937101" w:rsidDel="00620CC6">
                  <w:rPr>
                    <w:rFonts w:ascii="Times New Roman" w:eastAsia="Times New Roman" w:hAnsi="Times New Roman" w:cs="Times New Roman"/>
                    <w:sz w:val="20"/>
                    <w:szCs w:val="20"/>
                  </w:rPr>
                  <w:delText>BrAC: breath alcohol concentration; THC</w:delText>
                </w:r>
              </w:del>
            </w:ins>
            <w:ins w:id="1682" w:author="Rebecca L Hartman" w:date="2020-02-18T15:34:00Z">
              <w:del w:id="1683" w:author="Miller, Ryan" w:date="2020-02-27T11:03:00Z">
                <w:r w:rsidRPr="00937101" w:rsidDel="00620CC6">
                  <w:rPr>
                    <w:rFonts w:ascii="Times New Roman" w:eastAsia="Times New Roman" w:hAnsi="Times New Roman" w:cs="Times New Roman"/>
                    <w:sz w:val="20"/>
                    <w:szCs w:val="20"/>
                  </w:rPr>
                  <w:delText>:</w:delText>
                </w:r>
              </w:del>
            </w:ins>
            <w:ins w:id="1684" w:author="Rebecca L Hartman" w:date="2020-02-18T15:33:00Z">
              <w:del w:id="1685" w:author="Miller, Ryan" w:date="2020-02-27T11:03:00Z">
                <w:r w:rsidRPr="00937101" w:rsidDel="00620CC6">
                  <w:rPr>
                    <w:rFonts w:ascii="Times New Roman" w:eastAsia="Times New Roman" w:hAnsi="Times New Roman" w:cs="Times New Roman"/>
                    <w:sz w:val="20"/>
                    <w:szCs w:val="20"/>
                  </w:rPr>
                  <w:delText xml:space="preserve"> Δ</w:delText>
                </w:r>
                <w:r w:rsidRPr="00937101" w:rsidDel="00620CC6">
                  <w:rPr>
                    <w:rFonts w:ascii="Times New Roman" w:eastAsia="Times New Roman" w:hAnsi="Times New Roman" w:cs="Times New Roman"/>
                    <w:sz w:val="20"/>
                    <w:szCs w:val="20"/>
                    <w:vertAlign w:val="superscript"/>
                  </w:rPr>
                  <w:delText>9</w:delText>
                </w:r>
                <w:r w:rsidRPr="00937101" w:rsidDel="00620CC6">
                  <w:rPr>
                    <w:rFonts w:ascii="Times New Roman" w:eastAsia="Times New Roman" w:hAnsi="Times New Roman" w:cs="Times New Roman"/>
                    <w:sz w:val="20"/>
                    <w:szCs w:val="20"/>
                  </w:rPr>
                  <w:delText>-tetrahydrocannabinol</w:delText>
                </w:r>
              </w:del>
            </w:ins>
          </w:p>
        </w:tc>
      </w:tr>
    </w:tbl>
    <w:p w14:paraId="6780994D" w14:textId="77777777" w:rsidR="000068D0" w:rsidRPr="00937101" w:rsidRDefault="000068D0" w:rsidP="000068D0">
      <w:pPr>
        <w:rPr>
          <w:rFonts w:ascii="Times New Roman" w:hAnsi="Times New Roman" w:cs="Times New Roman"/>
          <w:sz w:val="20"/>
          <w:szCs w:val="20"/>
        </w:rPr>
      </w:pPr>
    </w:p>
    <w:p w14:paraId="4B86015A" w14:textId="517AA3F8"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t>Table 2</w:t>
      </w:r>
      <w:r w:rsidR="00782802" w:rsidRPr="00937101">
        <w:rPr>
          <w:rFonts w:ascii="Times New Roman" w:hAnsi="Times New Roman" w:cs="Times New Roman"/>
          <w:sz w:val="20"/>
          <w:szCs w:val="20"/>
        </w:rPr>
        <w:t>: Results of m</w:t>
      </w:r>
      <w:r w:rsidRPr="00937101">
        <w:rPr>
          <w:rFonts w:ascii="Times New Roman" w:hAnsi="Times New Roman" w:cs="Times New Roman"/>
          <w:sz w:val="20"/>
          <w:szCs w:val="20"/>
        </w:rPr>
        <w:t>odels used to analyze baseline driving performance</w:t>
      </w:r>
      <w:ins w:id="1686" w:author="Miller, Ryan" w:date="2020-03-02T15:17:00Z">
        <w:r w:rsidR="009B1341">
          <w:rPr>
            <w:rFonts w:ascii="Times New Roman" w:hAnsi="Times New Roman" w:cs="Times New Roman"/>
            <w:sz w:val="20"/>
            <w:szCs w:val="20"/>
          </w:rPr>
          <w:t>,</w:t>
        </w:r>
      </w:ins>
      <w:r w:rsidRPr="00937101">
        <w:rPr>
          <w:rFonts w:ascii="Times New Roman" w:hAnsi="Times New Roman" w:cs="Times New Roman"/>
          <w:sz w:val="20"/>
          <w:szCs w:val="20"/>
        </w:rPr>
        <w:t xml:space="preserve"> including </w:t>
      </w:r>
      <w:r w:rsidR="00121DE0" w:rsidRPr="00937101">
        <w:rPr>
          <w:rFonts w:ascii="Times New Roman" w:hAnsi="Times New Roman" w:cs="Times New Roman"/>
          <w:sz w:val="20"/>
          <w:szCs w:val="20"/>
        </w:rPr>
        <w:t xml:space="preserve">fixed-effect </w:t>
      </w:r>
      <w:r w:rsidRPr="00937101">
        <w:rPr>
          <w:rFonts w:ascii="Times New Roman" w:hAnsi="Times New Roman" w:cs="Times New Roman"/>
          <w:sz w:val="20"/>
          <w:szCs w:val="20"/>
        </w:rPr>
        <w:t xml:space="preserve">intercepts, coefficient estimates, </w:t>
      </w:r>
      <w:ins w:id="1687" w:author="Miller, Ryan" w:date="2020-03-02T15:13:00Z">
        <w:r w:rsidR="00A9024B">
          <w:rPr>
            <w:rFonts w:ascii="Times New Roman" w:hAnsi="Times New Roman" w:cs="Times New Roman"/>
            <w:sz w:val="20"/>
            <w:szCs w:val="20"/>
          </w:rPr>
          <w:t xml:space="preserve">95% confidence intervals, </w:t>
        </w:r>
      </w:ins>
      <w:r w:rsidRPr="00937101">
        <w:rPr>
          <w:rFonts w:ascii="Times New Roman" w:hAnsi="Times New Roman" w:cs="Times New Roman"/>
          <w:sz w:val="20"/>
          <w:szCs w:val="20"/>
        </w:rPr>
        <w:t xml:space="preserve">and p-values.  </w:t>
      </w:r>
      <w:moveFromRangeStart w:id="1688" w:author="Miller, Ryan" w:date="2020-03-02T15:12:00Z" w:name="move34054393"/>
      <w:moveFrom w:id="1689" w:author="Miller, Ryan" w:date="2020-03-02T15:12:00Z">
        <w:r w:rsidR="00782802" w:rsidRPr="00937101" w:rsidDel="00A9024B">
          <w:rPr>
            <w:rFonts w:ascii="Times New Roman" w:hAnsi="Times New Roman" w:cs="Times New Roman"/>
            <w:sz w:val="20"/>
            <w:szCs w:val="20"/>
          </w:rPr>
          <w:t>All models used</w:t>
        </w:r>
        <w:r w:rsidRPr="00937101" w:rsidDel="00A9024B">
          <w:rPr>
            <w:rFonts w:ascii="Times New Roman" w:hAnsi="Times New Roman" w:cs="Times New Roman"/>
            <w:sz w:val="20"/>
            <w:szCs w:val="20"/>
          </w:rPr>
          <w:t xml:space="preserve"> a Gaussian response, identity link, and subject specific random intercepts</w:t>
        </w:r>
        <w:r w:rsidR="00782802" w:rsidRPr="00937101" w:rsidDel="00A9024B">
          <w:rPr>
            <w:rFonts w:ascii="Times New Roman" w:hAnsi="Times New Roman" w:cs="Times New Roman"/>
            <w:sz w:val="20"/>
            <w:szCs w:val="20"/>
          </w:rPr>
          <w:t xml:space="preserve">. AIC did not select an interaction between </w:t>
        </w:r>
        <w:ins w:id="1690" w:author="Rebecca L Hartman" w:date="2020-02-18T16:40:00Z">
          <w:r w:rsidR="00CC26DE" w:rsidRPr="00937101" w:rsidDel="00A9024B">
            <w:rPr>
              <w:rFonts w:ascii="Times New Roman" w:hAnsi="Times New Roman" w:cs="Times New Roman"/>
              <w:sz w:val="20"/>
              <w:szCs w:val="20"/>
            </w:rPr>
            <w:t>breath alcohol concentration (</w:t>
          </w:r>
        </w:ins>
        <w:r w:rsidR="00782802" w:rsidRPr="00937101" w:rsidDel="00A9024B">
          <w:rPr>
            <w:rFonts w:ascii="Times New Roman" w:hAnsi="Times New Roman" w:cs="Times New Roman"/>
            <w:sz w:val="20"/>
            <w:szCs w:val="20"/>
          </w:rPr>
          <w:t>B</w:t>
        </w:r>
        <w:ins w:id="1691" w:author="Rebecca L Hartman" w:date="2020-02-18T16:40:00Z">
          <w:r w:rsidR="00CC26DE" w:rsidRPr="00937101" w:rsidDel="00A9024B">
            <w:rPr>
              <w:rFonts w:ascii="Times New Roman" w:hAnsi="Times New Roman" w:cs="Times New Roman"/>
              <w:sz w:val="20"/>
              <w:szCs w:val="20"/>
            </w:rPr>
            <w:t>r</w:t>
          </w:r>
        </w:ins>
        <w:r w:rsidR="00782802" w:rsidRPr="00937101" w:rsidDel="00A9024B">
          <w:rPr>
            <w:rFonts w:ascii="Times New Roman" w:hAnsi="Times New Roman" w:cs="Times New Roman"/>
            <w:sz w:val="20"/>
            <w:szCs w:val="20"/>
          </w:rPr>
          <w:t>AC</w:t>
        </w:r>
        <w:ins w:id="1692" w:author="Rebecca L Hartman" w:date="2020-02-18T16:40:00Z">
          <w:r w:rsidR="00CC26DE" w:rsidRPr="00937101" w:rsidDel="00A9024B">
            <w:rPr>
              <w:rFonts w:ascii="Times New Roman" w:hAnsi="Times New Roman" w:cs="Times New Roman"/>
              <w:sz w:val="20"/>
              <w:szCs w:val="20"/>
            </w:rPr>
            <w:t>)</w:t>
          </w:r>
        </w:ins>
        <w:r w:rsidR="00782802" w:rsidRPr="00937101" w:rsidDel="00A9024B">
          <w:rPr>
            <w:rFonts w:ascii="Times New Roman" w:hAnsi="Times New Roman" w:cs="Times New Roman"/>
            <w:sz w:val="20"/>
            <w:szCs w:val="20"/>
          </w:rPr>
          <w:t xml:space="preserve"> and </w:t>
        </w:r>
        <w:ins w:id="1693" w:author="Rebecca L Hartman" w:date="2020-02-18T16:40:00Z">
          <w:r w:rsidR="00CC26DE" w:rsidRPr="00937101" w:rsidDel="00A9024B">
            <w:rPr>
              <w:rFonts w:ascii="Times New Roman" w:hAnsi="Times New Roman" w:cs="Times New Roman"/>
              <w:sz w:val="20"/>
              <w:szCs w:val="20"/>
            </w:rPr>
            <w:t>Δ</w:t>
          </w:r>
        </w:ins>
        <w:ins w:id="1694" w:author="Rebecca L Hartman" w:date="2020-02-18T16:41:00Z">
          <w:r w:rsidR="00CC26DE" w:rsidRPr="00937101" w:rsidDel="00A9024B">
            <w:rPr>
              <w:rFonts w:ascii="Times New Roman" w:hAnsi="Times New Roman" w:cs="Times New Roman"/>
              <w:sz w:val="20"/>
              <w:szCs w:val="20"/>
              <w:vertAlign w:val="superscript"/>
            </w:rPr>
            <w:t>9</w:t>
          </w:r>
          <w:r w:rsidR="00CC26DE" w:rsidRPr="00937101" w:rsidDel="00A9024B">
            <w:rPr>
              <w:rFonts w:ascii="Times New Roman" w:hAnsi="Times New Roman" w:cs="Times New Roman"/>
              <w:sz w:val="20"/>
              <w:szCs w:val="20"/>
            </w:rPr>
            <w:t>-tetrahydrocannabinol (</w:t>
          </w:r>
        </w:ins>
        <w:r w:rsidR="00782802" w:rsidRPr="00937101" w:rsidDel="00A9024B">
          <w:rPr>
            <w:rFonts w:ascii="Times New Roman" w:hAnsi="Times New Roman" w:cs="Times New Roman"/>
            <w:sz w:val="20"/>
            <w:szCs w:val="20"/>
          </w:rPr>
          <w:t>THC</w:t>
        </w:r>
        <w:ins w:id="1695" w:author="Rebecca L Hartman" w:date="2020-02-18T16:41:00Z">
          <w:r w:rsidR="00CC26DE" w:rsidRPr="00937101" w:rsidDel="00A9024B">
            <w:rPr>
              <w:rFonts w:ascii="Times New Roman" w:hAnsi="Times New Roman" w:cs="Times New Roman"/>
              <w:sz w:val="20"/>
              <w:szCs w:val="20"/>
            </w:rPr>
            <w:t>)</w:t>
          </w:r>
        </w:ins>
        <w:r w:rsidR="00782802" w:rsidRPr="00937101" w:rsidDel="00A9024B">
          <w:rPr>
            <w:rFonts w:ascii="Times New Roman" w:hAnsi="Times New Roman" w:cs="Times New Roman"/>
            <w:sz w:val="20"/>
            <w:szCs w:val="20"/>
          </w:rPr>
          <w:t xml:space="preserve"> for any outcomes</w:t>
        </w:r>
        <w:del w:id="1696" w:author="Miller, Ryan" w:date="2020-03-02T15:13:00Z">
          <w:r w:rsidR="00782802" w:rsidRPr="00937101" w:rsidDel="00A9024B">
            <w:rPr>
              <w:rFonts w:ascii="Times New Roman" w:hAnsi="Times New Roman" w:cs="Times New Roman"/>
              <w:sz w:val="20"/>
              <w:szCs w:val="20"/>
            </w:rPr>
            <w:delText>.</w:delText>
          </w:r>
        </w:del>
        <w:ins w:id="1697" w:author="Rebecca L Hartman" w:date="2020-02-18T16:40:00Z">
          <w:del w:id="1698" w:author="Miller, Ryan" w:date="2020-03-02T15:13:00Z">
            <w:r w:rsidR="00CC26DE" w:rsidRPr="00937101" w:rsidDel="00A9024B">
              <w:rPr>
                <w:rFonts w:ascii="Times New Roman" w:hAnsi="Times New Roman" w:cs="Times New Roman"/>
                <w:sz w:val="20"/>
                <w:szCs w:val="20"/>
              </w:rPr>
              <w:delText xml:space="preserve"> </w:delText>
            </w:r>
          </w:del>
        </w:ins>
      </w:moveFrom>
      <w:moveFromRangeEnd w:id="1688"/>
      <w:ins w:id="1699" w:author="Rebecca L Hartman" w:date="2020-02-18T16:40:00Z">
        <w:del w:id="1700" w:author="Miller, Ryan" w:date="2020-03-02T15:13:00Z">
          <w:r w:rsidR="00CC26DE" w:rsidRPr="00937101" w:rsidDel="00A9024B">
            <w:rPr>
              <w:rFonts w:ascii="Times New Roman" w:hAnsi="Times New Roman" w:cs="Times New Roman"/>
              <w:sz w:val="20"/>
              <w:szCs w:val="20"/>
            </w:rPr>
            <w:delText>*Denotes statistical significance at p&lt;0.05.</w:delText>
          </w:r>
        </w:del>
      </w:ins>
    </w:p>
    <w:p w14:paraId="6EEEC67D"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9432" w:type="dxa"/>
        <w:tblCellMar>
          <w:top w:w="15" w:type="dxa"/>
          <w:left w:w="15" w:type="dxa"/>
          <w:bottom w:w="15" w:type="dxa"/>
          <w:right w:w="15" w:type="dxa"/>
        </w:tblCellMar>
        <w:tblLook w:val="04A0" w:firstRow="1" w:lastRow="0" w:firstColumn="1" w:lastColumn="0" w:noHBand="0" w:noVBand="1"/>
      </w:tblPr>
      <w:tblGrid>
        <w:gridCol w:w="1111"/>
        <w:gridCol w:w="1419"/>
        <w:gridCol w:w="1471"/>
        <w:gridCol w:w="1064"/>
        <w:gridCol w:w="1300"/>
        <w:gridCol w:w="950"/>
        <w:gridCol w:w="1167"/>
        <w:gridCol w:w="950"/>
      </w:tblGrid>
      <w:tr w:rsidR="007A6687" w:rsidRPr="00937101" w14:paraId="0F519F13" w14:textId="77777777" w:rsidTr="00A9024B">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9FB9"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4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4EDA" w14:textId="77777777" w:rsidR="000068D0" w:rsidRPr="00937101" w:rsidRDefault="00121DE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72E873"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4C42CB" w14:textId="53E242BA" w:rsidR="000068D0" w:rsidRPr="00937101" w:rsidRDefault="000068D0" w:rsidP="000068D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701"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702" w:author="Rebecca L Hartman" w:date="2020-02-19T15:21:00Z">
              <w:r w:rsidR="00EB708C">
                <w:rPr>
                  <w:rFonts w:ascii="Times New Roman" w:eastAsia="Times New Roman" w:hAnsi="Times New Roman" w:cs="Times New Roman"/>
                  <w:color w:val="000000"/>
                  <w:sz w:val="20"/>
                  <w:szCs w:val="20"/>
                </w:rPr>
                <w:t xml:space="preserve"> (</w:t>
              </w:r>
            </w:ins>
            <w:ins w:id="1703" w:author="Miller, Ryan" w:date="2020-02-27T11:22:00Z">
              <w:r w:rsidR="007A6687">
                <w:rPr>
                  <w:rFonts w:ascii="Times New Roman" w:eastAsia="Times New Roman" w:hAnsi="Times New Roman" w:cs="Times New Roman"/>
                  <w:color w:val="000000"/>
                  <w:sz w:val="20"/>
                  <w:szCs w:val="20"/>
                </w:rPr>
                <w:t xml:space="preserve">0.01 </w:t>
              </w:r>
            </w:ins>
            <w:ins w:id="1704" w:author="Rebecca L Hartman" w:date="2020-02-19T15:21:00Z">
              <w:r w:rsidR="00EB708C">
                <w:rPr>
                  <w:rFonts w:ascii="Times New Roman" w:eastAsia="Times New Roman" w:hAnsi="Times New Roman" w:cs="Times New Roman"/>
                  <w:color w:val="000000"/>
                  <w:sz w:val="20"/>
                  <w:szCs w:val="20"/>
                </w:rPr>
                <w:t>g/210 L)</w:t>
              </w:r>
            </w:ins>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B365F"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ins w:id="1705" w:author="Rebecca L Hartman" w:date="2020-02-19T15:22:00Z">
              <w:r w:rsidR="00EB708C">
                <w:rPr>
                  <w:rFonts w:ascii="Times New Roman" w:eastAsia="Times New Roman" w:hAnsi="Times New Roman" w:cs="Times New Roman"/>
                  <w:sz w:val="20"/>
                  <w:szCs w:val="20"/>
                </w:rPr>
                <w:t xml:space="preserve"> (µg/L)</w:t>
              </w:r>
            </w:ins>
          </w:p>
        </w:tc>
      </w:tr>
      <w:tr w:rsidR="007A6687" w:rsidRPr="00937101" w14:paraId="719FFD9A"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49505718"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vMerge/>
            <w:tcBorders>
              <w:top w:val="single" w:sz="8" w:space="0" w:color="000000"/>
              <w:left w:val="single" w:sz="8" w:space="0" w:color="000000"/>
              <w:bottom w:val="single" w:sz="8" w:space="0" w:color="000000"/>
              <w:right w:val="single" w:sz="8" w:space="0" w:color="000000"/>
            </w:tcBorders>
            <w:vAlign w:val="center"/>
            <w:hideMark/>
          </w:tcPr>
          <w:p w14:paraId="2A2A2097"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3117C6" w14:textId="3C92488A" w:rsidR="000068D0" w:rsidRPr="00937101" w:rsidRDefault="007A6687" w:rsidP="000068D0">
            <w:pPr>
              <w:spacing w:after="0" w:line="240" w:lineRule="auto"/>
              <w:rPr>
                <w:rFonts w:ascii="Times New Roman" w:eastAsia="Times New Roman" w:hAnsi="Times New Roman" w:cs="Times New Roman"/>
                <w:sz w:val="20"/>
                <w:szCs w:val="20"/>
              </w:rPr>
            </w:pPr>
            <w:ins w:id="1706" w:author="Miller, Ryan" w:date="2020-02-27T11:22:00Z">
              <w:r>
                <w:rPr>
                  <w:rFonts w:ascii="Times New Roman" w:eastAsia="Times New Roman" w:hAnsi="Times New Roman" w:cs="Times New Roman"/>
                  <w:sz w:val="20"/>
                  <w:szCs w:val="20"/>
                </w:rPr>
                <w:t>β</w:t>
              </w:r>
            </w:ins>
            <w:del w:id="1707" w:author="Miller, Ryan" w:date="2020-02-27T11:22:00Z">
              <w:r w:rsidRPr="00937101" w:rsidDel="007A6687">
                <w:rPr>
                  <w:rFonts w:ascii="Times New Roman" w:eastAsia="Times New Roman" w:hAnsi="Times New Roman" w:cs="Times New Roman"/>
                  <w:sz w:val="20"/>
                  <w:szCs w:val="20"/>
                </w:rPr>
                <w:delText>Β</w:delText>
              </w:r>
            </w:del>
            <w:ins w:id="1708" w:author="Miller, Ryan" w:date="2020-02-27T11:22:00Z">
              <w:r>
                <w:rPr>
                  <w:rFonts w:ascii="Times New Roman" w:eastAsia="Times New Roman" w:hAnsi="Times New Roman" w:cs="Times New Roman"/>
                  <w:sz w:val="20"/>
                  <w:szCs w:val="20"/>
                </w:rPr>
                <w:t xml:space="preserve"> (95% CI)</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69D561"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BCAE6" w14:textId="38B23AD4" w:rsidR="000068D0" w:rsidRPr="00937101" w:rsidRDefault="007A6687" w:rsidP="000068D0">
            <w:pPr>
              <w:spacing w:after="0" w:line="240" w:lineRule="auto"/>
              <w:rPr>
                <w:rFonts w:ascii="Times New Roman" w:eastAsia="Times New Roman" w:hAnsi="Times New Roman" w:cs="Times New Roman"/>
                <w:sz w:val="20"/>
                <w:szCs w:val="20"/>
              </w:rPr>
            </w:pPr>
            <w:ins w:id="1709" w:author="Miller, Ryan" w:date="2020-02-27T11:22:00Z">
              <w:r>
                <w:rPr>
                  <w:rFonts w:ascii="Times New Roman" w:eastAsia="Times New Roman" w:hAnsi="Times New Roman" w:cs="Times New Roman"/>
                  <w:sz w:val="20"/>
                  <w:szCs w:val="20"/>
                </w:rPr>
                <w:t>β</w:t>
              </w:r>
            </w:ins>
            <w:del w:id="1710" w:author="Miller, Ryan" w:date="2020-02-27T11:22:00Z">
              <w:r w:rsidRPr="00937101" w:rsidDel="007A6687">
                <w:rPr>
                  <w:rFonts w:ascii="Times New Roman" w:eastAsia="Times New Roman" w:hAnsi="Times New Roman" w:cs="Times New Roman"/>
                  <w:sz w:val="20"/>
                  <w:szCs w:val="20"/>
                </w:rPr>
                <w:delText>Β</w:delText>
              </w:r>
            </w:del>
            <w:ins w:id="1711" w:author="Miller, Ryan" w:date="2020-02-27T11:22:00Z">
              <w:r>
                <w:rPr>
                  <w:rFonts w:ascii="Times New Roman" w:eastAsia="Times New Roman" w:hAnsi="Times New Roman" w:cs="Times New Roman"/>
                  <w:sz w:val="20"/>
                  <w:szCs w:val="20"/>
                </w:rPr>
                <w:t xml:space="preserve"> (95% CI)</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13992B"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E7E8A1" w14:textId="64A72B0E" w:rsidR="000068D0" w:rsidRPr="00937101" w:rsidRDefault="007A6687" w:rsidP="000068D0">
            <w:pPr>
              <w:spacing w:after="0" w:line="240" w:lineRule="auto"/>
              <w:rPr>
                <w:rFonts w:ascii="Times New Roman" w:eastAsia="Times New Roman" w:hAnsi="Times New Roman" w:cs="Times New Roman"/>
                <w:sz w:val="20"/>
                <w:szCs w:val="20"/>
              </w:rPr>
            </w:pPr>
            <w:ins w:id="1712" w:author="Miller, Ryan" w:date="2020-02-27T11:22:00Z">
              <w:r>
                <w:rPr>
                  <w:rFonts w:ascii="Times New Roman" w:eastAsia="Times New Roman" w:hAnsi="Times New Roman" w:cs="Times New Roman"/>
                  <w:sz w:val="20"/>
                  <w:szCs w:val="20"/>
                </w:rPr>
                <w:t>β</w:t>
              </w:r>
            </w:ins>
            <w:del w:id="1713" w:author="Miller, Ryan" w:date="2020-02-27T11:22:00Z">
              <w:r w:rsidRPr="00937101" w:rsidDel="007A6687">
                <w:rPr>
                  <w:rFonts w:ascii="Times New Roman" w:eastAsia="Times New Roman" w:hAnsi="Times New Roman" w:cs="Times New Roman"/>
                  <w:sz w:val="20"/>
                  <w:szCs w:val="20"/>
                </w:rPr>
                <w:delText>Β</w:delText>
              </w:r>
            </w:del>
            <w:ins w:id="1714" w:author="Miller, Ryan" w:date="2020-02-27T11:22:00Z">
              <w:r>
                <w:rPr>
                  <w:rFonts w:ascii="Times New Roman" w:eastAsia="Times New Roman" w:hAnsi="Times New Roman" w:cs="Times New Roman"/>
                  <w:sz w:val="20"/>
                  <w:szCs w:val="20"/>
                </w:rPr>
                <w:t xml:space="preserve"> (95% CI)</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D43272"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7A6687" w:rsidRPr="00937101" w14:paraId="41589CCD" w14:textId="77777777" w:rsidTr="00A9024B">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F402" w14:textId="77777777" w:rsidR="000068D0" w:rsidRPr="00937101" w:rsidRDefault="000068D0"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del w:id="1715" w:author="Rebecca L Hartman" w:date="2020-02-18T15:43:00Z">
              <w:r w:rsidRPr="00937101" w:rsidDel="00A472B7">
                <w:rPr>
                  <w:rFonts w:ascii="Times New Roman" w:eastAsia="Times New Roman" w:hAnsi="Times New Roman" w:cs="Times New Roman"/>
                  <w:color w:val="000000"/>
                  <w:sz w:val="20"/>
                  <w:szCs w:val="20"/>
                </w:rPr>
                <w:delText xml:space="preserve"> </w:delText>
              </w:r>
            </w:del>
            <w:ins w:id="1716" w:author="Rebecca L Hartman" w:date="2020-02-18T15:43:00Z">
              <w:r w:rsidR="00A472B7"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Mirror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BC54" w14:textId="166C3842"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717" w:author="Miller, Ryan" w:date="2020-02-21T09:58:00Z">
              <w:r w:rsidR="00C74BBA">
                <w:rPr>
                  <w:rFonts w:ascii="Times New Roman" w:eastAsia="Times New Roman" w:hAnsi="Times New Roman" w:cs="Times New Roman"/>
                  <w:color w:val="000000"/>
                  <w:sz w:val="20"/>
                  <w:szCs w:val="20"/>
                </w:rPr>
                <w:t>P</w:t>
              </w:r>
            </w:ins>
            <w:del w:id="1718" w:author="Miller, Ryan" w:date="2020-02-21T09:58:00Z">
              <w:r w:rsidRPr="00937101" w:rsidDel="00C74BBA">
                <w:rPr>
                  <w:rFonts w:ascii="Times New Roman" w:eastAsia="Times New Roman" w:hAnsi="Times New Roman" w:cs="Times New Roman"/>
                  <w:color w:val="000000"/>
                  <w:sz w:val="20"/>
                  <w:szCs w:val="20"/>
                </w:rPr>
                <w:delText>D</w:delText>
              </w:r>
            </w:del>
            <w:ins w:id="1719" w:author="Rebecca L Hartman" w:date="2020-02-19T15:25:00Z">
              <w:r w:rsidR="00EB708C">
                <w:rPr>
                  <w:rFonts w:ascii="Times New Roman" w:eastAsia="Times New Roman" w:hAnsi="Times New Roman" w:cs="Times New Roman"/>
                  <w:color w:val="000000"/>
                  <w:sz w:val="20"/>
                  <w:szCs w:val="20"/>
                </w:rPr>
                <w:t xml:space="preserve"> (</w:t>
              </w:r>
              <w:del w:id="1720" w:author="Miller, Ryan" w:date="2020-02-21T09:58:00Z">
                <w:r w:rsidR="00EB708C" w:rsidDel="00C74BBA">
                  <w:rPr>
                    <w:rFonts w:ascii="Times New Roman" w:eastAsia="Times New Roman" w:hAnsi="Times New Roman" w:cs="Times New Roman"/>
                    <w:color w:val="000000"/>
                    <w:sz w:val="20"/>
                    <w:szCs w:val="20"/>
                  </w:rPr>
                  <w:delText>mph</w:delText>
                </w:r>
              </w:del>
            </w:ins>
            <w:ins w:id="1721" w:author="Miller, Ryan" w:date="2020-02-27T11:11:00Z">
              <w:r w:rsidR="00FA3B03">
                <w:rPr>
                  <w:rFonts w:ascii="Times New Roman" w:eastAsia="Times New Roman" w:hAnsi="Times New Roman" w:cs="Times New Roman"/>
                  <w:color w:val="000000"/>
                  <w:sz w:val="20"/>
                  <w:szCs w:val="20"/>
                </w:rPr>
                <w:t>cm</w:t>
              </w:r>
            </w:ins>
            <w:ins w:id="1722" w:author="Rebecca L Hartman" w:date="2020-02-19T15:25: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D5FB50" w14:textId="77777777" w:rsidR="00FA3B03" w:rsidRDefault="000068D0" w:rsidP="000068D0">
            <w:pPr>
              <w:spacing w:after="0" w:line="240" w:lineRule="auto"/>
              <w:rPr>
                <w:ins w:id="1723" w:author="Miller, Ryan" w:date="2020-02-27T11:17: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724" w:author="Miller, Ryan" w:date="2020-02-27T11:05:00Z">
              <w:r w:rsidR="00FA3B03">
                <w:rPr>
                  <w:rFonts w:ascii="Times New Roman" w:eastAsia="Times New Roman" w:hAnsi="Times New Roman" w:cs="Times New Roman"/>
                  <w:color w:val="000000"/>
                  <w:sz w:val="20"/>
                  <w:szCs w:val="20"/>
                </w:rPr>
                <w:t>128</w:t>
              </w:r>
            </w:ins>
            <w:ins w:id="1725" w:author="Miller, Ryan" w:date="2020-02-27T11:14:00Z">
              <w:r w:rsidR="00FA3B03">
                <w:rPr>
                  <w:rFonts w:ascii="Times New Roman" w:eastAsia="Times New Roman" w:hAnsi="Times New Roman" w:cs="Times New Roman"/>
                  <w:color w:val="000000"/>
                  <w:sz w:val="20"/>
                  <w:szCs w:val="20"/>
                </w:rPr>
                <w:t xml:space="preserve"> </w:t>
              </w:r>
            </w:ins>
          </w:p>
          <w:p w14:paraId="3D9EC6EC" w14:textId="4FA62493" w:rsidR="000068D0" w:rsidRPr="00937101" w:rsidRDefault="00FA3B03" w:rsidP="000068D0">
            <w:pPr>
              <w:spacing w:after="0" w:line="240" w:lineRule="auto"/>
              <w:rPr>
                <w:rFonts w:ascii="Times New Roman" w:eastAsia="Times New Roman" w:hAnsi="Times New Roman" w:cs="Times New Roman"/>
                <w:sz w:val="20"/>
                <w:szCs w:val="20"/>
              </w:rPr>
            </w:pPr>
            <w:ins w:id="1726" w:author="Miller, Ryan" w:date="2020-02-27T11:14:00Z">
              <w:r>
                <w:rPr>
                  <w:rFonts w:ascii="Times New Roman" w:eastAsia="Times New Roman" w:hAnsi="Times New Roman" w:cs="Times New Roman"/>
                  <w:color w:val="000000"/>
                  <w:sz w:val="20"/>
                  <w:szCs w:val="20"/>
                </w:rPr>
                <w:t>(-2.090, 2.346)</w:t>
              </w:r>
            </w:ins>
            <w:del w:id="1727" w:author="Miller, Ryan" w:date="2020-02-27T11:05:00Z">
              <w:r w:rsidR="000068D0" w:rsidRPr="00937101" w:rsidDel="00620CC6">
                <w:rPr>
                  <w:rFonts w:ascii="Times New Roman" w:eastAsia="Times New Roman" w:hAnsi="Times New Roman" w:cs="Times New Roman"/>
                  <w:color w:val="000000"/>
                  <w:sz w:val="20"/>
                  <w:szCs w:val="20"/>
                </w:rPr>
                <w:delText>004</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20E80"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0B93C5" w14:textId="77777777" w:rsidR="00FA3B03" w:rsidRDefault="000068D0" w:rsidP="000068D0">
            <w:pPr>
              <w:spacing w:after="0" w:line="240" w:lineRule="auto"/>
              <w:rPr>
                <w:ins w:id="1728" w:author="Miller, Ryan" w:date="2020-02-27T11:17: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729" w:author="Miller, Ryan" w:date="2020-02-27T11:16:00Z">
              <w:r w:rsidR="00FA3B03">
                <w:rPr>
                  <w:rFonts w:ascii="Times New Roman" w:eastAsia="Times New Roman" w:hAnsi="Times New Roman" w:cs="Times New Roman"/>
                  <w:color w:val="000000"/>
                  <w:sz w:val="20"/>
                  <w:szCs w:val="20"/>
                </w:rPr>
                <w:t xml:space="preserve">068 </w:t>
              </w:r>
            </w:ins>
          </w:p>
          <w:p w14:paraId="7432F1E7" w14:textId="2DC210CF" w:rsidR="000068D0" w:rsidRPr="00937101" w:rsidRDefault="00FA3B03" w:rsidP="000068D0">
            <w:pPr>
              <w:spacing w:after="0" w:line="240" w:lineRule="auto"/>
              <w:rPr>
                <w:rFonts w:ascii="Times New Roman" w:eastAsia="Times New Roman" w:hAnsi="Times New Roman" w:cs="Times New Roman"/>
                <w:sz w:val="20"/>
                <w:szCs w:val="20"/>
              </w:rPr>
            </w:pPr>
            <w:ins w:id="1730" w:author="Miller, Ryan" w:date="2020-02-27T11:16:00Z">
              <w:r>
                <w:rPr>
                  <w:rFonts w:ascii="Times New Roman" w:eastAsia="Times New Roman" w:hAnsi="Times New Roman" w:cs="Times New Roman"/>
                  <w:color w:val="000000"/>
                  <w:sz w:val="20"/>
                  <w:szCs w:val="20"/>
                </w:rPr>
                <w:t>(-0.358, 0.223)</w:t>
              </w:r>
            </w:ins>
            <w:del w:id="1731" w:author="Miller, Ryan" w:date="2020-02-27T11:15:00Z">
              <w:r w:rsidR="000068D0" w:rsidRPr="00937101" w:rsidDel="00FA3B03">
                <w:rPr>
                  <w:rFonts w:ascii="Times New Roman" w:eastAsia="Times New Roman" w:hAnsi="Times New Roman" w:cs="Times New Roman"/>
                  <w:color w:val="000000"/>
                  <w:sz w:val="20"/>
                  <w:szCs w:val="20"/>
                </w:rPr>
                <w:delText>222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772DF7"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26B295" w14:textId="77777777" w:rsidR="007A6687" w:rsidRDefault="000068D0" w:rsidP="00A90ACC">
            <w:pPr>
              <w:spacing w:after="0" w:line="240" w:lineRule="auto"/>
              <w:rPr>
                <w:ins w:id="1732" w:author="Miller, Ryan" w:date="2020-02-27T11:20:00Z"/>
                <w:rFonts w:ascii="Times New Roman" w:eastAsia="Times New Roman" w:hAnsi="Times New Roman" w:cs="Times New Roman"/>
                <w:color w:val="000000"/>
                <w:sz w:val="20"/>
                <w:szCs w:val="20"/>
              </w:rPr>
            </w:pPr>
            <w:del w:id="1733" w:author="Miller, Ryan" w:date="2020-02-27T11:17:00Z">
              <w:r w:rsidRPr="00937101" w:rsidDel="00FA3B03">
                <w:rPr>
                  <w:rFonts w:ascii="Times New Roman" w:eastAsia="Times New Roman" w:hAnsi="Times New Roman" w:cs="Times New Roman"/>
                  <w:color w:val="000000"/>
                  <w:sz w:val="20"/>
                  <w:szCs w:val="20"/>
                </w:rPr>
                <w:delText>-</w:delText>
              </w:r>
            </w:del>
            <w:ins w:id="1734" w:author="Miller, Ryan" w:date="2020-02-27T11:17:00Z">
              <w:r w:rsidR="00FA3B03">
                <w:rPr>
                  <w:rFonts w:ascii="Times New Roman" w:eastAsia="Times New Roman" w:hAnsi="Times New Roman" w:cs="Times New Roman"/>
                  <w:color w:val="000000"/>
                  <w:sz w:val="20"/>
                  <w:szCs w:val="20"/>
                </w:rPr>
                <w:t xml:space="preserve">0.000 </w:t>
              </w:r>
            </w:ins>
          </w:p>
          <w:p w14:paraId="342B5118" w14:textId="3F337545" w:rsidR="000068D0" w:rsidRPr="00937101" w:rsidRDefault="00FA3B03">
            <w:pPr>
              <w:spacing w:after="0" w:line="240" w:lineRule="auto"/>
              <w:rPr>
                <w:rFonts w:ascii="Times New Roman" w:eastAsia="Times New Roman" w:hAnsi="Times New Roman" w:cs="Times New Roman"/>
                <w:sz w:val="20"/>
                <w:szCs w:val="20"/>
              </w:rPr>
            </w:pPr>
            <w:ins w:id="1735" w:author="Miller, Ryan" w:date="2020-02-27T11:17:00Z">
              <w:r>
                <w:rPr>
                  <w:rFonts w:ascii="Times New Roman" w:eastAsia="Times New Roman" w:hAnsi="Times New Roman" w:cs="Times New Roman"/>
                  <w:color w:val="000000"/>
                  <w:sz w:val="20"/>
                  <w:szCs w:val="20"/>
                </w:rPr>
                <w:t>(-0.138, 0.137)</w:t>
              </w:r>
            </w:ins>
            <w:del w:id="1736" w:author="Miller, Ryan" w:date="2020-02-27T11:17:00Z">
              <w:r w:rsidR="000068D0" w:rsidRPr="00937101" w:rsidDel="00FA3B03">
                <w:rPr>
                  <w:rFonts w:ascii="Times New Roman" w:eastAsia="Times New Roman" w:hAnsi="Times New Roman" w:cs="Times New Roman"/>
                  <w:color w:val="000000"/>
                  <w:sz w:val="20"/>
                  <w:szCs w:val="20"/>
                </w:rPr>
                <w:delText>0.000</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D2E2ED"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r>
      <w:tr w:rsidR="007A6687" w:rsidRPr="00937101" w14:paraId="21CAC4E0"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7F84444D"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4A64" w14:textId="03B8799A"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737" w:author="Rebecca L Hartman" w:date="2020-02-19T15:25:00Z">
              <w:r w:rsidR="00EB708C">
                <w:rPr>
                  <w:rFonts w:ascii="Times New Roman" w:eastAsia="Times New Roman" w:hAnsi="Times New Roman" w:cs="Times New Roman"/>
                  <w:color w:val="000000"/>
                  <w:sz w:val="20"/>
                  <w:szCs w:val="20"/>
                </w:rPr>
                <w:t xml:space="preserve"> (</w:t>
              </w:r>
              <w:del w:id="1738" w:author="Miller, Ryan" w:date="2020-02-27T11:21:00Z">
                <w:r w:rsidR="00EB708C" w:rsidDel="007A6687">
                  <w:rPr>
                    <w:rFonts w:ascii="Times New Roman" w:eastAsia="Times New Roman" w:hAnsi="Times New Roman" w:cs="Times New Roman"/>
                    <w:color w:val="000000"/>
                    <w:sz w:val="20"/>
                    <w:szCs w:val="20"/>
                  </w:rPr>
                  <w:delText>mph</w:delText>
                </w:r>
              </w:del>
            </w:ins>
            <w:ins w:id="1739" w:author="Miller, Ryan" w:date="2020-02-27T11:21:00Z">
              <w:r w:rsidR="007A6687">
                <w:rPr>
                  <w:rFonts w:ascii="Times New Roman" w:eastAsia="Times New Roman" w:hAnsi="Times New Roman" w:cs="Times New Roman"/>
                  <w:color w:val="000000"/>
                  <w:sz w:val="20"/>
                  <w:szCs w:val="20"/>
                </w:rPr>
                <w:t>m/s</w:t>
              </w:r>
            </w:ins>
            <w:ins w:id="1740" w:author="Rebecca L Hartman" w:date="2020-02-19T15:25: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F808C0" w14:textId="77777777" w:rsidR="007A6687" w:rsidRDefault="000068D0" w:rsidP="000068D0">
            <w:pPr>
              <w:spacing w:after="0" w:line="240" w:lineRule="auto"/>
              <w:rPr>
                <w:ins w:id="1741" w:author="Miller, Ryan" w:date="2020-02-27T11:26: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ins w:id="1742" w:author="Miller, Ryan" w:date="2020-02-27T11:19:00Z">
              <w:r w:rsidR="00FA3B03">
                <w:rPr>
                  <w:rFonts w:ascii="Times New Roman" w:eastAsia="Times New Roman" w:hAnsi="Times New Roman" w:cs="Times New Roman"/>
                  <w:color w:val="000000"/>
                  <w:sz w:val="20"/>
                  <w:szCs w:val="20"/>
                </w:rPr>
                <w:t>07</w:t>
              </w:r>
            </w:ins>
            <w:ins w:id="1743" w:author="Miller, Ryan" w:date="2020-02-27T11:21:00Z">
              <w:r w:rsidR="007A6687">
                <w:rPr>
                  <w:rFonts w:ascii="Times New Roman" w:eastAsia="Times New Roman" w:hAnsi="Times New Roman" w:cs="Times New Roman"/>
                  <w:color w:val="000000"/>
                  <w:sz w:val="20"/>
                  <w:szCs w:val="20"/>
                </w:rPr>
                <w:t xml:space="preserve"> </w:t>
              </w:r>
            </w:ins>
          </w:p>
          <w:p w14:paraId="1A5BA118" w14:textId="75C42CCF" w:rsidR="000068D0" w:rsidRPr="00937101" w:rsidRDefault="007A6687" w:rsidP="000068D0">
            <w:pPr>
              <w:spacing w:after="0" w:line="240" w:lineRule="auto"/>
              <w:rPr>
                <w:rFonts w:ascii="Times New Roman" w:eastAsia="Times New Roman" w:hAnsi="Times New Roman" w:cs="Times New Roman"/>
                <w:sz w:val="20"/>
                <w:szCs w:val="20"/>
              </w:rPr>
            </w:pPr>
            <w:ins w:id="1744" w:author="Miller, Ryan" w:date="2020-02-27T11:21:00Z">
              <w:r>
                <w:rPr>
                  <w:rFonts w:ascii="Times New Roman" w:eastAsia="Times New Roman" w:hAnsi="Times New Roman" w:cs="Times New Roman"/>
                  <w:color w:val="000000"/>
                  <w:sz w:val="20"/>
                  <w:szCs w:val="20"/>
                </w:rPr>
                <w:t>(-0.127, 0.113</w:t>
              </w:r>
            </w:ins>
            <w:ins w:id="1745" w:author="Miller, Ryan" w:date="2020-02-27T11:22:00Z">
              <w:r>
                <w:rPr>
                  <w:rFonts w:ascii="Times New Roman" w:eastAsia="Times New Roman" w:hAnsi="Times New Roman" w:cs="Times New Roman"/>
                  <w:color w:val="000000"/>
                  <w:sz w:val="20"/>
                  <w:szCs w:val="20"/>
                </w:rPr>
                <w:t>)</w:t>
              </w:r>
            </w:ins>
            <w:del w:id="1746" w:author="Miller, Ryan" w:date="2020-02-27T11:19:00Z">
              <w:r w:rsidR="000068D0" w:rsidRPr="00937101" w:rsidDel="00FA3B03">
                <w:rPr>
                  <w:rFonts w:ascii="Times New Roman" w:eastAsia="Times New Roman" w:hAnsi="Times New Roman" w:cs="Times New Roman"/>
                  <w:color w:val="000000"/>
                  <w:sz w:val="20"/>
                  <w:szCs w:val="20"/>
                </w:rPr>
                <w:delText>16</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3FC320"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E7E081" w14:textId="77777777" w:rsidR="007A6687" w:rsidRDefault="000068D0" w:rsidP="000068D0">
            <w:pPr>
              <w:spacing w:after="0" w:line="240" w:lineRule="auto"/>
              <w:rPr>
                <w:ins w:id="1747" w:author="Miller, Ryan" w:date="2020-02-27T11:26:00Z"/>
                <w:rFonts w:ascii="Times New Roman" w:eastAsia="Times New Roman" w:hAnsi="Times New Roman" w:cs="Times New Roman"/>
                <w:color w:val="000000"/>
                <w:sz w:val="20"/>
                <w:szCs w:val="20"/>
              </w:rPr>
            </w:pPr>
            <w:del w:id="1748" w:author="Miller, Ryan" w:date="2020-02-27T11:19:00Z">
              <w:r w:rsidRPr="00937101" w:rsidDel="00FA3B03">
                <w:rPr>
                  <w:rFonts w:ascii="Times New Roman" w:eastAsia="Times New Roman" w:hAnsi="Times New Roman" w:cs="Times New Roman"/>
                  <w:color w:val="000000"/>
                  <w:sz w:val="20"/>
                  <w:szCs w:val="20"/>
                </w:rPr>
                <w:delText>1.4</w:delText>
              </w:r>
            </w:del>
            <w:ins w:id="1749" w:author="Rebecca L Hartman" w:date="2020-02-19T15:16:00Z">
              <w:del w:id="1750" w:author="Miller, Ryan" w:date="2020-02-27T11:19:00Z">
                <w:r w:rsidR="007E0809" w:rsidDel="00FA3B03">
                  <w:rPr>
                    <w:rFonts w:ascii="Times New Roman" w:eastAsia="Times New Roman" w:hAnsi="Times New Roman" w:cs="Times New Roman"/>
                    <w:color w:val="000000"/>
                    <w:sz w:val="20"/>
                    <w:szCs w:val="20"/>
                  </w:rPr>
                  <w:delText>1</w:delText>
                </w:r>
              </w:del>
            </w:ins>
            <w:ins w:id="1751" w:author="Miller, Ryan" w:date="2020-02-27T11:19:00Z">
              <w:r w:rsidR="00FA3B03">
                <w:rPr>
                  <w:rFonts w:ascii="Times New Roman" w:eastAsia="Times New Roman" w:hAnsi="Times New Roman" w:cs="Times New Roman"/>
                  <w:color w:val="000000"/>
                  <w:sz w:val="20"/>
                  <w:szCs w:val="20"/>
                </w:rPr>
                <w:t>0.007</w:t>
              </w:r>
            </w:ins>
            <w:ins w:id="1752" w:author="Miller, Ryan" w:date="2020-02-27T11:21:00Z">
              <w:r w:rsidR="007A6687">
                <w:rPr>
                  <w:rFonts w:ascii="Times New Roman" w:eastAsia="Times New Roman" w:hAnsi="Times New Roman" w:cs="Times New Roman"/>
                  <w:color w:val="000000"/>
                  <w:sz w:val="20"/>
                  <w:szCs w:val="20"/>
                </w:rPr>
                <w:t xml:space="preserve"> </w:t>
              </w:r>
            </w:ins>
          </w:p>
          <w:p w14:paraId="512D7F50" w14:textId="3E691F70" w:rsidR="000068D0" w:rsidRPr="00937101" w:rsidRDefault="007A6687" w:rsidP="000068D0">
            <w:pPr>
              <w:spacing w:after="0" w:line="240" w:lineRule="auto"/>
              <w:rPr>
                <w:rFonts w:ascii="Times New Roman" w:eastAsia="Times New Roman" w:hAnsi="Times New Roman" w:cs="Times New Roman"/>
                <w:sz w:val="20"/>
                <w:szCs w:val="20"/>
              </w:rPr>
            </w:pPr>
            <w:ins w:id="1753" w:author="Miller, Ryan" w:date="2020-02-27T11:21:00Z">
              <w:r>
                <w:rPr>
                  <w:rFonts w:ascii="Times New Roman" w:eastAsia="Times New Roman" w:hAnsi="Times New Roman" w:cs="Times New Roman"/>
                  <w:color w:val="000000"/>
                  <w:sz w:val="20"/>
                  <w:szCs w:val="20"/>
                </w:rPr>
                <w:t>(-0.002, 0.016)</w:t>
              </w:r>
            </w:ins>
            <w:del w:id="1754" w:author="Rebecca L Hartman" w:date="2020-02-19T15:16:00Z">
              <w:r w:rsidR="000068D0" w:rsidRPr="00937101" w:rsidDel="007E0809">
                <w:rPr>
                  <w:rFonts w:ascii="Times New Roman" w:eastAsia="Times New Roman" w:hAnsi="Times New Roman" w:cs="Times New Roman"/>
                  <w:color w:val="000000"/>
                  <w:sz w:val="20"/>
                  <w:szCs w:val="20"/>
                </w:rPr>
                <w:delText>07</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79EDFD" w14:textId="096821B6"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ins w:id="1755" w:author="Miller, Ryan" w:date="2020-02-27T11:20:00Z">
              <w:r w:rsidR="00FA3B03">
                <w:rPr>
                  <w:rFonts w:ascii="Times New Roman" w:eastAsia="Times New Roman" w:hAnsi="Times New Roman" w:cs="Times New Roman"/>
                  <w:color w:val="000000"/>
                  <w:sz w:val="20"/>
                  <w:szCs w:val="20"/>
                </w:rPr>
                <w:t>43</w:t>
              </w:r>
            </w:ins>
            <w:del w:id="1756" w:author="Miller, Ryan" w:date="2020-02-27T11:20:00Z">
              <w:r w:rsidRPr="00937101" w:rsidDel="00FA3B03">
                <w:rPr>
                  <w:rFonts w:ascii="Times New Roman" w:eastAsia="Times New Roman" w:hAnsi="Times New Roman" w:cs="Times New Roman"/>
                  <w:color w:val="000000"/>
                  <w:sz w:val="20"/>
                  <w:szCs w:val="20"/>
                </w:rPr>
                <w:delText>78</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7D2864" w14:textId="77777777" w:rsidR="007A6687" w:rsidRDefault="000068D0" w:rsidP="000068D0">
            <w:pPr>
              <w:spacing w:after="0" w:line="240" w:lineRule="auto"/>
              <w:rPr>
                <w:ins w:id="1757" w:author="Miller, Ryan" w:date="2020-02-27T11:20:00Z"/>
                <w:rFonts w:ascii="Times New Roman" w:eastAsia="Times New Roman" w:hAnsi="Times New Roman" w:cs="Times New Roman"/>
                <w:b/>
                <w:color w:val="000000"/>
                <w:sz w:val="20"/>
                <w:szCs w:val="20"/>
              </w:rPr>
            </w:pPr>
            <w:r w:rsidRPr="007E0809">
              <w:rPr>
                <w:rFonts w:ascii="Times New Roman" w:eastAsia="Times New Roman" w:hAnsi="Times New Roman" w:cs="Times New Roman"/>
                <w:b/>
                <w:color w:val="000000"/>
                <w:sz w:val="20"/>
                <w:szCs w:val="20"/>
                <w:rPrChange w:id="1758" w:author="Rebecca L Hartman" w:date="2020-02-19T15:20:00Z">
                  <w:rPr>
                    <w:rFonts w:ascii="Times New Roman" w:eastAsia="Times New Roman" w:hAnsi="Times New Roman" w:cs="Times New Roman"/>
                    <w:color w:val="000000"/>
                    <w:sz w:val="20"/>
                    <w:szCs w:val="20"/>
                  </w:rPr>
                </w:rPrChange>
              </w:rPr>
              <w:t>-0.0</w:t>
            </w:r>
            <w:ins w:id="1759" w:author="Miller, Ryan" w:date="2020-02-27T11:19:00Z">
              <w:r w:rsidR="00FA3B03">
                <w:rPr>
                  <w:rFonts w:ascii="Times New Roman" w:eastAsia="Times New Roman" w:hAnsi="Times New Roman" w:cs="Times New Roman"/>
                  <w:b/>
                  <w:color w:val="000000"/>
                  <w:sz w:val="20"/>
                  <w:szCs w:val="20"/>
                </w:rPr>
                <w:t xml:space="preserve">05 </w:t>
              </w:r>
            </w:ins>
          </w:p>
          <w:p w14:paraId="35ABD927" w14:textId="30C4C9C4" w:rsidR="000068D0" w:rsidRPr="007E0809" w:rsidRDefault="00FA3B03" w:rsidP="000068D0">
            <w:pPr>
              <w:spacing w:after="0" w:line="240" w:lineRule="auto"/>
              <w:rPr>
                <w:rFonts w:ascii="Times New Roman" w:eastAsia="Times New Roman" w:hAnsi="Times New Roman" w:cs="Times New Roman"/>
                <w:b/>
                <w:sz w:val="20"/>
                <w:szCs w:val="20"/>
                <w:rPrChange w:id="1760" w:author="Rebecca L Hartman" w:date="2020-02-19T15:20:00Z">
                  <w:rPr>
                    <w:rFonts w:ascii="Times New Roman" w:eastAsia="Times New Roman" w:hAnsi="Times New Roman" w:cs="Times New Roman"/>
                    <w:sz w:val="20"/>
                    <w:szCs w:val="20"/>
                  </w:rPr>
                </w:rPrChange>
              </w:rPr>
            </w:pPr>
            <w:ins w:id="1761" w:author="Miller, Ryan" w:date="2020-02-27T11:19:00Z">
              <w:r>
                <w:rPr>
                  <w:rFonts w:ascii="Times New Roman" w:eastAsia="Times New Roman" w:hAnsi="Times New Roman" w:cs="Times New Roman"/>
                  <w:b/>
                  <w:color w:val="000000"/>
                  <w:sz w:val="20"/>
                  <w:szCs w:val="20"/>
                </w:rPr>
                <w:t>(</w:t>
              </w:r>
            </w:ins>
            <w:ins w:id="1762" w:author="Miller, Ryan" w:date="2020-02-27T11:20:00Z">
              <w:r>
                <w:rPr>
                  <w:rFonts w:ascii="Times New Roman" w:eastAsia="Times New Roman" w:hAnsi="Times New Roman" w:cs="Times New Roman"/>
                  <w:b/>
                  <w:color w:val="000000"/>
                  <w:sz w:val="20"/>
                  <w:szCs w:val="20"/>
                </w:rPr>
                <w:t>-0.009, -0.001)</w:t>
              </w:r>
            </w:ins>
            <w:del w:id="1763" w:author="Miller, Ryan" w:date="2020-02-27T11:19:00Z">
              <w:r w:rsidR="000068D0" w:rsidRPr="007E0809" w:rsidDel="00FA3B03">
                <w:rPr>
                  <w:rFonts w:ascii="Times New Roman" w:eastAsia="Times New Roman" w:hAnsi="Times New Roman" w:cs="Times New Roman"/>
                  <w:b/>
                  <w:color w:val="000000"/>
                  <w:sz w:val="20"/>
                  <w:szCs w:val="20"/>
                  <w:rPrChange w:id="1764" w:author="Rebecca L Hartman" w:date="2020-02-19T15:20:00Z">
                    <w:rPr>
                      <w:rFonts w:ascii="Times New Roman" w:eastAsia="Times New Roman" w:hAnsi="Times New Roman" w:cs="Times New Roman"/>
                      <w:color w:val="000000"/>
                      <w:sz w:val="20"/>
                      <w:szCs w:val="20"/>
                    </w:rPr>
                  </w:rPrChange>
                </w:rPr>
                <w:delText>11</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B689A2" w14:textId="4C287137" w:rsidR="000068D0" w:rsidRPr="00EB708C" w:rsidRDefault="000068D0" w:rsidP="000068D0">
            <w:pPr>
              <w:spacing w:after="0" w:line="240" w:lineRule="auto"/>
              <w:rPr>
                <w:rFonts w:ascii="Times New Roman" w:eastAsia="Times New Roman" w:hAnsi="Times New Roman" w:cs="Times New Roman"/>
                <w:b/>
                <w:sz w:val="20"/>
                <w:szCs w:val="20"/>
                <w:rPrChange w:id="1765"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766" w:author="Rebecca L Hartman" w:date="2020-02-19T15:22:00Z">
                  <w:rPr>
                    <w:rFonts w:ascii="Times New Roman" w:eastAsia="Times New Roman" w:hAnsi="Times New Roman" w:cs="Times New Roman"/>
                    <w:color w:val="000000"/>
                    <w:sz w:val="20"/>
                    <w:szCs w:val="20"/>
                  </w:rPr>
                </w:rPrChange>
              </w:rPr>
              <w:t>0.02</w:t>
            </w:r>
            <w:ins w:id="1767" w:author="Miller, Ryan" w:date="2020-02-27T11:19:00Z">
              <w:r w:rsidR="00FA3B03">
                <w:rPr>
                  <w:rFonts w:ascii="Times New Roman" w:eastAsia="Times New Roman" w:hAnsi="Times New Roman" w:cs="Times New Roman"/>
                  <w:b/>
                  <w:color w:val="000000"/>
                  <w:sz w:val="20"/>
                  <w:szCs w:val="20"/>
                </w:rPr>
                <w:t>0</w:t>
              </w:r>
            </w:ins>
            <w:del w:id="1768" w:author="Miller, Ryan" w:date="2020-02-27T11:19:00Z">
              <w:r w:rsidRPr="00EB708C" w:rsidDel="00FA3B03">
                <w:rPr>
                  <w:rFonts w:ascii="Times New Roman" w:eastAsia="Times New Roman" w:hAnsi="Times New Roman" w:cs="Times New Roman"/>
                  <w:b/>
                  <w:color w:val="000000"/>
                  <w:sz w:val="20"/>
                  <w:szCs w:val="20"/>
                  <w:rPrChange w:id="1769" w:author="Rebecca L Hartman" w:date="2020-02-19T15:22:00Z">
                    <w:rPr>
                      <w:rFonts w:ascii="Times New Roman" w:eastAsia="Times New Roman" w:hAnsi="Times New Roman" w:cs="Times New Roman"/>
                      <w:color w:val="000000"/>
                      <w:sz w:val="20"/>
                      <w:szCs w:val="20"/>
                    </w:rPr>
                  </w:rPrChange>
                </w:rPr>
                <w:delText>3</w:delText>
              </w:r>
            </w:del>
            <w:r w:rsidRPr="00EB708C">
              <w:rPr>
                <w:rFonts w:ascii="Times New Roman" w:eastAsia="Times New Roman" w:hAnsi="Times New Roman" w:cs="Times New Roman"/>
                <w:b/>
                <w:color w:val="000000"/>
                <w:sz w:val="20"/>
                <w:szCs w:val="20"/>
                <w:rPrChange w:id="1770" w:author="Rebecca L Hartman" w:date="2020-02-19T15:22:00Z">
                  <w:rPr>
                    <w:rFonts w:ascii="Times New Roman" w:eastAsia="Times New Roman" w:hAnsi="Times New Roman" w:cs="Times New Roman"/>
                    <w:color w:val="000000"/>
                    <w:sz w:val="20"/>
                    <w:szCs w:val="20"/>
                  </w:rPr>
                </w:rPrChange>
              </w:rPr>
              <w:t xml:space="preserve"> *</w:t>
            </w:r>
          </w:p>
        </w:tc>
      </w:tr>
      <w:tr w:rsidR="007A6687" w:rsidRPr="00937101" w14:paraId="61332AC3"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7AEF819D"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65BC" w14:textId="4FBAC428"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771" w:author="Rebecca L Hartman" w:date="2020-02-19T15:25:00Z">
              <w:r w:rsidR="00EB708C">
                <w:rPr>
                  <w:rFonts w:ascii="Times New Roman" w:eastAsia="Times New Roman" w:hAnsi="Times New Roman" w:cs="Times New Roman"/>
                  <w:color w:val="000000"/>
                  <w:sz w:val="20"/>
                  <w:szCs w:val="20"/>
                </w:rPr>
                <w:t xml:space="preserve"> (</w:t>
              </w:r>
              <w:del w:id="1772" w:author="Miller, Ryan" w:date="2020-02-27T11:21:00Z">
                <w:r w:rsidR="00EB708C" w:rsidDel="007A6687">
                  <w:rPr>
                    <w:rFonts w:ascii="Times New Roman" w:eastAsia="Times New Roman" w:hAnsi="Times New Roman" w:cs="Times New Roman"/>
                    <w:color w:val="000000"/>
                    <w:sz w:val="20"/>
                    <w:szCs w:val="20"/>
                  </w:rPr>
                  <w:delText>mph</w:delText>
                </w:r>
              </w:del>
            </w:ins>
            <w:ins w:id="1773" w:author="Miller, Ryan" w:date="2020-02-27T11:21:00Z">
              <w:r w:rsidR="007A6687">
                <w:rPr>
                  <w:rFonts w:ascii="Times New Roman" w:eastAsia="Times New Roman" w:hAnsi="Times New Roman" w:cs="Times New Roman"/>
                  <w:color w:val="000000"/>
                  <w:sz w:val="20"/>
                  <w:szCs w:val="20"/>
                </w:rPr>
                <w:t>m/s</w:t>
              </w:r>
            </w:ins>
            <w:ins w:id="1774" w:author="Rebecca L Hartman" w:date="2020-02-19T15:25: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2276D" w14:textId="77777777" w:rsidR="007A6687" w:rsidRDefault="000068D0" w:rsidP="000068D0">
            <w:pPr>
              <w:spacing w:after="0" w:line="240" w:lineRule="auto"/>
              <w:rPr>
                <w:ins w:id="1775" w:author="Miller, Ryan" w:date="2020-02-27T11:26: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ins w:id="1776" w:author="Miller, Ryan" w:date="2020-02-27T11:24:00Z">
              <w:r w:rsidR="007A6687">
                <w:rPr>
                  <w:rFonts w:ascii="Times New Roman" w:eastAsia="Times New Roman" w:hAnsi="Times New Roman" w:cs="Times New Roman"/>
                  <w:color w:val="000000"/>
                  <w:sz w:val="20"/>
                  <w:szCs w:val="20"/>
                </w:rPr>
                <w:t>27</w:t>
              </w:r>
            </w:ins>
          </w:p>
          <w:p w14:paraId="7AE7C751" w14:textId="659456C8" w:rsidR="000068D0" w:rsidRPr="00937101" w:rsidRDefault="007A6687" w:rsidP="000068D0">
            <w:pPr>
              <w:spacing w:after="0" w:line="240" w:lineRule="auto"/>
              <w:rPr>
                <w:rFonts w:ascii="Times New Roman" w:eastAsia="Times New Roman" w:hAnsi="Times New Roman" w:cs="Times New Roman"/>
                <w:sz w:val="20"/>
                <w:szCs w:val="20"/>
              </w:rPr>
            </w:pPr>
            <w:ins w:id="1777" w:author="Miller, Ryan" w:date="2020-02-27T11:24:00Z">
              <w:r>
                <w:rPr>
                  <w:rFonts w:ascii="Times New Roman" w:eastAsia="Times New Roman" w:hAnsi="Times New Roman" w:cs="Times New Roman"/>
                  <w:color w:val="000000"/>
                  <w:sz w:val="20"/>
                  <w:szCs w:val="20"/>
                </w:rPr>
                <w:t xml:space="preserve"> </w:t>
              </w:r>
            </w:ins>
            <w:ins w:id="1778" w:author="Miller, Ryan" w:date="2020-02-27T11:25:00Z">
              <w:r>
                <w:rPr>
                  <w:rFonts w:ascii="Times New Roman" w:eastAsia="Times New Roman" w:hAnsi="Times New Roman" w:cs="Times New Roman"/>
                  <w:color w:val="000000"/>
                  <w:sz w:val="20"/>
                  <w:szCs w:val="20"/>
                </w:rPr>
                <w:t>(-0.014, 0.069)</w:t>
              </w:r>
            </w:ins>
            <w:del w:id="1779" w:author="Miller, Ryan" w:date="2020-02-27T11:24:00Z">
              <w:r w:rsidR="000068D0" w:rsidRPr="00937101" w:rsidDel="007A6687">
                <w:rPr>
                  <w:rFonts w:ascii="Times New Roman" w:eastAsia="Times New Roman" w:hAnsi="Times New Roman" w:cs="Times New Roman"/>
                  <w:color w:val="000000"/>
                  <w:sz w:val="20"/>
                  <w:szCs w:val="20"/>
                </w:rPr>
                <w:delText>04</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D66F74" w14:textId="25CE0C45"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ins w:id="1780" w:author="Miller, Ryan" w:date="2020-02-27T11:24:00Z">
              <w:r w:rsidR="007A6687">
                <w:rPr>
                  <w:rFonts w:ascii="Times New Roman" w:eastAsia="Times New Roman" w:hAnsi="Times New Roman" w:cs="Times New Roman"/>
                  <w:color w:val="000000"/>
                  <w:sz w:val="20"/>
                  <w:szCs w:val="20"/>
                </w:rPr>
                <w:t>200</w:t>
              </w:r>
            </w:ins>
            <w:del w:id="1781" w:author="Miller, Ryan" w:date="2020-02-27T11:24:00Z">
              <w:r w:rsidRPr="00937101" w:rsidDel="007A6687">
                <w:rPr>
                  <w:rFonts w:ascii="Times New Roman" w:eastAsia="Times New Roman" w:hAnsi="Times New Roman" w:cs="Times New Roman"/>
                  <w:color w:val="000000"/>
                  <w:sz w:val="20"/>
                  <w:szCs w:val="20"/>
                </w:rPr>
                <w:delText>806</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3A9695" w14:textId="77777777" w:rsidR="007A6687" w:rsidRDefault="000068D0" w:rsidP="00A90ACC">
            <w:pPr>
              <w:spacing w:after="0" w:line="240" w:lineRule="auto"/>
              <w:rPr>
                <w:ins w:id="1782" w:author="Miller, Ryan" w:date="2020-02-27T11:26: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del w:id="1783" w:author="Miller, Ryan" w:date="2020-02-27T11:24:00Z">
              <w:r w:rsidRPr="00937101" w:rsidDel="007A6687">
                <w:rPr>
                  <w:rFonts w:ascii="Times New Roman" w:eastAsia="Times New Roman" w:hAnsi="Times New Roman" w:cs="Times New Roman"/>
                  <w:color w:val="000000"/>
                  <w:sz w:val="20"/>
                  <w:szCs w:val="20"/>
                </w:rPr>
                <w:delText>085</w:delText>
              </w:r>
            </w:del>
            <w:ins w:id="1784" w:author="Miller, Ryan" w:date="2020-02-27T11:24:00Z">
              <w:r w:rsidR="007A6687">
                <w:rPr>
                  <w:rFonts w:ascii="Times New Roman" w:eastAsia="Times New Roman" w:hAnsi="Times New Roman" w:cs="Times New Roman"/>
                  <w:color w:val="000000"/>
                  <w:sz w:val="20"/>
                  <w:szCs w:val="20"/>
                </w:rPr>
                <w:t>113</w:t>
              </w:r>
            </w:ins>
            <w:ins w:id="1785" w:author="Miller, Ryan" w:date="2020-02-27T11:25:00Z">
              <w:r w:rsidR="007A6687">
                <w:rPr>
                  <w:rFonts w:ascii="Times New Roman" w:eastAsia="Times New Roman" w:hAnsi="Times New Roman" w:cs="Times New Roman"/>
                  <w:color w:val="000000"/>
                  <w:sz w:val="20"/>
                  <w:szCs w:val="20"/>
                </w:rPr>
                <w:t xml:space="preserve"> </w:t>
              </w:r>
            </w:ins>
          </w:p>
          <w:p w14:paraId="457E86E3" w14:textId="158BB8BB" w:rsidR="000068D0" w:rsidRPr="00937101" w:rsidRDefault="007A6687">
            <w:pPr>
              <w:spacing w:after="0" w:line="240" w:lineRule="auto"/>
              <w:rPr>
                <w:rFonts w:ascii="Times New Roman" w:eastAsia="Times New Roman" w:hAnsi="Times New Roman" w:cs="Times New Roman"/>
                <w:sz w:val="20"/>
                <w:szCs w:val="20"/>
              </w:rPr>
            </w:pPr>
            <w:ins w:id="1786" w:author="Miller, Ryan" w:date="2020-02-27T11:25:00Z">
              <w:r>
                <w:rPr>
                  <w:rFonts w:ascii="Times New Roman" w:eastAsia="Times New Roman" w:hAnsi="Times New Roman" w:cs="Times New Roman"/>
                  <w:color w:val="000000"/>
                  <w:sz w:val="20"/>
                  <w:szCs w:val="20"/>
                </w:rPr>
                <w:t>(-0.620, 0.394)</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0992D3" w14:textId="64510A83"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ins w:id="1787" w:author="Miller, Ryan" w:date="2020-02-27T11:24:00Z">
              <w:r w:rsidR="007A6687">
                <w:rPr>
                  <w:rFonts w:ascii="Times New Roman" w:eastAsia="Times New Roman" w:hAnsi="Times New Roman" w:cs="Times New Roman"/>
                  <w:color w:val="000000"/>
                  <w:sz w:val="20"/>
                  <w:szCs w:val="20"/>
                </w:rPr>
                <w:t>664</w:t>
              </w:r>
            </w:ins>
            <w:del w:id="1788" w:author="Miller, Ryan" w:date="2020-02-27T11:24:00Z">
              <w:r w:rsidRPr="00937101" w:rsidDel="007A6687">
                <w:rPr>
                  <w:rFonts w:ascii="Times New Roman" w:eastAsia="Times New Roman" w:hAnsi="Times New Roman" w:cs="Times New Roman"/>
                  <w:color w:val="000000"/>
                  <w:sz w:val="20"/>
                  <w:szCs w:val="20"/>
                </w:rPr>
                <w:delText>743</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3B6EF" w14:textId="77777777" w:rsidR="007A6687" w:rsidRDefault="000068D0" w:rsidP="000068D0">
            <w:pPr>
              <w:spacing w:after="0" w:line="240" w:lineRule="auto"/>
              <w:rPr>
                <w:ins w:id="1789" w:author="Miller, Ryan" w:date="2020-02-27T11:26: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w:t>
            </w:r>
            <w:ins w:id="1790" w:author="Miller, Ryan" w:date="2020-02-27T11:25:00Z">
              <w:r w:rsidR="007A6687">
                <w:rPr>
                  <w:rFonts w:ascii="Times New Roman" w:eastAsia="Times New Roman" w:hAnsi="Times New Roman" w:cs="Times New Roman"/>
                  <w:color w:val="000000"/>
                  <w:sz w:val="20"/>
                  <w:szCs w:val="20"/>
                </w:rPr>
                <w:t>1</w:t>
              </w:r>
            </w:ins>
            <w:ins w:id="1791" w:author="Miller, Ryan" w:date="2020-02-27T11:26:00Z">
              <w:r w:rsidR="007A6687">
                <w:rPr>
                  <w:rFonts w:ascii="Times New Roman" w:eastAsia="Times New Roman" w:hAnsi="Times New Roman" w:cs="Times New Roman"/>
                  <w:color w:val="000000"/>
                  <w:sz w:val="20"/>
                  <w:szCs w:val="20"/>
                </w:rPr>
                <w:t xml:space="preserve"> </w:t>
              </w:r>
            </w:ins>
          </w:p>
          <w:p w14:paraId="645272C1" w14:textId="0E934E68" w:rsidR="000068D0" w:rsidRPr="00937101" w:rsidRDefault="007A6687" w:rsidP="000068D0">
            <w:pPr>
              <w:spacing w:after="0" w:line="240" w:lineRule="auto"/>
              <w:rPr>
                <w:rFonts w:ascii="Times New Roman" w:eastAsia="Times New Roman" w:hAnsi="Times New Roman" w:cs="Times New Roman"/>
                <w:sz w:val="20"/>
                <w:szCs w:val="20"/>
              </w:rPr>
            </w:pPr>
            <w:ins w:id="1792" w:author="Miller, Ryan" w:date="2020-02-27T11:26:00Z">
              <w:r>
                <w:rPr>
                  <w:rFonts w:ascii="Times New Roman" w:eastAsia="Times New Roman" w:hAnsi="Times New Roman" w:cs="Times New Roman"/>
                  <w:color w:val="000000"/>
                  <w:sz w:val="20"/>
                  <w:szCs w:val="20"/>
                </w:rPr>
                <w:t>(-0.001, 0.004)</w:t>
              </w:r>
            </w:ins>
            <w:del w:id="1793" w:author="Miller, Ryan" w:date="2020-02-27T11:25:00Z">
              <w:r w:rsidR="000068D0" w:rsidRPr="00937101" w:rsidDel="007A6687">
                <w:rPr>
                  <w:rFonts w:ascii="Times New Roman" w:eastAsia="Times New Roman" w:hAnsi="Times New Roman" w:cs="Times New Roman"/>
                  <w:color w:val="000000"/>
                  <w:sz w:val="20"/>
                  <w:szCs w:val="20"/>
                </w:rPr>
                <w:delText>0</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09489A" w14:textId="21ABA460"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ins w:id="1794" w:author="Miller, Ryan" w:date="2020-02-27T11:25:00Z">
              <w:r w:rsidR="007A6687">
                <w:rPr>
                  <w:rFonts w:ascii="Times New Roman" w:eastAsia="Times New Roman" w:hAnsi="Times New Roman" w:cs="Times New Roman"/>
                  <w:color w:val="000000"/>
                  <w:sz w:val="20"/>
                  <w:szCs w:val="20"/>
                </w:rPr>
                <w:t>417</w:t>
              </w:r>
            </w:ins>
            <w:del w:id="1795" w:author="Miller, Ryan" w:date="2020-02-27T11:25:00Z">
              <w:r w:rsidRPr="00937101" w:rsidDel="007A6687">
                <w:rPr>
                  <w:rFonts w:ascii="Times New Roman" w:eastAsia="Times New Roman" w:hAnsi="Times New Roman" w:cs="Times New Roman"/>
                  <w:color w:val="000000"/>
                  <w:sz w:val="20"/>
                  <w:szCs w:val="20"/>
                </w:rPr>
                <w:delText>533</w:delText>
              </w:r>
            </w:del>
          </w:p>
        </w:tc>
      </w:tr>
      <w:tr w:rsidR="007A6687" w:rsidRPr="00937101" w14:paraId="0B6C3137" w14:textId="77777777" w:rsidTr="00A9024B">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6D7C" w14:textId="77777777" w:rsidR="000068D0" w:rsidRPr="00937101" w:rsidRDefault="000068D0"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lastRenderedPageBreak/>
              <w:t>Artist</w:t>
            </w:r>
            <w:ins w:id="1796" w:author="Rebecca L Hartman" w:date="2020-02-18T15:43:00Z">
              <w:r w:rsidR="00A472B7" w:rsidRPr="00937101">
                <w:rPr>
                  <w:rFonts w:ascii="Times New Roman" w:eastAsia="Times New Roman" w:hAnsi="Times New Roman" w:cs="Times New Roman"/>
                  <w:color w:val="000000"/>
                  <w:sz w:val="20"/>
                  <w:szCs w:val="20"/>
                </w:rPr>
                <w:t>-Search</w:t>
              </w:r>
            </w:ins>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DE14" w14:textId="75D8175F"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797" w:author="Miller, Ryan" w:date="2020-02-21T09:58:00Z">
              <w:r w:rsidR="00C74BBA">
                <w:rPr>
                  <w:rFonts w:ascii="Times New Roman" w:eastAsia="Times New Roman" w:hAnsi="Times New Roman" w:cs="Times New Roman"/>
                  <w:color w:val="000000"/>
                  <w:sz w:val="20"/>
                  <w:szCs w:val="20"/>
                </w:rPr>
                <w:t>P</w:t>
              </w:r>
            </w:ins>
            <w:del w:id="1798" w:author="Miller, Ryan" w:date="2020-02-21T09:58:00Z">
              <w:r w:rsidRPr="00937101" w:rsidDel="00C74BBA">
                <w:rPr>
                  <w:rFonts w:ascii="Times New Roman" w:eastAsia="Times New Roman" w:hAnsi="Times New Roman" w:cs="Times New Roman"/>
                  <w:color w:val="000000"/>
                  <w:sz w:val="20"/>
                  <w:szCs w:val="20"/>
                </w:rPr>
                <w:delText>D</w:delText>
              </w:r>
            </w:del>
            <w:ins w:id="1799" w:author="Rebecca L Hartman" w:date="2020-02-19T15:26:00Z">
              <w:r w:rsidR="00EB708C">
                <w:rPr>
                  <w:rFonts w:ascii="Times New Roman" w:eastAsia="Times New Roman" w:hAnsi="Times New Roman" w:cs="Times New Roman"/>
                  <w:color w:val="000000"/>
                  <w:sz w:val="20"/>
                  <w:szCs w:val="20"/>
                </w:rPr>
                <w:t xml:space="preserve"> (</w:t>
              </w:r>
              <w:del w:id="1800" w:author="Miller, Ryan" w:date="2020-02-21T09:58:00Z">
                <w:r w:rsidR="00EB708C" w:rsidDel="00C74BBA">
                  <w:rPr>
                    <w:rFonts w:ascii="Times New Roman" w:eastAsia="Times New Roman" w:hAnsi="Times New Roman" w:cs="Times New Roman"/>
                    <w:color w:val="000000"/>
                    <w:sz w:val="20"/>
                    <w:szCs w:val="20"/>
                  </w:rPr>
                  <w:delText>mph</w:delText>
                </w:r>
              </w:del>
            </w:ins>
            <w:ins w:id="1801" w:author="Miller, Ryan" w:date="2020-02-27T11:29:00Z">
              <w:r w:rsidR="007A6687">
                <w:rPr>
                  <w:rFonts w:ascii="Times New Roman" w:eastAsia="Times New Roman" w:hAnsi="Times New Roman" w:cs="Times New Roman"/>
                  <w:color w:val="000000"/>
                  <w:sz w:val="20"/>
                  <w:szCs w:val="20"/>
                </w:rPr>
                <w:t>cm</w:t>
              </w:r>
            </w:ins>
            <w:ins w:id="1802"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53BFD4" w14:textId="77777777" w:rsidR="007A6687" w:rsidRDefault="000068D0" w:rsidP="000068D0">
            <w:pPr>
              <w:spacing w:after="0" w:line="240" w:lineRule="auto"/>
              <w:rPr>
                <w:ins w:id="1803" w:author="Miller, Ryan" w:date="2020-02-27T11:30: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ins w:id="1804" w:author="Miller, Ryan" w:date="2020-02-27T11:29:00Z">
              <w:r w:rsidR="007A6687">
                <w:rPr>
                  <w:rFonts w:ascii="Times New Roman" w:eastAsia="Times New Roman" w:hAnsi="Times New Roman" w:cs="Times New Roman"/>
                  <w:color w:val="000000"/>
                  <w:sz w:val="20"/>
                  <w:szCs w:val="20"/>
                </w:rPr>
                <w:t>2.687</w:t>
              </w:r>
            </w:ins>
          </w:p>
          <w:p w14:paraId="2154694E" w14:textId="77F74DE2" w:rsidR="000068D0" w:rsidRPr="00937101" w:rsidRDefault="007A6687" w:rsidP="000068D0">
            <w:pPr>
              <w:spacing w:after="0" w:line="240" w:lineRule="auto"/>
              <w:rPr>
                <w:rFonts w:ascii="Times New Roman" w:eastAsia="Times New Roman" w:hAnsi="Times New Roman" w:cs="Times New Roman"/>
                <w:sz w:val="20"/>
                <w:szCs w:val="20"/>
              </w:rPr>
            </w:pPr>
            <w:ins w:id="1805" w:author="Miller, Ryan" w:date="2020-02-27T11:30:00Z">
              <w:r>
                <w:rPr>
                  <w:rFonts w:ascii="Times New Roman" w:eastAsia="Times New Roman" w:hAnsi="Times New Roman" w:cs="Times New Roman"/>
                  <w:color w:val="000000"/>
                  <w:sz w:val="20"/>
                  <w:szCs w:val="20"/>
                </w:rPr>
                <w:t>(</w:t>
              </w:r>
              <w:r w:rsidR="009A73AA">
                <w:rPr>
                  <w:rFonts w:ascii="Times New Roman" w:eastAsia="Times New Roman" w:hAnsi="Times New Roman" w:cs="Times New Roman"/>
                  <w:color w:val="000000"/>
                  <w:sz w:val="20"/>
                  <w:szCs w:val="20"/>
                </w:rPr>
                <w:t>-35.390, 30.015</w:t>
              </w:r>
            </w:ins>
            <w:ins w:id="1806" w:author="Miller, Ryan" w:date="2020-02-27T11:31:00Z">
              <w:r w:rsidR="009A73AA">
                <w:rPr>
                  <w:rFonts w:ascii="Times New Roman" w:eastAsia="Times New Roman" w:hAnsi="Times New Roman" w:cs="Times New Roman"/>
                  <w:color w:val="000000"/>
                  <w:sz w:val="20"/>
                  <w:szCs w:val="20"/>
                </w:rPr>
                <w:t>)</w:t>
              </w:r>
            </w:ins>
            <w:del w:id="1807" w:author="Miller, Ryan" w:date="2020-02-27T11:29:00Z">
              <w:r w:rsidR="000068D0" w:rsidRPr="00937101" w:rsidDel="007A6687">
                <w:rPr>
                  <w:rFonts w:ascii="Times New Roman" w:eastAsia="Times New Roman" w:hAnsi="Times New Roman" w:cs="Times New Roman"/>
                  <w:color w:val="000000"/>
                  <w:sz w:val="20"/>
                  <w:szCs w:val="20"/>
                </w:rPr>
                <w:delText>0.088</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589D1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7EE402" w14:textId="77777777" w:rsidR="009A73AA" w:rsidRDefault="000068D0" w:rsidP="000068D0">
            <w:pPr>
              <w:spacing w:after="0" w:line="240" w:lineRule="auto"/>
              <w:rPr>
                <w:ins w:id="1808" w:author="Miller, Ryan" w:date="2020-02-27T11:31: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809" w:author="Miller, Ryan" w:date="2020-02-27T11:29:00Z">
              <w:r w:rsidR="007A6687">
                <w:rPr>
                  <w:rFonts w:ascii="Times New Roman" w:eastAsia="Times New Roman" w:hAnsi="Times New Roman" w:cs="Times New Roman"/>
                  <w:color w:val="000000"/>
                  <w:sz w:val="20"/>
                  <w:szCs w:val="20"/>
                </w:rPr>
                <w:t>171</w:t>
              </w:r>
            </w:ins>
          </w:p>
          <w:p w14:paraId="6890622F" w14:textId="71663C65" w:rsidR="000068D0" w:rsidRPr="00937101" w:rsidRDefault="009A73AA" w:rsidP="000068D0">
            <w:pPr>
              <w:spacing w:after="0" w:line="240" w:lineRule="auto"/>
              <w:rPr>
                <w:rFonts w:ascii="Times New Roman" w:eastAsia="Times New Roman" w:hAnsi="Times New Roman" w:cs="Times New Roman"/>
                <w:sz w:val="20"/>
                <w:szCs w:val="20"/>
              </w:rPr>
            </w:pPr>
            <w:ins w:id="1810" w:author="Miller, Ryan" w:date="2020-02-27T11:31:00Z">
              <w:r>
                <w:rPr>
                  <w:rFonts w:ascii="Times New Roman" w:eastAsia="Times New Roman" w:hAnsi="Times New Roman" w:cs="Times New Roman"/>
                  <w:color w:val="000000"/>
                  <w:sz w:val="20"/>
                  <w:szCs w:val="20"/>
                </w:rPr>
                <w:t>(-1.334, 0.991)</w:t>
              </w:r>
            </w:ins>
            <w:del w:id="1811" w:author="Miller, Ryan" w:date="2020-02-27T11:29:00Z">
              <w:r w:rsidR="000068D0" w:rsidRPr="00937101" w:rsidDel="007A6687">
                <w:rPr>
                  <w:rFonts w:ascii="Times New Roman" w:eastAsia="Times New Roman" w:hAnsi="Times New Roman" w:cs="Times New Roman"/>
                  <w:color w:val="000000"/>
                  <w:sz w:val="20"/>
                  <w:szCs w:val="20"/>
                </w:rPr>
                <w:delText>562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13A08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EDDBCE" w14:textId="77777777" w:rsidR="009A73AA" w:rsidRDefault="000068D0" w:rsidP="000068D0">
            <w:pPr>
              <w:spacing w:after="0" w:line="240" w:lineRule="auto"/>
              <w:rPr>
                <w:ins w:id="1812" w:author="Miller, Ryan" w:date="2020-02-27T11:31: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813" w:author="Miller, Ryan" w:date="2020-02-27T11:30:00Z">
              <w:r w:rsidR="007A6687">
                <w:rPr>
                  <w:rFonts w:ascii="Times New Roman" w:eastAsia="Times New Roman" w:hAnsi="Times New Roman" w:cs="Times New Roman"/>
                  <w:color w:val="000000"/>
                  <w:sz w:val="20"/>
                  <w:szCs w:val="20"/>
                </w:rPr>
                <w:t>389</w:t>
              </w:r>
            </w:ins>
          </w:p>
          <w:p w14:paraId="3A034E9D" w14:textId="1F85EECA" w:rsidR="000068D0" w:rsidRPr="00937101" w:rsidRDefault="009A73AA" w:rsidP="000068D0">
            <w:pPr>
              <w:spacing w:after="0" w:line="240" w:lineRule="auto"/>
              <w:rPr>
                <w:rFonts w:ascii="Times New Roman" w:eastAsia="Times New Roman" w:hAnsi="Times New Roman" w:cs="Times New Roman"/>
                <w:sz w:val="20"/>
                <w:szCs w:val="20"/>
              </w:rPr>
            </w:pPr>
            <w:ins w:id="1814" w:author="Miller, Ryan" w:date="2020-02-27T11:31:00Z">
              <w:r>
                <w:rPr>
                  <w:rFonts w:ascii="Times New Roman" w:eastAsia="Times New Roman" w:hAnsi="Times New Roman" w:cs="Times New Roman"/>
                  <w:color w:val="000000"/>
                  <w:sz w:val="20"/>
                  <w:szCs w:val="20"/>
                </w:rPr>
                <w:t>(-0.993, 0.215)</w:t>
              </w:r>
            </w:ins>
            <w:del w:id="1815" w:author="Miller, Ryan" w:date="2020-02-27T11:30:00Z">
              <w:r w:rsidR="000068D0" w:rsidRPr="00937101" w:rsidDel="007A6687">
                <w:rPr>
                  <w:rFonts w:ascii="Times New Roman" w:eastAsia="Times New Roman" w:hAnsi="Times New Roman" w:cs="Times New Roman"/>
                  <w:color w:val="000000"/>
                  <w:sz w:val="20"/>
                  <w:szCs w:val="20"/>
                </w:rPr>
                <w:delText>013</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EBAD82"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0.206</w:t>
            </w:r>
          </w:p>
        </w:tc>
      </w:tr>
      <w:tr w:rsidR="007A6687" w:rsidRPr="00937101" w14:paraId="473A9D2A"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50A8CE6A"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A4A0" w14:textId="2E794B7E"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816" w:author="Rebecca L Hartman" w:date="2020-02-19T15:26:00Z">
              <w:r w:rsidR="00EB708C">
                <w:rPr>
                  <w:rFonts w:ascii="Times New Roman" w:eastAsia="Times New Roman" w:hAnsi="Times New Roman" w:cs="Times New Roman"/>
                  <w:color w:val="000000"/>
                  <w:sz w:val="20"/>
                  <w:szCs w:val="20"/>
                </w:rPr>
                <w:t xml:space="preserve"> (</w:t>
              </w:r>
              <w:del w:id="1817" w:author="Miller, Ryan" w:date="2020-02-27T11:31:00Z">
                <w:r w:rsidR="00EB708C" w:rsidDel="009A73AA">
                  <w:rPr>
                    <w:rFonts w:ascii="Times New Roman" w:eastAsia="Times New Roman" w:hAnsi="Times New Roman" w:cs="Times New Roman"/>
                    <w:color w:val="000000"/>
                    <w:sz w:val="20"/>
                    <w:szCs w:val="20"/>
                  </w:rPr>
                  <w:delText>mph</w:delText>
                </w:r>
              </w:del>
            </w:ins>
            <w:ins w:id="1818" w:author="Miller, Ryan" w:date="2020-02-27T11:31:00Z">
              <w:r w:rsidR="009A73AA">
                <w:rPr>
                  <w:rFonts w:ascii="Times New Roman" w:eastAsia="Times New Roman" w:hAnsi="Times New Roman" w:cs="Times New Roman"/>
                  <w:color w:val="000000"/>
                  <w:sz w:val="20"/>
                  <w:szCs w:val="20"/>
                </w:rPr>
                <w:t>m/s</w:t>
              </w:r>
            </w:ins>
            <w:ins w:id="1819"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43096F" w14:textId="77777777" w:rsidR="009A73AA" w:rsidRDefault="000068D0" w:rsidP="000068D0">
            <w:pPr>
              <w:spacing w:after="0" w:line="240" w:lineRule="auto"/>
              <w:rPr>
                <w:ins w:id="1820" w:author="Miller, Ryan" w:date="2020-02-27T11:33: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ins w:id="1821" w:author="Miller, Ryan" w:date="2020-02-27T11:32:00Z">
              <w:r w:rsidR="009A73AA">
                <w:rPr>
                  <w:rFonts w:ascii="Times New Roman" w:eastAsia="Times New Roman" w:hAnsi="Times New Roman" w:cs="Times New Roman"/>
                  <w:color w:val="000000"/>
                  <w:sz w:val="20"/>
                  <w:szCs w:val="20"/>
                </w:rPr>
                <w:t xml:space="preserve">0.640 </w:t>
              </w:r>
            </w:ins>
          </w:p>
          <w:p w14:paraId="61CF9272" w14:textId="7DF37E59" w:rsidR="000068D0" w:rsidRPr="00937101" w:rsidRDefault="009A73AA" w:rsidP="000068D0">
            <w:pPr>
              <w:spacing w:after="0" w:line="240" w:lineRule="auto"/>
              <w:rPr>
                <w:rFonts w:ascii="Times New Roman" w:eastAsia="Times New Roman" w:hAnsi="Times New Roman" w:cs="Times New Roman"/>
                <w:sz w:val="20"/>
                <w:szCs w:val="20"/>
              </w:rPr>
            </w:pPr>
            <w:ins w:id="1822" w:author="Miller, Ryan" w:date="2020-02-27T11:32:00Z">
              <w:r>
                <w:rPr>
                  <w:rFonts w:ascii="Times New Roman" w:eastAsia="Times New Roman" w:hAnsi="Times New Roman" w:cs="Times New Roman"/>
                  <w:color w:val="000000"/>
                  <w:sz w:val="20"/>
                  <w:szCs w:val="20"/>
                </w:rPr>
                <w:t>(-2.326, 1.045</w:t>
              </w:r>
            </w:ins>
            <w:ins w:id="1823" w:author="Miller, Ryan" w:date="2020-02-27T11:33:00Z">
              <w:r>
                <w:rPr>
                  <w:rFonts w:ascii="Times New Roman" w:eastAsia="Times New Roman" w:hAnsi="Times New Roman" w:cs="Times New Roman"/>
                  <w:color w:val="000000"/>
                  <w:sz w:val="20"/>
                  <w:szCs w:val="20"/>
                </w:rPr>
                <w:t>)</w:t>
              </w:r>
            </w:ins>
            <w:del w:id="1824" w:author="Miller, Ryan" w:date="2020-02-27T11:32:00Z">
              <w:r w:rsidR="000068D0" w:rsidRPr="00937101" w:rsidDel="009A73AA">
                <w:rPr>
                  <w:rFonts w:ascii="Times New Roman" w:eastAsia="Times New Roman" w:hAnsi="Times New Roman" w:cs="Times New Roman"/>
                  <w:color w:val="000000"/>
                  <w:sz w:val="20"/>
                  <w:szCs w:val="20"/>
                </w:rPr>
                <w:delText>1.43</w:delText>
              </w:r>
            </w:del>
            <w:del w:id="1825" w:author="Rebecca L Hartman" w:date="2020-02-19T15:16:00Z">
              <w:r w:rsidR="000068D0" w:rsidRPr="00937101" w:rsidDel="007E0809">
                <w:rPr>
                  <w:rFonts w:ascii="Times New Roman" w:eastAsia="Times New Roman" w:hAnsi="Times New Roman" w:cs="Times New Roman"/>
                  <w:color w:val="000000"/>
                  <w:sz w:val="20"/>
                  <w:szCs w:val="20"/>
                </w:rPr>
                <w:delText>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321739"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A88BED" w14:textId="77777777" w:rsidR="000068D0" w:rsidRDefault="000068D0" w:rsidP="007E0809">
            <w:pPr>
              <w:spacing w:after="0" w:line="240" w:lineRule="auto"/>
              <w:rPr>
                <w:ins w:id="1826" w:author="Miller, Ryan" w:date="2020-02-27T11:33:00Z"/>
                <w:rFonts w:ascii="Times New Roman" w:eastAsia="Times New Roman" w:hAnsi="Times New Roman" w:cs="Times New Roman"/>
                <w:color w:val="000000"/>
                <w:sz w:val="20"/>
                <w:szCs w:val="20"/>
              </w:rPr>
            </w:pPr>
            <w:del w:id="1827" w:author="Miller, Ryan" w:date="2020-02-27T11:32:00Z">
              <w:r w:rsidRPr="00937101" w:rsidDel="009A73AA">
                <w:rPr>
                  <w:rFonts w:ascii="Times New Roman" w:eastAsia="Times New Roman" w:hAnsi="Times New Roman" w:cs="Times New Roman"/>
                  <w:color w:val="000000"/>
                  <w:sz w:val="20"/>
                  <w:szCs w:val="20"/>
                </w:rPr>
                <w:delText>4.287</w:delText>
              </w:r>
            </w:del>
            <w:ins w:id="1828" w:author="Rebecca L Hartman" w:date="2020-02-19T15:17:00Z">
              <w:del w:id="1829" w:author="Miller, Ryan" w:date="2020-02-27T11:32:00Z">
                <w:r w:rsidR="007E0809" w:rsidRPr="00937101" w:rsidDel="009A73AA">
                  <w:rPr>
                    <w:rFonts w:ascii="Times New Roman" w:eastAsia="Times New Roman" w:hAnsi="Times New Roman" w:cs="Times New Roman"/>
                    <w:color w:val="000000"/>
                    <w:sz w:val="20"/>
                    <w:szCs w:val="20"/>
                  </w:rPr>
                  <w:delText>2</w:delText>
                </w:r>
                <w:r w:rsidR="007E0809" w:rsidDel="009A73AA">
                  <w:rPr>
                    <w:rFonts w:ascii="Times New Roman" w:eastAsia="Times New Roman" w:hAnsi="Times New Roman" w:cs="Times New Roman"/>
                    <w:color w:val="000000"/>
                    <w:sz w:val="20"/>
                    <w:szCs w:val="20"/>
                  </w:rPr>
                  <w:delText>9</w:delText>
                </w:r>
              </w:del>
            </w:ins>
            <w:ins w:id="1830" w:author="Miller, Ryan" w:date="2020-02-27T11:32:00Z">
              <w:r w:rsidR="009A73AA">
                <w:rPr>
                  <w:rFonts w:ascii="Times New Roman" w:eastAsia="Times New Roman" w:hAnsi="Times New Roman" w:cs="Times New Roman"/>
                  <w:color w:val="000000"/>
                  <w:sz w:val="20"/>
                  <w:szCs w:val="20"/>
                </w:rPr>
                <w:t>0.019</w:t>
              </w:r>
            </w:ins>
          </w:p>
          <w:p w14:paraId="63B1D08E" w14:textId="795C2CFB" w:rsidR="009A73AA" w:rsidRPr="00937101" w:rsidRDefault="009A73AA" w:rsidP="007E0809">
            <w:pPr>
              <w:spacing w:after="0" w:line="240" w:lineRule="auto"/>
              <w:rPr>
                <w:rFonts w:ascii="Times New Roman" w:eastAsia="Times New Roman" w:hAnsi="Times New Roman" w:cs="Times New Roman"/>
                <w:sz w:val="20"/>
                <w:szCs w:val="20"/>
              </w:rPr>
            </w:pPr>
            <w:ins w:id="1831" w:author="Miller, Ryan" w:date="2020-02-27T11:33:00Z">
              <w:r>
                <w:rPr>
                  <w:rFonts w:ascii="Times New Roman" w:eastAsia="Times New Roman" w:hAnsi="Times New Roman" w:cs="Times New Roman"/>
                  <w:color w:val="000000"/>
                  <w:sz w:val="20"/>
                  <w:szCs w:val="20"/>
                </w:rPr>
                <w:t>(-0.041, 0.079</w:t>
              </w:r>
            </w:ins>
            <w:ins w:id="1832" w:author="Miller, Ryan" w:date="2020-02-27T11:34:00Z">
              <w:r>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9AB253"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40588B" w14:textId="77777777" w:rsidR="009A73AA" w:rsidRDefault="000068D0" w:rsidP="000068D0">
            <w:pPr>
              <w:spacing w:after="0" w:line="240" w:lineRule="auto"/>
              <w:rPr>
                <w:ins w:id="1833" w:author="Miller, Ryan" w:date="2020-02-27T11:35: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-0.000</w:t>
            </w:r>
            <w:ins w:id="1834" w:author="Miller, Ryan" w:date="2020-02-27T11:34:00Z">
              <w:r w:rsidR="009A73AA">
                <w:rPr>
                  <w:rFonts w:ascii="Times New Roman" w:eastAsia="Times New Roman" w:hAnsi="Times New Roman" w:cs="Times New Roman"/>
                  <w:color w:val="000000"/>
                  <w:sz w:val="20"/>
                  <w:szCs w:val="20"/>
                </w:rPr>
                <w:t xml:space="preserve"> </w:t>
              </w:r>
            </w:ins>
          </w:p>
          <w:p w14:paraId="44B7F2B8" w14:textId="153E4095" w:rsidR="000068D0" w:rsidRPr="00937101" w:rsidRDefault="009A73AA" w:rsidP="000068D0">
            <w:pPr>
              <w:spacing w:after="0" w:line="240" w:lineRule="auto"/>
              <w:rPr>
                <w:rFonts w:ascii="Times New Roman" w:eastAsia="Times New Roman" w:hAnsi="Times New Roman" w:cs="Times New Roman"/>
                <w:sz w:val="20"/>
                <w:szCs w:val="20"/>
              </w:rPr>
            </w:pPr>
            <w:ins w:id="1835" w:author="Miller, Ryan" w:date="2020-02-27T11:34:00Z">
              <w:r>
                <w:rPr>
                  <w:rFonts w:ascii="Times New Roman" w:eastAsia="Times New Roman" w:hAnsi="Times New Roman" w:cs="Times New Roman"/>
                  <w:color w:val="000000"/>
                  <w:sz w:val="20"/>
                  <w:szCs w:val="20"/>
                </w:rPr>
                <w:t>(-0.031, 0.031)</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E74B2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0.999</w:t>
            </w:r>
          </w:p>
        </w:tc>
      </w:tr>
      <w:tr w:rsidR="007A6687" w:rsidRPr="00937101" w14:paraId="225F3E74"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2EAC1C1E"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F65CB" w14:textId="592C26EF"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836" w:author="Rebecca L Hartman" w:date="2020-02-19T15:26:00Z">
              <w:r w:rsidR="00EB708C">
                <w:rPr>
                  <w:rFonts w:ascii="Times New Roman" w:eastAsia="Times New Roman" w:hAnsi="Times New Roman" w:cs="Times New Roman"/>
                  <w:color w:val="000000"/>
                  <w:sz w:val="20"/>
                  <w:szCs w:val="20"/>
                </w:rPr>
                <w:t xml:space="preserve"> (</w:t>
              </w:r>
              <w:del w:id="1837" w:author="Miller, Ryan" w:date="2020-02-27T11:34:00Z">
                <w:r w:rsidR="00EB708C" w:rsidDel="009A73AA">
                  <w:rPr>
                    <w:rFonts w:ascii="Times New Roman" w:eastAsia="Times New Roman" w:hAnsi="Times New Roman" w:cs="Times New Roman"/>
                    <w:color w:val="000000"/>
                    <w:sz w:val="20"/>
                    <w:szCs w:val="20"/>
                  </w:rPr>
                  <w:delText>mph</w:delText>
                </w:r>
              </w:del>
            </w:ins>
            <w:ins w:id="1838" w:author="Miller, Ryan" w:date="2020-02-27T11:34:00Z">
              <w:r w:rsidR="009A73AA">
                <w:rPr>
                  <w:rFonts w:ascii="Times New Roman" w:eastAsia="Times New Roman" w:hAnsi="Times New Roman" w:cs="Times New Roman"/>
                  <w:color w:val="000000"/>
                  <w:sz w:val="20"/>
                  <w:szCs w:val="20"/>
                </w:rPr>
                <w:t>m/s</w:t>
              </w:r>
            </w:ins>
            <w:ins w:id="1839"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27E0BB" w14:textId="77777777" w:rsidR="009A73AA" w:rsidRDefault="000068D0" w:rsidP="000068D0">
            <w:pPr>
              <w:spacing w:after="0" w:line="240" w:lineRule="auto"/>
              <w:rPr>
                <w:ins w:id="1840" w:author="Miller, Ryan" w:date="2020-02-27T11:35: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841" w:author="Miller, Ryan" w:date="2020-02-27T11:34:00Z">
              <w:r w:rsidR="009A73AA">
                <w:rPr>
                  <w:rFonts w:ascii="Times New Roman" w:eastAsia="Times New Roman" w:hAnsi="Times New Roman" w:cs="Times New Roman"/>
                  <w:color w:val="000000"/>
                  <w:sz w:val="20"/>
                  <w:szCs w:val="20"/>
                </w:rPr>
                <w:t>117</w:t>
              </w:r>
            </w:ins>
            <w:ins w:id="1842" w:author="Miller, Ryan" w:date="2020-02-27T11:35:00Z">
              <w:r w:rsidR="009A73AA">
                <w:rPr>
                  <w:rFonts w:ascii="Times New Roman" w:eastAsia="Times New Roman" w:hAnsi="Times New Roman" w:cs="Times New Roman"/>
                  <w:color w:val="000000"/>
                  <w:sz w:val="20"/>
                  <w:szCs w:val="20"/>
                </w:rPr>
                <w:t xml:space="preserve"> </w:t>
              </w:r>
            </w:ins>
          </w:p>
          <w:p w14:paraId="18B0EDBF" w14:textId="4ADE8883" w:rsidR="000068D0" w:rsidRPr="00937101" w:rsidRDefault="009A73AA" w:rsidP="000068D0">
            <w:pPr>
              <w:spacing w:after="0" w:line="240" w:lineRule="auto"/>
              <w:rPr>
                <w:rFonts w:ascii="Times New Roman" w:eastAsia="Times New Roman" w:hAnsi="Times New Roman" w:cs="Times New Roman"/>
                <w:sz w:val="20"/>
                <w:szCs w:val="20"/>
              </w:rPr>
            </w:pPr>
            <w:ins w:id="1843" w:author="Miller, Ryan" w:date="2020-02-27T11:35:00Z">
              <w:r>
                <w:rPr>
                  <w:rFonts w:ascii="Times New Roman" w:eastAsia="Times New Roman" w:hAnsi="Times New Roman" w:cs="Times New Roman"/>
                  <w:color w:val="000000"/>
                  <w:sz w:val="20"/>
                  <w:szCs w:val="20"/>
                </w:rPr>
                <w:t>(-0.500, 0.266)</w:t>
              </w:r>
            </w:ins>
            <w:del w:id="1844" w:author="Miller, Ryan" w:date="2020-02-27T11:34:00Z">
              <w:r w:rsidR="000068D0" w:rsidRPr="00937101" w:rsidDel="009A73AA">
                <w:rPr>
                  <w:rFonts w:ascii="Times New Roman" w:eastAsia="Times New Roman" w:hAnsi="Times New Roman" w:cs="Times New Roman"/>
                  <w:color w:val="000000"/>
                  <w:sz w:val="20"/>
                  <w:szCs w:val="20"/>
                </w:rPr>
                <w:delText>261</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9D796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651DC1" w14:textId="77777777" w:rsidR="009A73AA" w:rsidRDefault="000068D0" w:rsidP="000068D0">
            <w:pPr>
              <w:spacing w:after="0" w:line="240" w:lineRule="auto"/>
              <w:rPr>
                <w:ins w:id="1845" w:author="Miller, Ryan" w:date="2020-02-27T11:35: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846" w:author="Miller, Ryan" w:date="2020-02-27T11:34:00Z">
              <w:r w:rsidR="009A73AA">
                <w:rPr>
                  <w:rFonts w:ascii="Times New Roman" w:eastAsia="Times New Roman" w:hAnsi="Times New Roman" w:cs="Times New Roman"/>
                  <w:color w:val="000000"/>
                  <w:sz w:val="20"/>
                  <w:szCs w:val="20"/>
                </w:rPr>
                <w:t>003</w:t>
              </w:r>
            </w:ins>
          </w:p>
          <w:p w14:paraId="7248178C" w14:textId="17DC7692" w:rsidR="000068D0" w:rsidRPr="00937101" w:rsidRDefault="009A73AA" w:rsidP="000068D0">
            <w:pPr>
              <w:spacing w:after="0" w:line="240" w:lineRule="auto"/>
              <w:rPr>
                <w:rFonts w:ascii="Times New Roman" w:eastAsia="Times New Roman" w:hAnsi="Times New Roman" w:cs="Times New Roman"/>
                <w:sz w:val="20"/>
                <w:szCs w:val="20"/>
              </w:rPr>
            </w:pPr>
            <w:ins w:id="1847" w:author="Miller, Ryan" w:date="2020-02-27T11:35:00Z">
              <w:r>
                <w:rPr>
                  <w:rFonts w:ascii="Times New Roman" w:eastAsia="Times New Roman" w:hAnsi="Times New Roman" w:cs="Times New Roman"/>
                  <w:color w:val="000000"/>
                  <w:sz w:val="20"/>
                  <w:szCs w:val="20"/>
                </w:rPr>
                <w:t>(-0.016, 0.011)</w:t>
              </w:r>
            </w:ins>
            <w:del w:id="1848" w:author="Miller, Ryan" w:date="2020-02-27T11:34:00Z">
              <w:r w:rsidR="000068D0" w:rsidRPr="00937101" w:rsidDel="009A73AA">
                <w:rPr>
                  <w:rFonts w:ascii="Times New Roman" w:eastAsia="Times New Roman" w:hAnsi="Times New Roman" w:cs="Times New Roman"/>
                  <w:color w:val="000000"/>
                  <w:sz w:val="20"/>
                  <w:szCs w:val="20"/>
                </w:rPr>
                <w:delText>622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BC449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17D5D6" w14:textId="77777777" w:rsidR="009A73AA" w:rsidRDefault="000068D0" w:rsidP="000068D0">
            <w:pPr>
              <w:spacing w:after="0" w:line="240" w:lineRule="auto"/>
              <w:rPr>
                <w:ins w:id="1849" w:author="Miller, Ryan" w:date="2020-02-27T11:35:00Z"/>
                <w:rFonts w:ascii="Times New Roman" w:eastAsia="Times New Roman" w:hAnsi="Times New Roman" w:cs="Times New Roman"/>
                <w:color w:val="000000"/>
                <w:sz w:val="20"/>
                <w:szCs w:val="20"/>
              </w:rPr>
            </w:pPr>
            <w:del w:id="1850" w:author="Miller, Ryan" w:date="2020-02-27T11:35:00Z">
              <w:r w:rsidRPr="00937101" w:rsidDel="009A73AA">
                <w:rPr>
                  <w:rFonts w:ascii="Times New Roman" w:eastAsia="Times New Roman" w:hAnsi="Times New Roman" w:cs="Times New Roman"/>
                  <w:color w:val="000000"/>
                  <w:sz w:val="20"/>
                  <w:szCs w:val="20"/>
                </w:rPr>
                <w:delText>0.007</w:delText>
              </w:r>
            </w:del>
            <w:ins w:id="1851" w:author="Miller, Ryan" w:date="2020-02-27T11:35:00Z">
              <w:r w:rsidR="009A73AA">
                <w:rPr>
                  <w:rFonts w:ascii="Times New Roman" w:eastAsia="Times New Roman" w:hAnsi="Times New Roman" w:cs="Times New Roman"/>
                  <w:color w:val="000000"/>
                  <w:sz w:val="20"/>
                  <w:szCs w:val="20"/>
                </w:rPr>
                <w:t xml:space="preserve">0.003 </w:t>
              </w:r>
            </w:ins>
          </w:p>
          <w:p w14:paraId="1BA0B3C5" w14:textId="111B79AF" w:rsidR="000068D0" w:rsidRPr="00937101" w:rsidRDefault="009A73AA" w:rsidP="000068D0">
            <w:pPr>
              <w:spacing w:after="0" w:line="240" w:lineRule="auto"/>
              <w:rPr>
                <w:rFonts w:ascii="Times New Roman" w:eastAsia="Times New Roman" w:hAnsi="Times New Roman" w:cs="Times New Roman"/>
                <w:sz w:val="20"/>
                <w:szCs w:val="20"/>
              </w:rPr>
            </w:pPr>
            <w:ins w:id="1852" w:author="Miller, Ryan" w:date="2020-02-27T11:35:00Z">
              <w:r>
                <w:rPr>
                  <w:rFonts w:ascii="Times New Roman" w:eastAsia="Times New Roman" w:hAnsi="Times New Roman" w:cs="Times New Roman"/>
                  <w:color w:val="000000"/>
                  <w:sz w:val="20"/>
                  <w:szCs w:val="20"/>
                </w:rPr>
                <w:t>(-0.004, 0.010)</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1D4EA6"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0.383</w:t>
            </w:r>
          </w:p>
        </w:tc>
      </w:tr>
      <w:tr w:rsidR="007A6687" w:rsidRPr="00937101" w14:paraId="2248D18E" w14:textId="77777777" w:rsidTr="00A9024B">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9D4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1853" w:author="Rebecca L Hartman" w:date="2020-02-18T15:43:00Z">
              <w:r w:rsidR="00A472B7" w:rsidRPr="00937101">
                <w:rPr>
                  <w:rFonts w:ascii="Times New Roman" w:eastAsia="Times New Roman" w:hAnsi="Times New Roman" w:cs="Times New Roman"/>
                  <w:color w:val="000000"/>
                  <w:sz w:val="20"/>
                  <w:szCs w:val="20"/>
                </w:rPr>
                <w:t>-Reading</w:t>
              </w:r>
            </w:ins>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0B39" w14:textId="375D8CD2"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854" w:author="Miller, Ryan" w:date="2020-02-21T09:58:00Z">
              <w:r w:rsidR="00C74BBA">
                <w:rPr>
                  <w:rFonts w:ascii="Times New Roman" w:eastAsia="Times New Roman" w:hAnsi="Times New Roman" w:cs="Times New Roman"/>
                  <w:color w:val="000000"/>
                  <w:sz w:val="20"/>
                  <w:szCs w:val="20"/>
                </w:rPr>
                <w:t>P</w:t>
              </w:r>
            </w:ins>
            <w:del w:id="1855" w:author="Miller, Ryan" w:date="2020-02-21T09:58:00Z">
              <w:r w:rsidRPr="00937101" w:rsidDel="00C74BBA">
                <w:rPr>
                  <w:rFonts w:ascii="Times New Roman" w:eastAsia="Times New Roman" w:hAnsi="Times New Roman" w:cs="Times New Roman"/>
                  <w:color w:val="000000"/>
                  <w:sz w:val="20"/>
                  <w:szCs w:val="20"/>
                </w:rPr>
                <w:delText>D</w:delText>
              </w:r>
            </w:del>
            <w:ins w:id="1856" w:author="Rebecca L Hartman" w:date="2020-02-19T15:26:00Z">
              <w:r w:rsidR="00EB708C">
                <w:rPr>
                  <w:rFonts w:ascii="Times New Roman" w:eastAsia="Times New Roman" w:hAnsi="Times New Roman" w:cs="Times New Roman"/>
                  <w:color w:val="000000"/>
                  <w:sz w:val="20"/>
                  <w:szCs w:val="20"/>
                </w:rPr>
                <w:t xml:space="preserve"> (</w:t>
              </w:r>
              <w:del w:id="1857" w:author="Miller, Ryan" w:date="2020-02-21T09:58:00Z">
                <w:r w:rsidR="00EB708C" w:rsidDel="00C74BBA">
                  <w:rPr>
                    <w:rFonts w:ascii="Times New Roman" w:eastAsia="Times New Roman" w:hAnsi="Times New Roman" w:cs="Times New Roman"/>
                    <w:color w:val="000000"/>
                    <w:sz w:val="20"/>
                    <w:szCs w:val="20"/>
                  </w:rPr>
                  <w:delText>mph</w:delText>
                </w:r>
              </w:del>
            </w:ins>
            <w:ins w:id="1858" w:author="Miller, Ryan" w:date="2020-02-27T11:37:00Z">
              <w:r w:rsidR="009A73AA">
                <w:rPr>
                  <w:rFonts w:ascii="Times New Roman" w:eastAsia="Times New Roman" w:hAnsi="Times New Roman" w:cs="Times New Roman"/>
                  <w:color w:val="000000"/>
                  <w:sz w:val="20"/>
                  <w:szCs w:val="20"/>
                </w:rPr>
                <w:t>cm</w:t>
              </w:r>
            </w:ins>
            <w:ins w:id="1859"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49FF1F" w14:textId="77777777" w:rsidR="009A73AA" w:rsidRDefault="000068D0" w:rsidP="000068D0">
            <w:pPr>
              <w:spacing w:after="0" w:line="240" w:lineRule="auto"/>
              <w:rPr>
                <w:ins w:id="1860" w:author="Miller, Ryan" w:date="2020-02-27T11:38: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ins w:id="1861" w:author="Miller, Ryan" w:date="2020-02-27T11:37:00Z">
              <w:r w:rsidR="009A73AA">
                <w:rPr>
                  <w:rFonts w:ascii="Times New Roman" w:eastAsia="Times New Roman" w:hAnsi="Times New Roman" w:cs="Times New Roman"/>
                  <w:color w:val="000000"/>
                  <w:sz w:val="20"/>
                  <w:szCs w:val="20"/>
                </w:rPr>
                <w:t>4.184</w:t>
              </w:r>
            </w:ins>
            <w:ins w:id="1862" w:author="Miller, Ryan" w:date="2020-02-27T11:38:00Z">
              <w:r w:rsidR="009A73AA">
                <w:rPr>
                  <w:rFonts w:ascii="Times New Roman" w:eastAsia="Times New Roman" w:hAnsi="Times New Roman" w:cs="Times New Roman"/>
                  <w:color w:val="000000"/>
                  <w:sz w:val="20"/>
                  <w:szCs w:val="20"/>
                </w:rPr>
                <w:t xml:space="preserve"> </w:t>
              </w:r>
            </w:ins>
          </w:p>
          <w:p w14:paraId="35A47B86" w14:textId="7B82B440" w:rsidR="000068D0" w:rsidRPr="00937101" w:rsidRDefault="009A73AA" w:rsidP="000068D0">
            <w:pPr>
              <w:spacing w:after="0" w:line="240" w:lineRule="auto"/>
              <w:rPr>
                <w:rFonts w:ascii="Times New Roman" w:eastAsia="Times New Roman" w:hAnsi="Times New Roman" w:cs="Times New Roman"/>
                <w:sz w:val="20"/>
                <w:szCs w:val="20"/>
              </w:rPr>
            </w:pPr>
            <w:ins w:id="1863" w:author="Miller, Ryan" w:date="2020-02-27T11:38:00Z">
              <w:r>
                <w:rPr>
                  <w:rFonts w:ascii="Times New Roman" w:eastAsia="Times New Roman" w:hAnsi="Times New Roman" w:cs="Times New Roman"/>
                  <w:color w:val="000000"/>
                  <w:sz w:val="20"/>
                  <w:szCs w:val="20"/>
                </w:rPr>
                <w:t>(-10.126, 1.758)</w:t>
              </w:r>
            </w:ins>
            <w:del w:id="1864" w:author="Miller, Ryan" w:date="2020-02-27T11:37:00Z">
              <w:r w:rsidR="000068D0" w:rsidRPr="00937101" w:rsidDel="009A73AA">
                <w:rPr>
                  <w:rFonts w:ascii="Times New Roman" w:eastAsia="Times New Roman" w:hAnsi="Times New Roman" w:cs="Times New Roman"/>
                  <w:color w:val="000000"/>
                  <w:sz w:val="20"/>
                  <w:szCs w:val="20"/>
                </w:rPr>
                <w:delText>0.137</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239A3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51BFBB" w14:textId="77777777" w:rsidR="000068D0" w:rsidRDefault="000068D0" w:rsidP="000068D0">
            <w:pPr>
              <w:spacing w:after="0" w:line="240" w:lineRule="auto"/>
              <w:rPr>
                <w:ins w:id="1865" w:author="Miller, Ryan" w:date="2020-02-27T11:38:00Z"/>
                <w:rFonts w:ascii="Times New Roman" w:eastAsia="Times New Roman" w:hAnsi="Times New Roman" w:cs="Times New Roman"/>
                <w:b/>
                <w:color w:val="000000"/>
                <w:sz w:val="20"/>
                <w:szCs w:val="20"/>
              </w:rPr>
            </w:pPr>
            <w:del w:id="1866" w:author="Miller, Ryan" w:date="2020-02-27T11:37:00Z">
              <w:r w:rsidRPr="00937101" w:rsidDel="009A73AA">
                <w:rPr>
                  <w:rFonts w:ascii="Times New Roman" w:eastAsia="Times New Roman" w:hAnsi="Times New Roman" w:cs="Times New Roman"/>
                  <w:color w:val="000000"/>
                  <w:sz w:val="20"/>
                  <w:szCs w:val="20"/>
                </w:rPr>
                <w:delText xml:space="preserve"> </w:delText>
              </w:r>
              <w:r w:rsidRPr="007E0809" w:rsidDel="009A73AA">
                <w:rPr>
                  <w:rFonts w:ascii="Times New Roman" w:eastAsia="Times New Roman" w:hAnsi="Times New Roman" w:cs="Times New Roman"/>
                  <w:b/>
                  <w:color w:val="000000"/>
                  <w:sz w:val="20"/>
                  <w:szCs w:val="20"/>
                  <w:rPrChange w:id="1867" w:author="Rebecca L Hartman" w:date="2020-02-19T15:20:00Z">
                    <w:rPr>
                      <w:rFonts w:ascii="Times New Roman" w:eastAsia="Times New Roman" w:hAnsi="Times New Roman" w:cs="Times New Roman"/>
                      <w:color w:val="000000"/>
                      <w:sz w:val="20"/>
                      <w:szCs w:val="20"/>
                    </w:rPr>
                  </w:rPrChange>
                </w:rPr>
                <w:delText>2.012</w:delText>
              </w:r>
            </w:del>
            <w:ins w:id="1868" w:author="Miller, Ryan" w:date="2020-02-27T11:37:00Z">
              <w:r w:rsidR="009A73AA">
                <w:rPr>
                  <w:rFonts w:ascii="Times New Roman" w:eastAsia="Times New Roman" w:hAnsi="Times New Roman" w:cs="Times New Roman"/>
                  <w:b/>
                  <w:color w:val="000000"/>
                  <w:sz w:val="20"/>
                  <w:szCs w:val="20"/>
                </w:rPr>
                <w:t>0.613</w:t>
              </w:r>
            </w:ins>
          </w:p>
          <w:p w14:paraId="2AE04EAE" w14:textId="677E6EF3" w:rsidR="009A73AA" w:rsidRPr="007E0809" w:rsidRDefault="009A73AA" w:rsidP="000068D0">
            <w:pPr>
              <w:spacing w:after="0" w:line="240" w:lineRule="auto"/>
              <w:rPr>
                <w:rFonts w:ascii="Times New Roman" w:eastAsia="Times New Roman" w:hAnsi="Times New Roman" w:cs="Times New Roman"/>
                <w:b/>
                <w:sz w:val="20"/>
                <w:szCs w:val="20"/>
                <w:rPrChange w:id="1869" w:author="Rebecca L Hartman" w:date="2020-02-19T15:20:00Z">
                  <w:rPr>
                    <w:rFonts w:ascii="Times New Roman" w:eastAsia="Times New Roman" w:hAnsi="Times New Roman" w:cs="Times New Roman"/>
                    <w:sz w:val="20"/>
                    <w:szCs w:val="20"/>
                  </w:rPr>
                </w:rPrChange>
              </w:rPr>
            </w:pPr>
            <w:ins w:id="1870" w:author="Miller, Ryan" w:date="2020-02-27T11:38:00Z">
              <w:r>
                <w:rPr>
                  <w:rFonts w:ascii="Times New Roman" w:eastAsia="Times New Roman" w:hAnsi="Times New Roman" w:cs="Times New Roman"/>
                  <w:b/>
                  <w:color w:val="000000"/>
                  <w:sz w:val="20"/>
                  <w:szCs w:val="20"/>
                </w:rPr>
                <w:t>(0.143, 1.084)</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37381C" w14:textId="77777777" w:rsidR="000068D0" w:rsidRPr="00EB708C" w:rsidRDefault="000068D0" w:rsidP="000068D0">
            <w:pPr>
              <w:spacing w:after="0" w:line="240" w:lineRule="auto"/>
              <w:rPr>
                <w:rFonts w:ascii="Times New Roman" w:eastAsia="Times New Roman" w:hAnsi="Times New Roman" w:cs="Times New Roman"/>
                <w:b/>
                <w:sz w:val="20"/>
                <w:szCs w:val="20"/>
                <w:rPrChange w:id="1871"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872" w:author="Rebecca L Hartman" w:date="2020-02-19T15:22:00Z">
                  <w:rPr>
                    <w:rFonts w:ascii="Times New Roman" w:eastAsia="Times New Roman" w:hAnsi="Times New Roman" w:cs="Times New Roman"/>
                    <w:color w:val="000000"/>
                    <w:sz w:val="20"/>
                    <w:szCs w:val="20"/>
                  </w:rPr>
                </w:rPrChange>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39FF39" w14:textId="77777777" w:rsidR="009A73AA" w:rsidRDefault="000068D0" w:rsidP="000068D0">
            <w:pPr>
              <w:spacing w:after="0" w:line="240" w:lineRule="auto"/>
              <w:rPr>
                <w:ins w:id="1873" w:author="Miller, Ryan" w:date="2020-02-27T11:38: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w:t>
            </w:r>
            <w:ins w:id="1874" w:author="Miller, Ryan" w:date="2020-02-27T11:38:00Z">
              <w:r w:rsidR="009A73AA">
                <w:rPr>
                  <w:rFonts w:ascii="Times New Roman" w:eastAsia="Times New Roman" w:hAnsi="Times New Roman" w:cs="Times New Roman"/>
                  <w:color w:val="000000"/>
                  <w:sz w:val="20"/>
                  <w:szCs w:val="20"/>
                </w:rPr>
                <w:t>6</w:t>
              </w:r>
            </w:ins>
          </w:p>
          <w:p w14:paraId="33708548" w14:textId="7C3E8E59" w:rsidR="000068D0" w:rsidRPr="00937101" w:rsidRDefault="009A73AA" w:rsidP="000068D0">
            <w:pPr>
              <w:spacing w:after="0" w:line="240" w:lineRule="auto"/>
              <w:rPr>
                <w:rFonts w:ascii="Times New Roman" w:eastAsia="Times New Roman" w:hAnsi="Times New Roman" w:cs="Times New Roman"/>
                <w:sz w:val="20"/>
                <w:szCs w:val="20"/>
              </w:rPr>
            </w:pPr>
            <w:ins w:id="1875" w:author="Miller, Ryan" w:date="2020-02-27T11:38:00Z">
              <w:r>
                <w:rPr>
                  <w:rFonts w:ascii="Times New Roman" w:eastAsia="Times New Roman" w:hAnsi="Times New Roman" w:cs="Times New Roman"/>
                  <w:color w:val="000000"/>
                  <w:sz w:val="20"/>
                  <w:szCs w:val="20"/>
                </w:rPr>
                <w:t>(</w:t>
              </w:r>
            </w:ins>
            <w:ins w:id="1876" w:author="Miller, Ryan" w:date="2020-02-27T11:39:00Z">
              <w:r>
                <w:rPr>
                  <w:rFonts w:ascii="Times New Roman" w:eastAsia="Times New Roman" w:hAnsi="Times New Roman" w:cs="Times New Roman"/>
                  <w:color w:val="000000"/>
                  <w:sz w:val="20"/>
                  <w:szCs w:val="20"/>
                </w:rPr>
                <w:t>-0.236, 0.224)</w:t>
              </w:r>
            </w:ins>
            <w:del w:id="1877" w:author="Miller, Ryan" w:date="2020-02-27T11:38:00Z">
              <w:r w:rsidR="000068D0" w:rsidRPr="00937101" w:rsidDel="009A73AA">
                <w:rPr>
                  <w:rFonts w:ascii="Times New Roman" w:eastAsia="Times New Roman" w:hAnsi="Times New Roman" w:cs="Times New Roman"/>
                  <w:color w:val="000000"/>
                  <w:sz w:val="20"/>
                  <w:szCs w:val="20"/>
                </w:rPr>
                <w:delText>0</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B5DF6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0.959</w:t>
            </w:r>
          </w:p>
        </w:tc>
      </w:tr>
      <w:tr w:rsidR="007A6687" w:rsidRPr="00937101" w14:paraId="40BD5209"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5E9C0BBA"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C1ED" w14:textId="52B255B1"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878" w:author="Rebecca L Hartman" w:date="2020-02-19T15:26:00Z">
              <w:r w:rsidR="00EB708C">
                <w:rPr>
                  <w:rFonts w:ascii="Times New Roman" w:eastAsia="Times New Roman" w:hAnsi="Times New Roman" w:cs="Times New Roman"/>
                  <w:color w:val="000000"/>
                  <w:sz w:val="20"/>
                  <w:szCs w:val="20"/>
                </w:rPr>
                <w:t xml:space="preserve"> (</w:t>
              </w:r>
              <w:del w:id="1879" w:author="Miller, Ryan" w:date="2020-02-27T11:41:00Z">
                <w:r w:rsidR="00EB708C" w:rsidDel="00D417C4">
                  <w:rPr>
                    <w:rFonts w:ascii="Times New Roman" w:eastAsia="Times New Roman" w:hAnsi="Times New Roman" w:cs="Times New Roman"/>
                    <w:color w:val="000000"/>
                    <w:sz w:val="20"/>
                    <w:szCs w:val="20"/>
                  </w:rPr>
                  <w:delText>mph</w:delText>
                </w:r>
              </w:del>
            </w:ins>
            <w:ins w:id="1880" w:author="Miller, Ryan" w:date="2020-02-27T11:41:00Z">
              <w:r w:rsidR="00D417C4">
                <w:rPr>
                  <w:rFonts w:ascii="Times New Roman" w:eastAsia="Times New Roman" w:hAnsi="Times New Roman" w:cs="Times New Roman"/>
                  <w:color w:val="000000"/>
                  <w:sz w:val="20"/>
                  <w:szCs w:val="20"/>
                </w:rPr>
                <w:t>m/s</w:t>
              </w:r>
            </w:ins>
            <w:ins w:id="1881"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004E68" w14:textId="77777777" w:rsidR="009A73AA" w:rsidRDefault="000068D0" w:rsidP="007E0809">
            <w:pPr>
              <w:spacing w:after="0" w:line="240" w:lineRule="auto"/>
              <w:rPr>
                <w:ins w:id="1882" w:author="Miller, Ryan" w:date="2020-02-27T11:40:00Z"/>
                <w:rFonts w:ascii="Times New Roman" w:eastAsia="Times New Roman" w:hAnsi="Times New Roman" w:cs="Times New Roman"/>
                <w:b/>
                <w:color w:val="000000"/>
                <w:sz w:val="20"/>
                <w:szCs w:val="20"/>
              </w:rPr>
            </w:pPr>
            <w:r w:rsidRPr="007E0809">
              <w:rPr>
                <w:rFonts w:ascii="Times New Roman" w:eastAsia="Times New Roman" w:hAnsi="Times New Roman" w:cs="Times New Roman"/>
                <w:b/>
                <w:color w:val="000000"/>
                <w:sz w:val="20"/>
                <w:szCs w:val="20"/>
                <w:rPrChange w:id="1883" w:author="Rebecca L Hartman" w:date="2020-02-19T15:20:00Z">
                  <w:rPr>
                    <w:rFonts w:ascii="Times New Roman" w:eastAsia="Times New Roman" w:hAnsi="Times New Roman" w:cs="Times New Roman"/>
                    <w:color w:val="000000"/>
                    <w:sz w:val="20"/>
                    <w:szCs w:val="20"/>
                  </w:rPr>
                </w:rPrChange>
              </w:rPr>
              <w:t>-</w:t>
            </w:r>
            <w:ins w:id="1884" w:author="Miller, Ryan" w:date="2020-02-27T11:39:00Z">
              <w:r w:rsidR="009A73AA">
                <w:rPr>
                  <w:rFonts w:ascii="Times New Roman" w:eastAsia="Times New Roman" w:hAnsi="Times New Roman" w:cs="Times New Roman"/>
                  <w:b/>
                  <w:color w:val="000000"/>
                  <w:sz w:val="20"/>
                  <w:szCs w:val="20"/>
                </w:rPr>
                <w:t>1.019</w:t>
              </w:r>
            </w:ins>
          </w:p>
          <w:p w14:paraId="376E7565" w14:textId="63BF36CC" w:rsidR="000068D0" w:rsidRPr="007E0809" w:rsidRDefault="009A73AA" w:rsidP="007E0809">
            <w:pPr>
              <w:spacing w:after="0" w:line="240" w:lineRule="auto"/>
              <w:rPr>
                <w:rFonts w:ascii="Times New Roman" w:eastAsia="Times New Roman" w:hAnsi="Times New Roman" w:cs="Times New Roman"/>
                <w:b/>
                <w:sz w:val="20"/>
                <w:szCs w:val="20"/>
                <w:rPrChange w:id="1885" w:author="Rebecca L Hartman" w:date="2020-02-19T15:20:00Z">
                  <w:rPr>
                    <w:rFonts w:ascii="Times New Roman" w:eastAsia="Times New Roman" w:hAnsi="Times New Roman" w:cs="Times New Roman"/>
                    <w:sz w:val="20"/>
                    <w:szCs w:val="20"/>
                  </w:rPr>
                </w:rPrChange>
              </w:rPr>
            </w:pPr>
            <w:ins w:id="1886" w:author="Miller, Ryan" w:date="2020-02-27T11:40:00Z">
              <w:r>
                <w:rPr>
                  <w:rFonts w:ascii="Times New Roman" w:eastAsia="Times New Roman" w:hAnsi="Times New Roman" w:cs="Times New Roman"/>
                  <w:b/>
                  <w:color w:val="000000"/>
                  <w:sz w:val="20"/>
                  <w:szCs w:val="20"/>
                </w:rPr>
                <w:t>(-1.450, -0.588)</w:t>
              </w:r>
            </w:ins>
            <w:del w:id="1887" w:author="Miller, Ryan" w:date="2020-02-27T11:39:00Z">
              <w:r w:rsidR="000068D0" w:rsidRPr="007E0809" w:rsidDel="009A73AA">
                <w:rPr>
                  <w:rFonts w:ascii="Times New Roman" w:eastAsia="Times New Roman" w:hAnsi="Times New Roman" w:cs="Times New Roman"/>
                  <w:b/>
                  <w:color w:val="000000"/>
                  <w:sz w:val="20"/>
                  <w:szCs w:val="20"/>
                  <w:rPrChange w:id="1888" w:author="Rebecca L Hartman" w:date="2020-02-19T15:20:00Z">
                    <w:rPr>
                      <w:rFonts w:ascii="Times New Roman" w:eastAsia="Times New Roman" w:hAnsi="Times New Roman" w:cs="Times New Roman"/>
                      <w:color w:val="000000"/>
                      <w:sz w:val="20"/>
                      <w:szCs w:val="20"/>
                    </w:rPr>
                  </w:rPrChange>
                </w:rPr>
                <w:delText>2.2</w:delText>
              </w:r>
            </w:del>
            <w:del w:id="1889" w:author="Rebecca L Hartman" w:date="2020-02-19T15:15:00Z">
              <w:r w:rsidR="000068D0" w:rsidRPr="007E0809" w:rsidDel="007E0809">
                <w:rPr>
                  <w:rFonts w:ascii="Times New Roman" w:eastAsia="Times New Roman" w:hAnsi="Times New Roman" w:cs="Times New Roman"/>
                  <w:b/>
                  <w:color w:val="000000"/>
                  <w:sz w:val="20"/>
                  <w:szCs w:val="20"/>
                  <w:rPrChange w:id="1890" w:author="Rebecca L Hartman" w:date="2020-02-19T15:20:00Z">
                    <w:rPr>
                      <w:rFonts w:ascii="Times New Roman" w:eastAsia="Times New Roman" w:hAnsi="Times New Roman" w:cs="Times New Roman"/>
                      <w:color w:val="000000"/>
                      <w:sz w:val="20"/>
                      <w:szCs w:val="20"/>
                    </w:rPr>
                  </w:rPrChange>
                </w:rPr>
                <w:delText>7</w:delText>
              </w:r>
            </w:del>
            <w:del w:id="1891" w:author="Miller, Ryan" w:date="2020-02-27T11:39:00Z">
              <w:r w:rsidR="000068D0" w:rsidRPr="007E0809" w:rsidDel="009A73AA">
                <w:rPr>
                  <w:rFonts w:ascii="Times New Roman" w:eastAsia="Times New Roman" w:hAnsi="Times New Roman" w:cs="Times New Roman"/>
                  <w:b/>
                  <w:color w:val="000000"/>
                  <w:sz w:val="20"/>
                  <w:szCs w:val="20"/>
                  <w:rPrChange w:id="1892" w:author="Rebecca L Hartman" w:date="2020-02-19T15:20:00Z">
                    <w:rPr>
                      <w:rFonts w:ascii="Times New Roman" w:eastAsia="Times New Roman" w:hAnsi="Times New Roman" w:cs="Times New Roman"/>
                      <w:color w:val="000000"/>
                      <w:sz w:val="20"/>
                      <w:szCs w:val="20"/>
                    </w:rPr>
                  </w:rPrChange>
                </w:rPr>
                <w:delText>8</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9A646E" w14:textId="77777777" w:rsidR="000068D0" w:rsidRPr="00EB708C" w:rsidRDefault="000068D0" w:rsidP="000068D0">
            <w:pPr>
              <w:spacing w:after="0" w:line="240" w:lineRule="auto"/>
              <w:rPr>
                <w:rFonts w:ascii="Times New Roman" w:eastAsia="Times New Roman" w:hAnsi="Times New Roman" w:cs="Times New Roman"/>
                <w:b/>
                <w:sz w:val="20"/>
                <w:szCs w:val="20"/>
                <w:rPrChange w:id="1893"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894" w:author="Rebecca L Hartman" w:date="2020-02-19T15:22:00Z">
                  <w:rPr>
                    <w:rFonts w:ascii="Times New Roman" w:eastAsia="Times New Roman" w:hAnsi="Times New Roman" w:cs="Times New Roman"/>
                    <w:color w:val="000000"/>
                    <w:sz w:val="20"/>
                    <w:szCs w:val="20"/>
                  </w:rPr>
                </w:rPrChange>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4F50A5" w14:textId="77777777" w:rsidR="009A73AA" w:rsidRDefault="000068D0" w:rsidP="007E0809">
            <w:pPr>
              <w:spacing w:after="0" w:line="240" w:lineRule="auto"/>
              <w:rPr>
                <w:ins w:id="1895" w:author="Miller, Ryan" w:date="2020-02-27T11:40: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ins w:id="1896" w:author="Miller, Ryan" w:date="2020-02-27T11:39:00Z">
              <w:r w:rsidR="009A73AA">
                <w:rPr>
                  <w:rFonts w:ascii="Times New Roman" w:eastAsia="Times New Roman" w:hAnsi="Times New Roman" w:cs="Times New Roman"/>
                  <w:color w:val="000000"/>
                  <w:sz w:val="20"/>
                  <w:szCs w:val="20"/>
                </w:rPr>
                <w:t>0.011</w:t>
              </w:r>
            </w:ins>
          </w:p>
          <w:p w14:paraId="750BA766" w14:textId="08D6BA79" w:rsidR="000068D0" w:rsidRPr="00937101" w:rsidRDefault="009A73AA" w:rsidP="007E0809">
            <w:pPr>
              <w:spacing w:after="0" w:line="240" w:lineRule="auto"/>
              <w:rPr>
                <w:rFonts w:ascii="Times New Roman" w:eastAsia="Times New Roman" w:hAnsi="Times New Roman" w:cs="Times New Roman"/>
                <w:sz w:val="20"/>
                <w:szCs w:val="20"/>
              </w:rPr>
            </w:pPr>
            <w:ins w:id="1897" w:author="Miller, Ryan" w:date="2020-02-27T11:40:00Z">
              <w:r>
                <w:rPr>
                  <w:rFonts w:ascii="Times New Roman" w:eastAsia="Times New Roman" w:hAnsi="Times New Roman" w:cs="Times New Roman"/>
                  <w:color w:val="000000"/>
                  <w:sz w:val="20"/>
                  <w:szCs w:val="20"/>
                </w:rPr>
                <w:t>(0.045, 0.022)</w:t>
              </w:r>
            </w:ins>
            <w:del w:id="1898" w:author="Miller, Ryan" w:date="2020-02-27T11:39:00Z">
              <w:r w:rsidR="000068D0" w:rsidRPr="00937101" w:rsidDel="009A73AA">
                <w:rPr>
                  <w:rFonts w:ascii="Times New Roman" w:eastAsia="Times New Roman" w:hAnsi="Times New Roman" w:cs="Times New Roman"/>
                  <w:color w:val="000000"/>
                  <w:sz w:val="20"/>
                  <w:szCs w:val="20"/>
                </w:rPr>
                <w:delText>2.5</w:delText>
              </w:r>
            </w:del>
            <w:ins w:id="1899" w:author="Rebecca L Hartman" w:date="2020-02-19T15:17:00Z">
              <w:del w:id="1900" w:author="Miller, Ryan" w:date="2020-02-27T11:39:00Z">
                <w:r w:rsidR="007E0809" w:rsidDel="009A73AA">
                  <w:rPr>
                    <w:rFonts w:ascii="Times New Roman" w:eastAsia="Times New Roman" w:hAnsi="Times New Roman" w:cs="Times New Roman"/>
                    <w:color w:val="000000"/>
                    <w:sz w:val="20"/>
                    <w:szCs w:val="20"/>
                  </w:rPr>
                  <w:delText>1</w:delText>
                </w:r>
              </w:del>
            </w:ins>
            <w:del w:id="1901" w:author="Rebecca L Hartman" w:date="2020-02-19T15:17:00Z">
              <w:r w:rsidR="000068D0" w:rsidRPr="00937101" w:rsidDel="007E0809">
                <w:rPr>
                  <w:rFonts w:ascii="Times New Roman" w:eastAsia="Times New Roman" w:hAnsi="Times New Roman" w:cs="Times New Roman"/>
                  <w:color w:val="000000"/>
                  <w:sz w:val="20"/>
                  <w:szCs w:val="20"/>
                </w:rPr>
                <w:delText>06</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1F348"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E132C9" w14:textId="77777777" w:rsidR="009A73AA" w:rsidRDefault="000068D0" w:rsidP="000068D0">
            <w:pPr>
              <w:spacing w:after="0" w:line="240" w:lineRule="auto"/>
              <w:rPr>
                <w:ins w:id="1902" w:author="Miller, Ryan" w:date="2020-02-27T11:40:00Z"/>
                <w:rFonts w:ascii="Times New Roman" w:eastAsia="Times New Roman" w:hAnsi="Times New Roman" w:cs="Times New Roman"/>
                <w:b/>
                <w:color w:val="000000"/>
                <w:sz w:val="20"/>
                <w:szCs w:val="20"/>
              </w:rPr>
            </w:pPr>
            <w:r w:rsidRPr="00EB708C">
              <w:rPr>
                <w:rFonts w:ascii="Times New Roman" w:eastAsia="Times New Roman" w:hAnsi="Times New Roman" w:cs="Times New Roman"/>
                <w:b/>
                <w:color w:val="000000"/>
                <w:sz w:val="20"/>
                <w:szCs w:val="20"/>
                <w:rPrChange w:id="1903" w:author="Rebecca L Hartman" w:date="2020-02-19T15:20:00Z">
                  <w:rPr>
                    <w:rFonts w:ascii="Times New Roman" w:eastAsia="Times New Roman" w:hAnsi="Times New Roman" w:cs="Times New Roman"/>
                    <w:color w:val="000000"/>
                    <w:sz w:val="20"/>
                    <w:szCs w:val="20"/>
                  </w:rPr>
                </w:rPrChange>
              </w:rPr>
              <w:t>0.0</w:t>
            </w:r>
            <w:ins w:id="1904" w:author="Miller, Ryan" w:date="2020-02-27T11:40:00Z">
              <w:r w:rsidR="009A73AA">
                <w:rPr>
                  <w:rFonts w:ascii="Times New Roman" w:eastAsia="Times New Roman" w:hAnsi="Times New Roman" w:cs="Times New Roman"/>
                  <w:b/>
                  <w:color w:val="000000"/>
                  <w:sz w:val="20"/>
                  <w:szCs w:val="20"/>
                </w:rPr>
                <w:t>19</w:t>
              </w:r>
            </w:ins>
          </w:p>
          <w:p w14:paraId="407EFB7B" w14:textId="645909F8" w:rsidR="000068D0" w:rsidRPr="00EB708C" w:rsidRDefault="009A73AA" w:rsidP="000068D0">
            <w:pPr>
              <w:spacing w:after="0" w:line="240" w:lineRule="auto"/>
              <w:rPr>
                <w:rFonts w:ascii="Times New Roman" w:eastAsia="Times New Roman" w:hAnsi="Times New Roman" w:cs="Times New Roman"/>
                <w:b/>
                <w:sz w:val="20"/>
                <w:szCs w:val="20"/>
                <w:rPrChange w:id="1905" w:author="Rebecca L Hartman" w:date="2020-02-19T15:20:00Z">
                  <w:rPr>
                    <w:rFonts w:ascii="Times New Roman" w:eastAsia="Times New Roman" w:hAnsi="Times New Roman" w:cs="Times New Roman"/>
                    <w:sz w:val="20"/>
                    <w:szCs w:val="20"/>
                  </w:rPr>
                </w:rPrChange>
              </w:rPr>
            </w:pPr>
            <w:ins w:id="1906" w:author="Miller, Ryan" w:date="2020-02-27T11:40:00Z">
              <w:r>
                <w:rPr>
                  <w:rFonts w:ascii="Times New Roman" w:eastAsia="Times New Roman" w:hAnsi="Times New Roman" w:cs="Times New Roman"/>
                  <w:b/>
                  <w:color w:val="000000"/>
                  <w:sz w:val="20"/>
                  <w:szCs w:val="20"/>
                </w:rPr>
                <w:t>(</w:t>
              </w:r>
              <w:r w:rsidR="00D417C4">
                <w:rPr>
                  <w:rFonts w:ascii="Times New Roman" w:eastAsia="Times New Roman" w:hAnsi="Times New Roman" w:cs="Times New Roman"/>
                  <w:b/>
                  <w:color w:val="000000"/>
                  <w:sz w:val="20"/>
                  <w:szCs w:val="20"/>
                </w:rPr>
                <w:t>0.002, 0.036</w:t>
              </w:r>
            </w:ins>
            <w:ins w:id="1907" w:author="Miller, Ryan" w:date="2020-02-27T11:41:00Z">
              <w:r w:rsidR="00D417C4">
                <w:rPr>
                  <w:rFonts w:ascii="Times New Roman" w:eastAsia="Times New Roman" w:hAnsi="Times New Roman" w:cs="Times New Roman"/>
                  <w:b/>
                  <w:color w:val="000000"/>
                  <w:sz w:val="20"/>
                  <w:szCs w:val="20"/>
                </w:rPr>
                <w:t>)</w:t>
              </w:r>
            </w:ins>
            <w:del w:id="1908" w:author="Miller, Ryan" w:date="2020-02-27T11:40:00Z">
              <w:r w:rsidR="000068D0" w:rsidRPr="00EB708C" w:rsidDel="009A73AA">
                <w:rPr>
                  <w:rFonts w:ascii="Times New Roman" w:eastAsia="Times New Roman" w:hAnsi="Times New Roman" w:cs="Times New Roman"/>
                  <w:b/>
                  <w:color w:val="000000"/>
                  <w:sz w:val="20"/>
                  <w:szCs w:val="20"/>
                  <w:rPrChange w:id="1909" w:author="Rebecca L Hartman" w:date="2020-02-19T15:20:00Z">
                    <w:rPr>
                      <w:rFonts w:ascii="Times New Roman" w:eastAsia="Times New Roman" w:hAnsi="Times New Roman" w:cs="Times New Roman"/>
                      <w:color w:val="000000"/>
                      <w:sz w:val="20"/>
                      <w:szCs w:val="20"/>
                    </w:rPr>
                  </w:rPrChange>
                </w:rPr>
                <w:delText>42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826DDB" w14:textId="77777777" w:rsidR="000068D0" w:rsidRPr="00EB708C" w:rsidRDefault="000068D0" w:rsidP="000068D0">
            <w:pPr>
              <w:spacing w:after="0" w:line="240" w:lineRule="auto"/>
              <w:rPr>
                <w:rFonts w:ascii="Times New Roman" w:eastAsia="Times New Roman" w:hAnsi="Times New Roman" w:cs="Times New Roman"/>
                <w:b/>
                <w:sz w:val="20"/>
                <w:szCs w:val="20"/>
                <w:rPrChange w:id="1910"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911" w:author="Rebecca L Hartman" w:date="2020-02-19T15:22:00Z">
                  <w:rPr>
                    <w:rFonts w:ascii="Times New Roman" w:eastAsia="Times New Roman" w:hAnsi="Times New Roman" w:cs="Times New Roman"/>
                    <w:color w:val="000000"/>
                    <w:sz w:val="20"/>
                    <w:szCs w:val="20"/>
                  </w:rPr>
                </w:rPrChange>
              </w:rPr>
              <w:t>0.026 *</w:t>
            </w:r>
          </w:p>
        </w:tc>
      </w:tr>
      <w:tr w:rsidR="007A6687" w:rsidRPr="00937101" w14:paraId="22EB8060" w14:textId="77777777" w:rsidTr="00A9024B">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3A00F731"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D70F" w14:textId="5ECAF504" w:rsidR="000068D0" w:rsidRPr="00937101" w:rsidRDefault="000068D0" w:rsidP="00A90ACC">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912" w:author="Rebecca L Hartman" w:date="2020-02-19T15:26:00Z">
              <w:r w:rsidR="00EB708C">
                <w:rPr>
                  <w:rFonts w:ascii="Times New Roman" w:eastAsia="Times New Roman" w:hAnsi="Times New Roman" w:cs="Times New Roman"/>
                  <w:color w:val="000000"/>
                  <w:sz w:val="20"/>
                  <w:szCs w:val="20"/>
                </w:rPr>
                <w:t xml:space="preserve"> (</w:t>
              </w:r>
              <w:del w:id="1913" w:author="Miller, Ryan" w:date="2020-02-27T11:43:00Z">
                <w:r w:rsidR="00EB708C" w:rsidDel="00D417C4">
                  <w:rPr>
                    <w:rFonts w:ascii="Times New Roman" w:eastAsia="Times New Roman" w:hAnsi="Times New Roman" w:cs="Times New Roman"/>
                    <w:color w:val="000000"/>
                    <w:sz w:val="20"/>
                    <w:szCs w:val="20"/>
                  </w:rPr>
                  <w:delText>mph</w:delText>
                </w:r>
              </w:del>
            </w:ins>
            <w:ins w:id="1914" w:author="Miller, Ryan" w:date="2020-02-27T11:43:00Z">
              <w:r w:rsidR="00D417C4">
                <w:rPr>
                  <w:rFonts w:ascii="Times New Roman" w:eastAsia="Times New Roman" w:hAnsi="Times New Roman" w:cs="Times New Roman"/>
                  <w:color w:val="000000"/>
                  <w:sz w:val="20"/>
                  <w:szCs w:val="20"/>
                </w:rPr>
                <w:t>m/s</w:t>
              </w:r>
            </w:ins>
            <w:ins w:id="1915" w:author="Rebecca L Hartman" w:date="2020-02-19T15:26:00Z">
              <w:r w:rsidR="00EB708C">
                <w:rPr>
                  <w:rFonts w:ascii="Times New Roman" w:eastAsia="Times New Roman" w:hAnsi="Times New Roman" w:cs="Times New Roman"/>
                  <w:color w:val="000000"/>
                  <w:sz w:val="20"/>
                  <w:szCs w:val="20"/>
                </w:rPr>
                <w:t>)</w:t>
              </w:r>
            </w:ins>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63576D" w14:textId="77777777" w:rsidR="00D417C4" w:rsidRDefault="000068D0" w:rsidP="000068D0">
            <w:pPr>
              <w:spacing w:after="0" w:line="240" w:lineRule="auto"/>
              <w:rPr>
                <w:ins w:id="1916" w:author="Miller, Ryan" w:date="2020-02-27T11:42: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917" w:author="Miller, Ryan" w:date="2020-02-27T11:41:00Z">
              <w:r w:rsidR="00D417C4">
                <w:rPr>
                  <w:rFonts w:ascii="Times New Roman" w:eastAsia="Times New Roman" w:hAnsi="Times New Roman" w:cs="Times New Roman"/>
                  <w:color w:val="000000"/>
                  <w:sz w:val="20"/>
                  <w:szCs w:val="20"/>
                </w:rPr>
                <w:t>00</w:t>
              </w:r>
            </w:ins>
            <w:del w:id="1918" w:author="Miller, Ryan" w:date="2020-02-27T11:41:00Z">
              <w:r w:rsidRPr="00937101" w:rsidDel="00D417C4">
                <w:rPr>
                  <w:rFonts w:ascii="Times New Roman" w:eastAsia="Times New Roman" w:hAnsi="Times New Roman" w:cs="Times New Roman"/>
                  <w:color w:val="000000"/>
                  <w:sz w:val="20"/>
                  <w:szCs w:val="20"/>
                </w:rPr>
                <w:delText>01</w:delText>
              </w:r>
            </w:del>
            <w:ins w:id="1919" w:author="Miller, Ryan" w:date="2020-02-27T11:41:00Z">
              <w:r w:rsidR="00D417C4">
                <w:rPr>
                  <w:rFonts w:ascii="Times New Roman" w:eastAsia="Times New Roman" w:hAnsi="Times New Roman" w:cs="Times New Roman"/>
                  <w:color w:val="000000"/>
                  <w:sz w:val="20"/>
                  <w:szCs w:val="20"/>
                </w:rPr>
                <w:t>5</w:t>
              </w:r>
            </w:ins>
          </w:p>
          <w:p w14:paraId="77A2467E" w14:textId="14431ECA" w:rsidR="000068D0" w:rsidRPr="00937101" w:rsidRDefault="00D417C4" w:rsidP="000068D0">
            <w:pPr>
              <w:spacing w:after="0" w:line="240" w:lineRule="auto"/>
              <w:rPr>
                <w:rFonts w:ascii="Times New Roman" w:eastAsia="Times New Roman" w:hAnsi="Times New Roman" w:cs="Times New Roman"/>
                <w:sz w:val="20"/>
                <w:szCs w:val="20"/>
              </w:rPr>
            </w:pPr>
            <w:ins w:id="1920" w:author="Miller, Ryan" w:date="2020-02-27T11:42:00Z">
              <w:r>
                <w:rPr>
                  <w:rFonts w:ascii="Times New Roman" w:eastAsia="Times New Roman" w:hAnsi="Times New Roman" w:cs="Times New Roman"/>
                  <w:color w:val="000000"/>
                  <w:sz w:val="20"/>
                  <w:szCs w:val="20"/>
                </w:rPr>
                <w:t>(-0.088, 0.098)</w:t>
              </w:r>
            </w:ins>
            <w:del w:id="1921" w:author="Miller, Ryan" w:date="2020-02-27T11:41:00Z">
              <w:r w:rsidR="000068D0" w:rsidRPr="00937101" w:rsidDel="00D417C4">
                <w:rPr>
                  <w:rFonts w:ascii="Times New Roman" w:eastAsia="Times New Roman" w:hAnsi="Times New Roman" w:cs="Times New Roman"/>
                  <w:color w:val="000000"/>
                  <w:sz w:val="20"/>
                  <w:szCs w:val="20"/>
                </w:rPr>
                <w:delText>1</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774D21"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1BB702" w14:textId="77777777" w:rsidR="00D417C4" w:rsidRDefault="000068D0" w:rsidP="000068D0">
            <w:pPr>
              <w:spacing w:after="0" w:line="240" w:lineRule="auto"/>
              <w:rPr>
                <w:ins w:id="1922" w:author="Miller, Ryan" w:date="2020-02-27T11:42: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1923" w:author="Miller, Ryan" w:date="2020-02-27T11:42:00Z">
              <w:r w:rsidR="00D417C4">
                <w:rPr>
                  <w:rFonts w:ascii="Times New Roman" w:eastAsia="Times New Roman" w:hAnsi="Times New Roman" w:cs="Times New Roman"/>
                  <w:color w:val="000000"/>
                  <w:sz w:val="20"/>
                  <w:szCs w:val="20"/>
                </w:rPr>
                <w:t>003</w:t>
              </w:r>
            </w:ins>
          </w:p>
          <w:p w14:paraId="26D6C07C" w14:textId="1ED9C3BC" w:rsidR="000068D0" w:rsidRPr="00937101" w:rsidRDefault="00D417C4" w:rsidP="000068D0">
            <w:pPr>
              <w:spacing w:after="0" w:line="240" w:lineRule="auto"/>
              <w:rPr>
                <w:rFonts w:ascii="Times New Roman" w:eastAsia="Times New Roman" w:hAnsi="Times New Roman" w:cs="Times New Roman"/>
                <w:sz w:val="20"/>
                <w:szCs w:val="20"/>
              </w:rPr>
            </w:pPr>
            <w:ins w:id="1924" w:author="Miller, Ryan" w:date="2020-02-27T11:42:00Z">
              <w:r>
                <w:rPr>
                  <w:rFonts w:ascii="Times New Roman" w:eastAsia="Times New Roman" w:hAnsi="Times New Roman" w:cs="Times New Roman"/>
                  <w:color w:val="000000"/>
                  <w:sz w:val="20"/>
                  <w:szCs w:val="20"/>
                </w:rPr>
                <w:t>(-0.015, 0.009)</w:t>
              </w:r>
            </w:ins>
            <w:del w:id="1925" w:author="Miller, Ryan" w:date="2020-02-27T11:42:00Z">
              <w:r w:rsidR="000068D0" w:rsidRPr="00937101" w:rsidDel="00D417C4">
                <w:rPr>
                  <w:rFonts w:ascii="Times New Roman" w:eastAsia="Times New Roman" w:hAnsi="Times New Roman" w:cs="Times New Roman"/>
                  <w:color w:val="000000"/>
                  <w:sz w:val="20"/>
                  <w:szCs w:val="20"/>
                </w:rPr>
                <w:delText>718</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A31231"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6309D2" w14:textId="77777777" w:rsidR="00D417C4" w:rsidRDefault="00D417C4" w:rsidP="000068D0">
            <w:pPr>
              <w:spacing w:after="0" w:line="240" w:lineRule="auto"/>
              <w:rPr>
                <w:ins w:id="1926" w:author="Miller, Ryan" w:date="2020-02-27T11:42:00Z"/>
                <w:rFonts w:ascii="Times New Roman" w:eastAsia="Times New Roman" w:hAnsi="Times New Roman" w:cs="Times New Roman"/>
                <w:color w:val="000000"/>
                <w:sz w:val="20"/>
                <w:szCs w:val="20"/>
              </w:rPr>
            </w:pPr>
            <w:ins w:id="1927" w:author="Miller, Ryan" w:date="2020-02-27T11:42:00Z">
              <w:r>
                <w:rPr>
                  <w:rFonts w:ascii="Times New Roman" w:eastAsia="Times New Roman" w:hAnsi="Times New Roman" w:cs="Times New Roman"/>
                  <w:color w:val="000000"/>
                  <w:sz w:val="20"/>
                  <w:szCs w:val="20"/>
                </w:rPr>
                <w:t>0.004</w:t>
              </w:r>
            </w:ins>
          </w:p>
          <w:p w14:paraId="65FD9DAB" w14:textId="54419794" w:rsidR="000068D0" w:rsidRPr="00937101" w:rsidRDefault="00D417C4" w:rsidP="000068D0">
            <w:pPr>
              <w:spacing w:after="0" w:line="240" w:lineRule="auto"/>
              <w:rPr>
                <w:rFonts w:ascii="Times New Roman" w:eastAsia="Times New Roman" w:hAnsi="Times New Roman" w:cs="Times New Roman"/>
                <w:sz w:val="20"/>
                <w:szCs w:val="20"/>
              </w:rPr>
            </w:pPr>
            <w:ins w:id="1928" w:author="Miller, Ryan" w:date="2020-02-27T11:42:00Z">
              <w:r>
                <w:rPr>
                  <w:rFonts w:ascii="Times New Roman" w:eastAsia="Times New Roman" w:hAnsi="Times New Roman" w:cs="Times New Roman"/>
                  <w:color w:val="000000"/>
                  <w:sz w:val="20"/>
                  <w:szCs w:val="20"/>
                </w:rPr>
                <w:t>(-0.002, 0.010</w:t>
              </w:r>
            </w:ins>
            <w:ins w:id="1929" w:author="Miller, Ryan" w:date="2020-02-27T11:43:00Z">
              <w:r>
                <w:rPr>
                  <w:rFonts w:ascii="Times New Roman" w:eastAsia="Times New Roman" w:hAnsi="Times New Roman" w:cs="Times New Roman"/>
                  <w:color w:val="000000"/>
                  <w:sz w:val="20"/>
                  <w:szCs w:val="20"/>
                </w:rPr>
                <w:t>)</w:t>
              </w:r>
            </w:ins>
            <w:del w:id="1930" w:author="Miller, Ryan" w:date="2020-02-27T11:42:00Z">
              <w:r w:rsidR="000068D0" w:rsidRPr="00937101" w:rsidDel="00D417C4">
                <w:rPr>
                  <w:rFonts w:ascii="Times New Roman" w:eastAsia="Times New Roman" w:hAnsi="Times New Roman" w:cs="Times New Roman"/>
                  <w:color w:val="000000"/>
                  <w:sz w:val="20"/>
                  <w:szCs w:val="20"/>
                </w:rPr>
                <w:delText>0.009</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9687FB" w14:textId="047470AE"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0.186</w:t>
            </w:r>
          </w:p>
        </w:tc>
      </w:tr>
      <w:tr w:rsidR="00A9024B" w:rsidRPr="00937101" w14:paraId="31C359C1" w14:textId="77777777" w:rsidTr="00A9024B">
        <w:trPr>
          <w:trHeight w:val="216"/>
          <w:ins w:id="1931" w:author="Miller, Ryan" w:date="2020-03-02T15:12:00Z"/>
        </w:trPr>
        <w:tc>
          <w:tcPr>
            <w:tcW w:w="9432" w:type="dxa"/>
            <w:gridSpan w:val="8"/>
            <w:tcBorders>
              <w:top w:val="single" w:sz="8" w:space="0" w:color="000000"/>
              <w:left w:val="single" w:sz="8" w:space="0" w:color="000000"/>
              <w:bottom w:val="single" w:sz="8" w:space="0" w:color="000000"/>
              <w:right w:val="single" w:sz="8" w:space="0" w:color="000000"/>
            </w:tcBorders>
            <w:vAlign w:val="center"/>
          </w:tcPr>
          <w:p w14:paraId="75E690B7" w14:textId="77777777" w:rsidR="00A9024B" w:rsidRPr="00937101" w:rsidRDefault="00A9024B" w:rsidP="00A9024B">
            <w:pPr>
              <w:spacing w:after="0" w:line="240" w:lineRule="auto"/>
              <w:rPr>
                <w:ins w:id="1932" w:author="Miller, Ryan" w:date="2020-03-02T15:12:00Z"/>
                <w:rFonts w:ascii="Times New Roman" w:eastAsia="Times New Roman" w:hAnsi="Times New Roman" w:cs="Times New Roman"/>
                <w:sz w:val="20"/>
                <w:szCs w:val="20"/>
              </w:rPr>
            </w:pPr>
            <w:ins w:id="1933" w:author="Miller, Ryan" w:date="2020-03-02T15:12:00Z">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ins>
          </w:p>
          <w:p w14:paraId="294AAB9A" w14:textId="77777777" w:rsidR="00A9024B" w:rsidRDefault="00A9024B" w:rsidP="00A9024B">
            <w:pPr>
              <w:spacing w:after="0" w:line="240" w:lineRule="auto"/>
              <w:rPr>
                <w:ins w:id="1934" w:author="Miller, Ryan" w:date="2020-03-02T15:12:00Z"/>
                <w:rFonts w:ascii="Times New Roman" w:eastAsia="Times New Roman" w:hAnsi="Times New Roman" w:cs="Times New Roman"/>
                <w:sz w:val="20"/>
                <w:szCs w:val="20"/>
              </w:rPr>
            </w:pPr>
            <w:proofErr w:type="spellStart"/>
            <w:ins w:id="1935" w:author="Miller, Ryan" w:date="2020-03-02T15:12:00Z">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ins>
          </w:p>
          <w:p w14:paraId="3C9B6D78" w14:textId="71150367" w:rsidR="00A9024B" w:rsidRPr="00937101" w:rsidRDefault="00A9024B" w:rsidP="00A9024B">
            <w:pPr>
              <w:spacing w:after="0" w:line="240" w:lineRule="auto"/>
              <w:rPr>
                <w:ins w:id="1936" w:author="Miller, Ryan" w:date="2020-03-02T15:12:00Z"/>
                <w:rFonts w:ascii="Times New Roman" w:eastAsia="Times New Roman" w:hAnsi="Times New Roman" w:cs="Times New Roman"/>
                <w:color w:val="000000"/>
                <w:sz w:val="20"/>
                <w:szCs w:val="20"/>
              </w:rPr>
              <w:pPrChange w:id="1937" w:author="Miller, Ryan" w:date="2020-03-02T15:15:00Z">
                <w:pPr>
                  <w:spacing w:after="0" w:line="240" w:lineRule="auto"/>
                </w:pPr>
              </w:pPrChange>
            </w:pPr>
            <w:moveToRangeStart w:id="1938" w:author="Miller, Ryan" w:date="2020-03-02T15:12:00Z" w:name="move34054393"/>
            <w:moveTo w:id="1939" w:author="Miller, Ryan" w:date="2020-03-02T15:12:00Z">
              <w:r w:rsidRPr="00937101">
                <w:rPr>
                  <w:rFonts w:ascii="Times New Roman" w:hAnsi="Times New Roman" w:cs="Times New Roman"/>
                  <w:sz w:val="20"/>
                  <w:szCs w:val="20"/>
                </w:rPr>
                <w:t xml:space="preserve">All models used a Gaussian response, identity link, and subject specific random intercepts. </w:t>
              </w:r>
              <w:del w:id="1940" w:author="Miller, Ryan" w:date="2020-03-02T15:15:00Z">
                <w:r w:rsidRPr="00937101" w:rsidDel="00A9024B">
                  <w:rPr>
                    <w:rFonts w:ascii="Times New Roman" w:hAnsi="Times New Roman" w:cs="Times New Roman"/>
                    <w:sz w:val="20"/>
                    <w:szCs w:val="20"/>
                  </w:rPr>
                  <w:delText>AIC did not select an interaction between breath alcohol concentration (BrAC) and Δ</w:delText>
                </w:r>
                <w:r w:rsidRPr="00937101" w:rsidDel="00A9024B">
                  <w:rPr>
                    <w:rFonts w:ascii="Times New Roman" w:hAnsi="Times New Roman" w:cs="Times New Roman"/>
                    <w:sz w:val="20"/>
                    <w:szCs w:val="20"/>
                    <w:vertAlign w:val="superscript"/>
                  </w:rPr>
                  <w:delText>9</w:delText>
                </w:r>
                <w:r w:rsidRPr="00937101" w:rsidDel="00A9024B">
                  <w:rPr>
                    <w:rFonts w:ascii="Times New Roman" w:hAnsi="Times New Roman" w:cs="Times New Roman"/>
                    <w:sz w:val="20"/>
                    <w:szCs w:val="20"/>
                  </w:rPr>
                  <w:delText xml:space="preserve">-tetrahydrocannabinol (THC) for any outcomes. </w:delText>
                </w:r>
              </w:del>
            </w:moveTo>
            <w:moveToRangeEnd w:id="1938"/>
            <w:ins w:id="1941" w:author="Miller, Ryan" w:date="2020-03-02T15:12:00Z">
              <w:r w:rsidRPr="00937101">
                <w:rPr>
                  <w:rFonts w:ascii="Times New Roman" w:hAnsi="Times New Roman" w:cs="Times New Roman"/>
                  <w:sz w:val="20"/>
                  <w:szCs w:val="20"/>
                </w:rPr>
                <w:t xml:space="preserve">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r>
                <w:rPr>
                  <w:rStyle w:val="CommentReference"/>
                </w:rPr>
                <w:commentReference w:id="1942"/>
              </w:r>
            </w:ins>
          </w:p>
        </w:tc>
      </w:tr>
    </w:tbl>
    <w:p w14:paraId="3FA8B4B2" w14:textId="77777777" w:rsidR="00EB708C" w:rsidRDefault="00EB708C" w:rsidP="00A766FA">
      <w:pPr>
        <w:spacing w:before="100" w:beforeAutospacing="1" w:after="100" w:afterAutospacing="1"/>
        <w:rPr>
          <w:ins w:id="1943" w:author="Rebecca L Hartman" w:date="2020-02-19T15:23:00Z"/>
          <w:rFonts w:ascii="Times New Roman" w:eastAsia="Times New Roman" w:hAnsi="Times New Roman" w:cs="Times New Roman"/>
          <w:b/>
          <w:color w:val="000000"/>
          <w:sz w:val="20"/>
          <w:szCs w:val="20"/>
        </w:rPr>
      </w:pPr>
    </w:p>
    <w:p w14:paraId="4628F7FD" w14:textId="4DCCE5C7" w:rsidR="000068D0" w:rsidRPr="00937101" w:rsidRDefault="00782802" w:rsidP="00A766FA">
      <w:pPr>
        <w:spacing w:before="100" w:beforeAutospacing="1" w:after="100" w:afterAutospacing="1"/>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 xml:space="preserve">Table 3: </w:t>
      </w:r>
      <w:r w:rsidRPr="00937101">
        <w:rPr>
          <w:rFonts w:ascii="Times New Roman" w:eastAsia="Times New Roman" w:hAnsi="Times New Roman" w:cs="Times New Roman"/>
          <w:color w:val="000000"/>
          <w:sz w:val="20"/>
          <w:szCs w:val="20"/>
        </w:rPr>
        <w:t xml:space="preserve">Results from models used to analyze </w:t>
      </w:r>
      <w:r w:rsidR="00121DE0" w:rsidRPr="00937101">
        <w:rPr>
          <w:rFonts w:ascii="Times New Roman" w:eastAsia="Times New Roman" w:hAnsi="Times New Roman" w:cs="Times New Roman"/>
          <w:color w:val="000000"/>
          <w:sz w:val="20"/>
          <w:szCs w:val="20"/>
        </w:rPr>
        <w:t>the prevalence of lane departures during task periods</w:t>
      </w:r>
      <w:ins w:id="1944" w:author="Miller, Ryan" w:date="2020-03-02T15:17:00Z">
        <w:r w:rsidR="009B1341">
          <w:rPr>
            <w:rFonts w:ascii="Times New Roman" w:eastAsia="Times New Roman" w:hAnsi="Times New Roman" w:cs="Times New Roman"/>
            <w:color w:val="000000"/>
            <w:sz w:val="20"/>
            <w:szCs w:val="20"/>
          </w:rPr>
          <w:t xml:space="preserve">, </w:t>
        </w:r>
        <w:r w:rsidR="009B1341" w:rsidRPr="00937101">
          <w:rPr>
            <w:rFonts w:ascii="Times New Roman" w:hAnsi="Times New Roman" w:cs="Times New Roman"/>
            <w:sz w:val="20"/>
            <w:szCs w:val="20"/>
          </w:rPr>
          <w:t xml:space="preserve">including </w:t>
        </w:r>
        <w:r w:rsidR="009B1341">
          <w:rPr>
            <w:rFonts w:ascii="Times New Roman" w:hAnsi="Times New Roman" w:cs="Times New Roman"/>
            <w:sz w:val="20"/>
            <w:szCs w:val="20"/>
          </w:rPr>
          <w:t xml:space="preserve">coefficient estimates, odds ratios (OR), </w:t>
        </w:r>
        <w:r w:rsidR="009B1341">
          <w:rPr>
            <w:rFonts w:ascii="Times New Roman" w:hAnsi="Times New Roman" w:cs="Times New Roman"/>
            <w:sz w:val="20"/>
            <w:szCs w:val="20"/>
          </w:rPr>
          <w:t xml:space="preserve">95% confidence intervals, </w:t>
        </w:r>
        <w:r w:rsidR="009B1341" w:rsidRPr="00937101">
          <w:rPr>
            <w:rFonts w:ascii="Times New Roman" w:hAnsi="Times New Roman" w:cs="Times New Roman"/>
            <w:sz w:val="20"/>
            <w:szCs w:val="20"/>
          </w:rPr>
          <w:t xml:space="preserve">and p-values.  </w:t>
        </w:r>
      </w:ins>
      <w:del w:id="1945" w:author="Miller, Ryan" w:date="2020-03-02T15:17:00Z">
        <w:r w:rsidR="00121DE0" w:rsidRPr="00937101" w:rsidDel="009B1341">
          <w:rPr>
            <w:rFonts w:ascii="Times New Roman" w:eastAsia="Times New Roman" w:hAnsi="Times New Roman" w:cs="Times New Roman"/>
            <w:color w:val="000000"/>
            <w:sz w:val="20"/>
            <w:szCs w:val="20"/>
          </w:rPr>
          <w:delText xml:space="preserve">.  </w:delText>
        </w:r>
      </w:del>
      <w:moveFromRangeStart w:id="1946" w:author="Miller, Ryan" w:date="2020-03-02T15:14:00Z" w:name="move34054495"/>
      <w:moveFrom w:id="1947" w:author="Miller, Ryan" w:date="2020-03-02T15:14:00Z">
        <w:r w:rsidR="00121DE0" w:rsidRPr="00937101" w:rsidDel="00A9024B">
          <w:rPr>
            <w:rFonts w:ascii="Times New Roman" w:eastAsia="Times New Roman" w:hAnsi="Times New Roman" w:cs="Times New Roman"/>
            <w:color w:val="000000"/>
            <w:sz w:val="20"/>
            <w:szCs w:val="20"/>
          </w:rPr>
          <w:t xml:space="preserve">All models </w:t>
        </w:r>
        <w:r w:rsidR="00121DE0" w:rsidRPr="00937101" w:rsidDel="00A9024B">
          <w:rPr>
            <w:rFonts w:ascii="Times New Roman" w:hAnsi="Times New Roman" w:cs="Times New Roman"/>
            <w:sz w:val="20"/>
            <w:szCs w:val="20"/>
          </w:rPr>
          <w:t xml:space="preserve">used a binomial response, logit link, </w:t>
        </w:r>
        <w:r w:rsidR="00C07521" w:rsidRPr="00937101" w:rsidDel="00A9024B">
          <w:rPr>
            <w:rFonts w:ascii="Times New Roman" w:hAnsi="Times New Roman" w:cs="Times New Roman"/>
            <w:sz w:val="20"/>
            <w:szCs w:val="20"/>
          </w:rPr>
          <w:t xml:space="preserve">adjusted for speed and initial lane position, </w:t>
        </w:r>
        <w:r w:rsidR="00121DE0" w:rsidRPr="00937101" w:rsidDel="00A9024B">
          <w:rPr>
            <w:rFonts w:ascii="Times New Roman" w:hAnsi="Times New Roman" w:cs="Times New Roman"/>
            <w:sz w:val="20"/>
            <w:szCs w:val="20"/>
          </w:rPr>
          <w:t xml:space="preserve">and </w:t>
        </w:r>
        <w:r w:rsidR="00C07521" w:rsidRPr="00937101" w:rsidDel="00A9024B">
          <w:rPr>
            <w:rFonts w:ascii="Times New Roman" w:hAnsi="Times New Roman" w:cs="Times New Roman"/>
            <w:sz w:val="20"/>
            <w:szCs w:val="20"/>
          </w:rPr>
          <w:t xml:space="preserve">included </w:t>
        </w:r>
        <w:r w:rsidR="00121DE0" w:rsidRPr="00937101" w:rsidDel="00A9024B">
          <w:rPr>
            <w:rFonts w:ascii="Times New Roman" w:hAnsi="Times New Roman" w:cs="Times New Roman"/>
            <w:sz w:val="20"/>
            <w:szCs w:val="20"/>
          </w:rPr>
          <w:t>subject-specific random intercept</w:t>
        </w:r>
        <w:r w:rsidR="00C07521" w:rsidRPr="00937101" w:rsidDel="00A9024B">
          <w:rPr>
            <w:rFonts w:ascii="Times New Roman" w:hAnsi="Times New Roman" w:cs="Times New Roman"/>
            <w:sz w:val="20"/>
            <w:szCs w:val="20"/>
          </w:rPr>
          <w:t>s</w:t>
        </w:r>
        <w:r w:rsidR="00121DE0" w:rsidRPr="00937101" w:rsidDel="00A9024B">
          <w:rPr>
            <w:rFonts w:ascii="Times New Roman" w:hAnsi="Times New Roman" w:cs="Times New Roman"/>
            <w:sz w:val="20"/>
            <w:szCs w:val="20"/>
          </w:rPr>
          <w:t xml:space="preserve">.  AIC </w:t>
        </w:r>
        <w:r w:rsidR="006623A9" w:rsidRPr="00937101" w:rsidDel="00A9024B">
          <w:rPr>
            <w:rFonts w:ascii="Times New Roman" w:hAnsi="Times New Roman" w:cs="Times New Roman"/>
            <w:sz w:val="20"/>
            <w:szCs w:val="20"/>
          </w:rPr>
          <w:t>selected an interaction between THC and BAC for major departures during the side-mirror task (</w:t>
        </w:r>
        <w:r w:rsidR="006623A9" w:rsidRPr="00937101" w:rsidDel="00A9024B">
          <w:rPr>
            <w:rFonts w:ascii="Times New Roman" w:eastAsia="Times New Roman" w:hAnsi="Times New Roman" w:cs="Times New Roman"/>
            <w:sz w:val="20"/>
            <w:szCs w:val="20"/>
          </w:rPr>
          <w:t>β = 0.293, p = 0.740)</w:t>
        </w:r>
        <w:r w:rsidR="006623A9" w:rsidRPr="00937101" w:rsidDel="00A9024B">
          <w:rPr>
            <w:rFonts w:ascii="Times New Roman" w:hAnsi="Times New Roman" w:cs="Times New Roman"/>
            <w:sz w:val="20"/>
            <w:szCs w:val="20"/>
          </w:rPr>
          <w:t>, but not for any other tasks/outcomes.</w:t>
        </w:r>
      </w:moveFrom>
      <w:moveFromRangeEnd w:id="1946"/>
    </w:p>
    <w:tbl>
      <w:tblPr>
        <w:tblW w:w="9871" w:type="dxa"/>
        <w:tblCellMar>
          <w:top w:w="15" w:type="dxa"/>
          <w:left w:w="15" w:type="dxa"/>
          <w:bottom w:w="15" w:type="dxa"/>
          <w:right w:w="15" w:type="dxa"/>
        </w:tblCellMar>
        <w:tblLook w:val="04A0" w:firstRow="1" w:lastRow="0" w:firstColumn="1" w:lastColumn="0" w:noHBand="0" w:noVBand="1"/>
        <w:tblPrChange w:id="1948" w:author="Miller, Ryan" w:date="2020-02-27T14:58:00Z">
          <w:tblPr>
            <w:tblW w:w="8118" w:type="dxa"/>
            <w:tblCellMar>
              <w:top w:w="15" w:type="dxa"/>
              <w:left w:w="15" w:type="dxa"/>
              <w:bottom w:w="15" w:type="dxa"/>
              <w:right w:w="15" w:type="dxa"/>
            </w:tblCellMar>
            <w:tblLook w:val="04A0" w:firstRow="1" w:lastRow="0" w:firstColumn="1" w:lastColumn="0" w:noHBand="0" w:noVBand="1"/>
          </w:tblPr>
        </w:tblPrChange>
      </w:tblPr>
      <w:tblGrid>
        <w:gridCol w:w="1176"/>
        <w:gridCol w:w="2423"/>
        <w:gridCol w:w="1532"/>
        <w:gridCol w:w="1751"/>
        <w:gridCol w:w="1532"/>
        <w:gridCol w:w="1457"/>
        <w:tblGridChange w:id="1949">
          <w:tblGrid>
            <w:gridCol w:w="1128"/>
            <w:gridCol w:w="1250"/>
            <w:gridCol w:w="1440"/>
            <w:gridCol w:w="1432"/>
            <w:gridCol w:w="1436"/>
            <w:gridCol w:w="1432"/>
            <w:gridCol w:w="1753"/>
          </w:tblGrid>
        </w:tblGridChange>
      </w:tblGrid>
      <w:tr w:rsidR="006623A9" w:rsidRPr="00937101" w14:paraId="6A08D596" w14:textId="77777777" w:rsidTr="00C96E47">
        <w:trPr>
          <w:trHeight w:val="233"/>
          <w:trPrChange w:id="1950" w:author="Miller, Ryan" w:date="2020-02-27T14:58:00Z">
            <w:trPr>
              <w:gridAfter w:val="0"/>
              <w:trHeight w:val="159"/>
            </w:trPr>
          </w:trPrChange>
        </w:trPr>
        <w:tc>
          <w:tcPr>
            <w:tcW w:w="11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1" w:author="Miller, Ryan" w:date="2020-02-27T14:58: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BE9142"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4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2" w:author="Miller, Ryan" w:date="2020-02-27T14:58:00Z">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D75D7B"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328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53" w:author="Miller, Ryan" w:date="2020-02-27T14:58:00Z">
              <w:tcPr>
                <w:tcW w:w="287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5229FC9E" w14:textId="168F2709" w:rsidR="006623A9" w:rsidRPr="00937101" w:rsidRDefault="006623A9" w:rsidP="00EA020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954"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955" w:author="Rebecca L Hartman" w:date="2020-02-19T15:24:00Z">
              <w:r w:rsidR="00EB708C">
                <w:rPr>
                  <w:rFonts w:ascii="Times New Roman" w:eastAsia="Times New Roman" w:hAnsi="Times New Roman" w:cs="Times New Roman"/>
                  <w:color w:val="000000"/>
                  <w:sz w:val="20"/>
                  <w:szCs w:val="20"/>
                </w:rPr>
                <w:t xml:space="preserve"> (</w:t>
              </w:r>
            </w:ins>
            <w:ins w:id="1956" w:author="Miller, Ryan" w:date="2020-02-27T15:01:00Z">
              <w:r w:rsidR="00C96E47">
                <w:rPr>
                  <w:rFonts w:ascii="Times New Roman" w:eastAsia="Times New Roman" w:hAnsi="Times New Roman" w:cs="Times New Roman"/>
                  <w:color w:val="000000"/>
                  <w:sz w:val="20"/>
                  <w:szCs w:val="20"/>
                </w:rPr>
                <w:t xml:space="preserve">0.01 </w:t>
              </w:r>
            </w:ins>
            <w:ins w:id="1957" w:author="Rebecca L Hartman" w:date="2020-02-19T15:24:00Z">
              <w:r w:rsidR="00EB708C">
                <w:rPr>
                  <w:rFonts w:ascii="Times New Roman" w:eastAsia="Times New Roman" w:hAnsi="Times New Roman" w:cs="Times New Roman"/>
                  <w:color w:val="000000"/>
                  <w:sz w:val="20"/>
                  <w:szCs w:val="20"/>
                </w:rPr>
                <w:t>g/210 L)</w:t>
              </w:r>
            </w:ins>
          </w:p>
        </w:tc>
        <w:tc>
          <w:tcPr>
            <w:tcW w:w="298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58" w:author="Miller, Ryan" w:date="2020-02-27T14:58:00Z">
              <w:tcPr>
                <w:tcW w:w="286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2FCD176F"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ins w:id="1959" w:author="Rebecca L Hartman" w:date="2020-02-19T15:24:00Z">
              <w:r w:rsidR="00EB708C">
                <w:rPr>
                  <w:rFonts w:ascii="Times New Roman" w:eastAsia="Times New Roman" w:hAnsi="Times New Roman" w:cs="Times New Roman"/>
                  <w:sz w:val="20"/>
                  <w:szCs w:val="20"/>
                </w:rPr>
                <w:t xml:space="preserve"> (µg/L)</w:t>
              </w:r>
            </w:ins>
          </w:p>
        </w:tc>
      </w:tr>
      <w:tr w:rsidR="006623A9" w:rsidRPr="00937101" w14:paraId="7112EABE" w14:textId="77777777" w:rsidTr="00C96E47">
        <w:trPr>
          <w:trHeight w:val="233"/>
          <w:trPrChange w:id="1960" w:author="Miller, Ryan" w:date="2020-02-27T14:58:00Z">
            <w:trPr>
              <w:gridAfter w:val="0"/>
              <w:trHeight w:val="159"/>
            </w:trPr>
          </w:trPrChange>
        </w:trPr>
        <w:tc>
          <w:tcPr>
            <w:tcW w:w="1176" w:type="dxa"/>
            <w:vMerge/>
            <w:tcBorders>
              <w:top w:val="single" w:sz="8" w:space="0" w:color="000000"/>
              <w:left w:val="single" w:sz="8" w:space="0" w:color="000000"/>
              <w:bottom w:val="single" w:sz="8" w:space="0" w:color="000000"/>
              <w:right w:val="single" w:sz="8" w:space="0" w:color="000000"/>
            </w:tcBorders>
            <w:vAlign w:val="center"/>
            <w:hideMark/>
            <w:tcPrChange w:id="1961" w:author="Miller, Ryan" w:date="2020-02-27T14:58: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6FF6DAA5"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2423" w:type="dxa"/>
            <w:vMerge/>
            <w:tcBorders>
              <w:top w:val="single" w:sz="8" w:space="0" w:color="000000"/>
              <w:left w:val="single" w:sz="8" w:space="0" w:color="000000"/>
              <w:bottom w:val="single" w:sz="8" w:space="0" w:color="000000"/>
              <w:right w:val="single" w:sz="8" w:space="0" w:color="000000"/>
            </w:tcBorders>
            <w:vAlign w:val="center"/>
            <w:hideMark/>
            <w:tcPrChange w:id="1962" w:author="Miller, Ryan" w:date="2020-02-27T14:58:00Z">
              <w:tcPr>
                <w:tcW w:w="1250" w:type="dxa"/>
                <w:vMerge/>
                <w:tcBorders>
                  <w:top w:val="single" w:sz="8" w:space="0" w:color="000000"/>
                  <w:left w:val="single" w:sz="8" w:space="0" w:color="000000"/>
                  <w:bottom w:val="single" w:sz="8" w:space="0" w:color="000000"/>
                  <w:right w:val="single" w:sz="8" w:space="0" w:color="000000"/>
                </w:tcBorders>
                <w:vAlign w:val="center"/>
                <w:hideMark/>
              </w:tcPr>
            </w:tcPrChange>
          </w:tcPr>
          <w:p w14:paraId="6C2ECF25"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63"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5ACDAB29" w14:textId="186DC987" w:rsidR="006623A9" w:rsidRPr="00937101" w:rsidRDefault="00C96E47" w:rsidP="00EA0200">
            <w:pPr>
              <w:spacing w:after="0" w:line="240" w:lineRule="auto"/>
              <w:rPr>
                <w:rFonts w:ascii="Times New Roman" w:eastAsia="Times New Roman" w:hAnsi="Times New Roman" w:cs="Times New Roman"/>
                <w:sz w:val="20"/>
                <w:szCs w:val="20"/>
              </w:rPr>
            </w:pPr>
            <w:ins w:id="1964" w:author="Miller, Ryan" w:date="2020-02-27T14:55:00Z">
              <w:r>
                <w:rPr>
                  <w:rFonts w:ascii="Times New Roman" w:eastAsia="Times New Roman" w:hAnsi="Times New Roman" w:cs="Times New Roman"/>
                  <w:sz w:val="20"/>
                  <w:szCs w:val="20"/>
                </w:rPr>
                <w:t>β</w:t>
              </w:r>
            </w:ins>
            <w:del w:id="1965" w:author="Miller, Ryan" w:date="2020-02-27T14:55:00Z">
              <w:r w:rsidRPr="00937101" w:rsidDel="00C96E47">
                <w:rPr>
                  <w:rFonts w:ascii="Times New Roman" w:eastAsia="Times New Roman" w:hAnsi="Times New Roman" w:cs="Times New Roman"/>
                  <w:sz w:val="20"/>
                  <w:szCs w:val="20"/>
                </w:rPr>
                <w:delText>Β</w:delText>
              </w:r>
            </w:del>
            <w:ins w:id="1966" w:author="Miller, Ryan" w:date="2020-02-27T14:55:00Z">
              <w:r>
                <w:rPr>
                  <w:rFonts w:ascii="Times New Roman" w:eastAsia="Times New Roman" w:hAnsi="Times New Roman" w:cs="Times New Roman"/>
                  <w:sz w:val="20"/>
                  <w:szCs w:val="20"/>
                </w:rPr>
                <w:t>, OR (95% CI)</w:t>
              </w:r>
            </w:ins>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67"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1F2C3351"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68"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7DB961B8" w14:textId="07062809" w:rsidR="006623A9" w:rsidRPr="00937101" w:rsidRDefault="00C96E47" w:rsidP="00EA0200">
            <w:pPr>
              <w:spacing w:after="0" w:line="240" w:lineRule="auto"/>
              <w:rPr>
                <w:rFonts w:ascii="Times New Roman" w:eastAsia="Times New Roman" w:hAnsi="Times New Roman" w:cs="Times New Roman"/>
                <w:sz w:val="20"/>
                <w:szCs w:val="20"/>
              </w:rPr>
            </w:pPr>
            <w:ins w:id="1969" w:author="Miller, Ryan" w:date="2020-02-27T15:03:00Z">
              <w:r>
                <w:rPr>
                  <w:rFonts w:ascii="Times New Roman" w:eastAsia="Times New Roman" w:hAnsi="Times New Roman" w:cs="Times New Roman"/>
                  <w:sz w:val="20"/>
                  <w:szCs w:val="20"/>
                </w:rPr>
                <w:t>β</w:t>
              </w:r>
            </w:ins>
            <w:del w:id="1970" w:author="Miller, Ryan" w:date="2020-02-27T15:03:00Z">
              <w:r w:rsidRPr="00937101" w:rsidDel="00C96E47">
                <w:rPr>
                  <w:rFonts w:ascii="Times New Roman" w:eastAsia="Times New Roman" w:hAnsi="Times New Roman" w:cs="Times New Roman"/>
                  <w:sz w:val="20"/>
                  <w:szCs w:val="20"/>
                </w:rPr>
                <w:delText>Β</w:delText>
              </w:r>
            </w:del>
            <w:ins w:id="1971" w:author="Miller, Ryan" w:date="2020-02-27T15:03:00Z">
              <w:r>
                <w:rPr>
                  <w:rFonts w:ascii="Times New Roman" w:eastAsia="Times New Roman" w:hAnsi="Times New Roman" w:cs="Times New Roman"/>
                  <w:sz w:val="20"/>
                  <w:szCs w:val="20"/>
                </w:rPr>
                <w:t>, OR (95% CI)</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972"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4BE6D1FE"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6623A9" w:rsidRPr="00937101" w14:paraId="005BA708" w14:textId="77777777" w:rsidTr="00C96E47">
        <w:trPr>
          <w:trHeight w:val="233"/>
          <w:trPrChange w:id="1973" w:author="Miller, Ryan" w:date="2020-02-27T14:58:00Z">
            <w:trPr>
              <w:gridAfter w:val="0"/>
              <w:trHeight w:val="159"/>
            </w:trPr>
          </w:trPrChange>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1974" w:author="Miller, Ryan" w:date="2020-02-27T14:58: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7DC46352" w14:textId="77777777"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ins w:id="1975" w:author="Rebecca L Hartman" w:date="2020-02-18T15:44:00Z">
              <w:r w:rsidR="00A472B7"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Mirror</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6" w:author="Miller, Ryan" w:date="2020-02-27T14:58: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233AFF"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977"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978"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7497CF9" w14:textId="77777777" w:rsidR="00A30076" w:rsidRDefault="006623A9" w:rsidP="00EA0200">
            <w:pPr>
              <w:spacing w:after="0" w:line="240" w:lineRule="auto"/>
              <w:rPr>
                <w:ins w:id="1979" w:author="Miller, Ryan" w:date="2020-02-27T15:07: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ins w:id="1980" w:author="Miller, Ryan" w:date="2020-02-27T15:07:00Z">
              <w:r w:rsidR="00A30076">
                <w:rPr>
                  <w:rFonts w:ascii="Times New Roman" w:eastAsia="Times New Roman" w:hAnsi="Times New Roman" w:cs="Times New Roman"/>
                  <w:sz w:val="20"/>
                  <w:szCs w:val="20"/>
                </w:rPr>
                <w:t>0.015,</w:t>
              </w:r>
            </w:ins>
          </w:p>
          <w:p w14:paraId="2DB72C79" w14:textId="77777777" w:rsidR="00A30076" w:rsidRDefault="00A30076" w:rsidP="00EA0200">
            <w:pPr>
              <w:spacing w:after="0" w:line="240" w:lineRule="auto"/>
              <w:rPr>
                <w:ins w:id="1981" w:author="Miller, Ryan" w:date="2020-02-27T15:07:00Z"/>
                <w:rFonts w:ascii="Times New Roman" w:eastAsia="Times New Roman" w:hAnsi="Times New Roman" w:cs="Times New Roman"/>
                <w:sz w:val="20"/>
                <w:szCs w:val="20"/>
              </w:rPr>
            </w:pPr>
            <w:ins w:id="1982" w:author="Miller, Ryan" w:date="2020-02-27T15:07:00Z">
              <w:r>
                <w:rPr>
                  <w:rFonts w:ascii="Times New Roman" w:eastAsia="Times New Roman" w:hAnsi="Times New Roman" w:cs="Times New Roman"/>
                  <w:sz w:val="20"/>
                  <w:szCs w:val="20"/>
                </w:rPr>
                <w:t>0.985</w:t>
              </w:r>
            </w:ins>
          </w:p>
          <w:p w14:paraId="4C9B2C5E" w14:textId="764E722F" w:rsidR="006623A9" w:rsidRPr="00937101" w:rsidRDefault="00A30076" w:rsidP="00EA0200">
            <w:pPr>
              <w:spacing w:after="0" w:line="240" w:lineRule="auto"/>
              <w:rPr>
                <w:rFonts w:ascii="Times New Roman" w:eastAsia="Times New Roman" w:hAnsi="Times New Roman" w:cs="Times New Roman"/>
                <w:sz w:val="20"/>
                <w:szCs w:val="20"/>
              </w:rPr>
            </w:pPr>
            <w:ins w:id="1983" w:author="Miller, Ryan" w:date="2020-02-27T15:08:00Z">
              <w:r>
                <w:rPr>
                  <w:rFonts w:ascii="Times New Roman" w:eastAsia="Times New Roman" w:hAnsi="Times New Roman" w:cs="Times New Roman"/>
                  <w:sz w:val="20"/>
                  <w:szCs w:val="20"/>
                </w:rPr>
                <w:t>(0.925, 1.048)</w:t>
              </w:r>
            </w:ins>
            <w:del w:id="1984" w:author="Miller, Ryan" w:date="2020-02-27T15:07:00Z">
              <w:r w:rsidR="006623A9" w:rsidRPr="00937101" w:rsidDel="00A30076">
                <w:rPr>
                  <w:rFonts w:ascii="Times New Roman" w:eastAsia="Times New Roman" w:hAnsi="Times New Roman" w:cs="Times New Roman"/>
                  <w:sz w:val="20"/>
                  <w:szCs w:val="20"/>
                </w:rPr>
                <w:delText>1.520</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985"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801E2FE" w14:textId="77777777"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986"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F6D95BA" w14:textId="77777777" w:rsidR="006623A9" w:rsidRDefault="006623A9" w:rsidP="00EA0200">
            <w:pPr>
              <w:spacing w:after="0" w:line="240" w:lineRule="auto"/>
              <w:rPr>
                <w:ins w:id="1987" w:author="Miller, Ryan" w:date="2020-02-27T15:07: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ins w:id="1988" w:author="Miller, Ryan" w:date="2020-02-27T15:07:00Z">
              <w:r w:rsidR="00A30076">
                <w:rPr>
                  <w:rFonts w:ascii="Times New Roman" w:eastAsia="Times New Roman" w:hAnsi="Times New Roman" w:cs="Times New Roman"/>
                  <w:sz w:val="20"/>
                  <w:szCs w:val="20"/>
                </w:rPr>
                <w:t>,</w:t>
              </w:r>
            </w:ins>
          </w:p>
          <w:p w14:paraId="5C1918D1" w14:textId="06741ED3" w:rsidR="00A30076" w:rsidRDefault="00A30076" w:rsidP="00EA0200">
            <w:pPr>
              <w:spacing w:after="0" w:line="240" w:lineRule="auto"/>
              <w:rPr>
                <w:ins w:id="1989" w:author="Miller, Ryan" w:date="2020-02-27T15:07:00Z"/>
                <w:rFonts w:ascii="Times New Roman" w:eastAsia="Times New Roman" w:hAnsi="Times New Roman" w:cs="Times New Roman"/>
                <w:sz w:val="20"/>
                <w:szCs w:val="20"/>
              </w:rPr>
            </w:pPr>
            <w:ins w:id="1990" w:author="Miller, Ryan" w:date="2020-02-27T15:07:00Z">
              <w:r>
                <w:rPr>
                  <w:rFonts w:ascii="Times New Roman" w:eastAsia="Times New Roman" w:hAnsi="Times New Roman" w:cs="Times New Roman"/>
                  <w:sz w:val="20"/>
                  <w:szCs w:val="20"/>
                </w:rPr>
                <w:t>0.997</w:t>
              </w:r>
            </w:ins>
          </w:p>
          <w:p w14:paraId="7B6E2A19" w14:textId="63349028" w:rsidR="00A30076" w:rsidRPr="00937101" w:rsidRDefault="00A30076" w:rsidP="00EA0200">
            <w:pPr>
              <w:spacing w:after="0" w:line="240" w:lineRule="auto"/>
              <w:rPr>
                <w:rFonts w:ascii="Times New Roman" w:eastAsia="Times New Roman" w:hAnsi="Times New Roman" w:cs="Times New Roman"/>
                <w:sz w:val="20"/>
                <w:szCs w:val="20"/>
              </w:rPr>
            </w:pPr>
            <w:ins w:id="1991" w:author="Miller, Ryan" w:date="2020-02-27T15:08:00Z">
              <w:r>
                <w:rPr>
                  <w:rFonts w:ascii="Times New Roman" w:eastAsia="Times New Roman" w:hAnsi="Times New Roman" w:cs="Times New Roman"/>
                  <w:sz w:val="20"/>
                  <w:szCs w:val="20"/>
                </w:rPr>
                <w:t>(0.961, 1.033)</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992"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C51FCCA" w14:textId="77777777"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0.851</w:t>
            </w:r>
          </w:p>
        </w:tc>
      </w:tr>
      <w:tr w:rsidR="006623A9" w:rsidRPr="00937101" w14:paraId="75FF833B" w14:textId="77777777" w:rsidTr="00C96E47">
        <w:trPr>
          <w:trHeight w:val="233"/>
          <w:trPrChange w:id="1993" w:author="Miller, Ryan" w:date="2020-02-27T14:58:00Z">
            <w:trPr>
              <w:gridAfter w:val="0"/>
              <w:trHeight w:val="159"/>
            </w:trPr>
          </w:trPrChange>
        </w:trPr>
        <w:tc>
          <w:tcPr>
            <w:tcW w:w="1176" w:type="dxa"/>
            <w:vMerge/>
            <w:tcBorders>
              <w:left w:val="single" w:sz="8" w:space="0" w:color="000000"/>
              <w:right w:val="single" w:sz="8" w:space="0" w:color="000000"/>
            </w:tcBorders>
            <w:vAlign w:val="center"/>
            <w:hideMark/>
            <w:tcPrChange w:id="1994" w:author="Miller, Ryan" w:date="2020-02-27T14:58:00Z">
              <w:tcPr>
                <w:tcW w:w="0" w:type="auto"/>
                <w:vMerge/>
                <w:tcBorders>
                  <w:left w:val="single" w:sz="8" w:space="0" w:color="000000"/>
                  <w:right w:val="single" w:sz="8" w:space="0" w:color="000000"/>
                </w:tcBorders>
                <w:vAlign w:val="center"/>
                <w:hideMark/>
              </w:tcPr>
            </w:tcPrChange>
          </w:tcPr>
          <w:p w14:paraId="5723829F"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95" w:author="Miller, Ryan" w:date="2020-02-27T14:58: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56E7C1" w14:textId="77777777"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ins w:id="1996"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997"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F52F81C" w14:textId="77777777" w:rsidR="006623A9" w:rsidRDefault="006623A9" w:rsidP="00EA0200">
            <w:pPr>
              <w:spacing w:after="0" w:line="240" w:lineRule="auto"/>
              <w:rPr>
                <w:ins w:id="1998" w:author="Miller, Ryan" w:date="2020-02-27T15:09: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-9.723</w:t>
            </w:r>
            <w:ins w:id="1999" w:author="Miller, Ryan" w:date="2020-02-27T15:09:00Z">
              <w:r w:rsidR="00A30076">
                <w:rPr>
                  <w:rFonts w:ascii="Times New Roman" w:eastAsia="Times New Roman" w:hAnsi="Times New Roman" w:cs="Times New Roman"/>
                  <w:sz w:val="20"/>
                  <w:szCs w:val="20"/>
                </w:rPr>
                <w:t>,</w:t>
              </w:r>
            </w:ins>
          </w:p>
          <w:p w14:paraId="7C06B699" w14:textId="6FD16B0F" w:rsidR="00A30076" w:rsidRDefault="00A30076" w:rsidP="00EA0200">
            <w:pPr>
              <w:spacing w:after="0" w:line="240" w:lineRule="auto"/>
              <w:rPr>
                <w:ins w:id="2000" w:author="Miller, Ryan" w:date="2020-02-27T15:09:00Z"/>
                <w:rFonts w:ascii="Times New Roman" w:eastAsia="Times New Roman" w:hAnsi="Times New Roman" w:cs="Times New Roman"/>
                <w:sz w:val="20"/>
                <w:szCs w:val="20"/>
              </w:rPr>
            </w:pPr>
            <w:ins w:id="2001" w:author="Miller, Ryan" w:date="2020-02-27T15:10:00Z">
              <w:r>
                <w:rPr>
                  <w:rFonts w:ascii="Times New Roman" w:eastAsia="Times New Roman" w:hAnsi="Times New Roman" w:cs="Times New Roman"/>
                  <w:sz w:val="20"/>
                  <w:szCs w:val="20"/>
                </w:rPr>
                <w:t>0.985</w:t>
              </w:r>
            </w:ins>
          </w:p>
          <w:p w14:paraId="09059EC0" w14:textId="574BF7E3" w:rsidR="00A30076" w:rsidRPr="00937101" w:rsidRDefault="00A30076" w:rsidP="00EA0200">
            <w:pPr>
              <w:spacing w:after="0" w:line="240" w:lineRule="auto"/>
              <w:rPr>
                <w:rFonts w:ascii="Times New Roman" w:eastAsia="Times New Roman" w:hAnsi="Times New Roman" w:cs="Times New Roman"/>
                <w:sz w:val="20"/>
                <w:szCs w:val="20"/>
              </w:rPr>
            </w:pPr>
            <w:ins w:id="2002" w:author="Miller, Ryan" w:date="2020-02-27T15:09:00Z">
              <w:r>
                <w:rPr>
                  <w:rFonts w:ascii="Times New Roman" w:eastAsia="Times New Roman" w:hAnsi="Times New Roman" w:cs="Times New Roman"/>
                  <w:sz w:val="20"/>
                  <w:szCs w:val="20"/>
                </w:rPr>
                <w:t>(0.810, 1.014)</w:t>
              </w:r>
            </w:ins>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03"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7A7D1BD" w14:textId="77777777"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0.089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04"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BE2CFE1" w14:textId="77777777" w:rsidR="006623A9" w:rsidRDefault="006623A9" w:rsidP="00EA0200">
            <w:pPr>
              <w:spacing w:after="0" w:line="240" w:lineRule="auto"/>
              <w:rPr>
                <w:ins w:id="2005" w:author="Miller, Ryan" w:date="2020-02-27T15:09: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-0.016</w:t>
            </w:r>
          </w:p>
          <w:p w14:paraId="74FC7AE8" w14:textId="5A134C53" w:rsidR="00A30076" w:rsidRDefault="00A30076" w:rsidP="00EA0200">
            <w:pPr>
              <w:spacing w:after="0" w:line="240" w:lineRule="auto"/>
              <w:rPr>
                <w:ins w:id="2006" w:author="Miller, Ryan" w:date="2020-02-27T15:10:00Z"/>
                <w:rFonts w:ascii="Times New Roman" w:eastAsia="Times New Roman" w:hAnsi="Times New Roman" w:cs="Times New Roman"/>
                <w:sz w:val="20"/>
                <w:szCs w:val="20"/>
              </w:rPr>
            </w:pPr>
            <w:ins w:id="2007" w:author="Miller, Ryan" w:date="2020-02-27T15:10:00Z">
              <w:r>
                <w:rPr>
                  <w:rFonts w:ascii="Times New Roman" w:eastAsia="Times New Roman" w:hAnsi="Times New Roman" w:cs="Times New Roman"/>
                  <w:sz w:val="20"/>
                  <w:szCs w:val="20"/>
                </w:rPr>
                <w:t>0.907</w:t>
              </w:r>
            </w:ins>
          </w:p>
          <w:p w14:paraId="3C261D05" w14:textId="546C8301" w:rsidR="00A30076" w:rsidRPr="00937101" w:rsidRDefault="00A30076" w:rsidP="00EA0200">
            <w:pPr>
              <w:spacing w:after="0" w:line="240" w:lineRule="auto"/>
              <w:rPr>
                <w:rFonts w:ascii="Times New Roman" w:eastAsia="Times New Roman" w:hAnsi="Times New Roman" w:cs="Times New Roman"/>
                <w:sz w:val="20"/>
                <w:szCs w:val="20"/>
              </w:rPr>
            </w:pPr>
            <w:ins w:id="2008" w:author="Miller, Ryan" w:date="2020-02-27T15:10:00Z">
              <w:r>
                <w:rPr>
                  <w:rFonts w:ascii="Times New Roman" w:eastAsia="Times New Roman" w:hAnsi="Times New Roman" w:cs="Times New Roman"/>
                  <w:sz w:val="20"/>
                  <w:szCs w:val="20"/>
                </w:rPr>
                <w:t>(0.920, 1.047)</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09"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D342F19" w14:textId="77777777"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0.637</w:t>
            </w:r>
          </w:p>
        </w:tc>
      </w:tr>
      <w:tr w:rsidR="006623A9" w:rsidRPr="00937101" w14:paraId="421D956D" w14:textId="77777777" w:rsidTr="00C96E47">
        <w:trPr>
          <w:trHeight w:val="233"/>
          <w:trPrChange w:id="2010" w:author="Miller, Ryan" w:date="2020-02-27T14:58:00Z">
            <w:trPr>
              <w:gridAfter w:val="0"/>
              <w:trHeight w:val="159"/>
            </w:trPr>
          </w:trPrChange>
        </w:trPr>
        <w:tc>
          <w:tcPr>
            <w:tcW w:w="1176" w:type="dxa"/>
            <w:vMerge/>
            <w:tcBorders>
              <w:left w:val="single" w:sz="8" w:space="0" w:color="000000"/>
              <w:bottom w:val="single" w:sz="8" w:space="0" w:color="000000"/>
              <w:right w:val="single" w:sz="8" w:space="0" w:color="000000"/>
            </w:tcBorders>
            <w:vAlign w:val="center"/>
            <w:tcPrChange w:id="2011" w:author="Miller, Ryan" w:date="2020-02-27T14:58:00Z">
              <w:tcPr>
                <w:tcW w:w="0" w:type="auto"/>
                <w:vMerge/>
                <w:tcBorders>
                  <w:left w:val="single" w:sz="8" w:space="0" w:color="000000"/>
                  <w:bottom w:val="single" w:sz="8" w:space="0" w:color="000000"/>
                  <w:right w:val="single" w:sz="8" w:space="0" w:color="000000"/>
                </w:tcBorders>
                <w:vAlign w:val="center"/>
              </w:tcPr>
            </w:tcPrChange>
          </w:tcPr>
          <w:p w14:paraId="665A74A1"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012" w:author="Miller, Ryan" w:date="2020-02-27T14:58: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7392A9E" w14:textId="77777777"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2013"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14"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FACD575" w14:textId="77777777" w:rsidR="00A30076" w:rsidRDefault="00A30076" w:rsidP="00EA0200">
            <w:pPr>
              <w:spacing w:after="0" w:line="240" w:lineRule="auto"/>
              <w:rPr>
                <w:ins w:id="2015" w:author="Miller, Ryan" w:date="2020-02-27T15:11:00Z"/>
                <w:rFonts w:ascii="Times New Roman" w:eastAsia="Times New Roman" w:hAnsi="Times New Roman" w:cs="Times New Roman"/>
                <w:color w:val="000000"/>
                <w:sz w:val="20"/>
                <w:szCs w:val="20"/>
              </w:rPr>
            </w:pPr>
            <w:ins w:id="2016" w:author="Miller, Ryan" w:date="2020-02-27T15:11:00Z">
              <w:r>
                <w:rPr>
                  <w:rFonts w:ascii="Times New Roman" w:eastAsia="Times New Roman" w:hAnsi="Times New Roman" w:cs="Times New Roman"/>
                  <w:color w:val="000000"/>
                  <w:sz w:val="20"/>
                  <w:szCs w:val="20"/>
                </w:rPr>
                <w:t>0.197,</w:t>
              </w:r>
            </w:ins>
          </w:p>
          <w:p w14:paraId="184F83A8" w14:textId="77777777" w:rsidR="00A30076" w:rsidRDefault="00A30076" w:rsidP="00EA0200">
            <w:pPr>
              <w:spacing w:after="0" w:line="240" w:lineRule="auto"/>
              <w:rPr>
                <w:ins w:id="2017" w:author="Miller, Ryan" w:date="2020-02-27T15:11:00Z"/>
                <w:rFonts w:ascii="Times New Roman" w:eastAsia="Times New Roman" w:hAnsi="Times New Roman" w:cs="Times New Roman"/>
                <w:color w:val="000000"/>
                <w:sz w:val="20"/>
                <w:szCs w:val="20"/>
              </w:rPr>
            </w:pPr>
            <w:ins w:id="2018" w:author="Miller, Ryan" w:date="2020-02-27T15:11:00Z">
              <w:r>
                <w:rPr>
                  <w:rFonts w:ascii="Times New Roman" w:eastAsia="Times New Roman" w:hAnsi="Times New Roman" w:cs="Times New Roman"/>
                  <w:color w:val="000000"/>
                  <w:sz w:val="20"/>
                  <w:szCs w:val="20"/>
                </w:rPr>
                <w:t>1.218</w:t>
              </w:r>
            </w:ins>
          </w:p>
          <w:p w14:paraId="2724B8FB" w14:textId="26CFFB38" w:rsidR="006623A9" w:rsidRPr="00937101" w:rsidRDefault="00A30076" w:rsidP="00EA0200">
            <w:pPr>
              <w:spacing w:after="0" w:line="240" w:lineRule="auto"/>
              <w:rPr>
                <w:rFonts w:ascii="Times New Roman" w:eastAsia="Times New Roman" w:hAnsi="Times New Roman" w:cs="Times New Roman"/>
                <w:color w:val="000000"/>
                <w:sz w:val="20"/>
                <w:szCs w:val="20"/>
              </w:rPr>
            </w:pPr>
            <w:ins w:id="2019" w:author="Miller, Ryan" w:date="2020-02-27T15:11:00Z">
              <w:r>
                <w:rPr>
                  <w:rFonts w:ascii="Times New Roman" w:eastAsia="Times New Roman" w:hAnsi="Times New Roman" w:cs="Times New Roman"/>
                  <w:color w:val="000000"/>
                  <w:sz w:val="20"/>
                  <w:szCs w:val="20"/>
                </w:rPr>
                <w:t>(</w:t>
              </w:r>
            </w:ins>
            <w:ins w:id="2020" w:author="Miller, Ryan" w:date="2020-02-27T15:12:00Z">
              <w:r>
                <w:rPr>
                  <w:rFonts w:ascii="Times New Roman" w:eastAsia="Times New Roman" w:hAnsi="Times New Roman" w:cs="Times New Roman"/>
                  <w:color w:val="000000"/>
                  <w:sz w:val="20"/>
                  <w:szCs w:val="20"/>
                </w:rPr>
                <w:t>0.580, 3.43)</w:t>
              </w:r>
            </w:ins>
            <w:del w:id="2021" w:author="Miller, Ryan" w:date="2020-02-27T15:11:00Z">
              <w:r w:rsidR="006623A9" w:rsidRPr="00937101" w:rsidDel="00A30076">
                <w:rPr>
                  <w:rFonts w:ascii="Times New Roman" w:eastAsia="Times New Roman" w:hAnsi="Times New Roman" w:cs="Times New Roman"/>
                  <w:color w:val="000000"/>
                  <w:sz w:val="20"/>
                  <w:szCs w:val="20"/>
                </w:rPr>
                <w:delText>19.715</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22"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6D936E5" w14:textId="77777777"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0.600</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23"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C0F56C9" w14:textId="77777777" w:rsidR="006623A9" w:rsidRDefault="006623A9" w:rsidP="00EA0200">
            <w:pPr>
              <w:spacing w:after="0" w:line="240" w:lineRule="auto"/>
              <w:rPr>
                <w:ins w:id="2024" w:author="Miller, Ryan" w:date="2020-02-27T15:11: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-0.004</w:t>
            </w:r>
            <w:ins w:id="2025" w:author="Miller, Ryan" w:date="2020-02-27T15:11:00Z">
              <w:r w:rsidR="00A30076">
                <w:rPr>
                  <w:rFonts w:ascii="Times New Roman" w:eastAsia="Times New Roman" w:hAnsi="Times New Roman" w:cs="Times New Roman"/>
                  <w:color w:val="000000"/>
                  <w:sz w:val="20"/>
                  <w:szCs w:val="20"/>
                </w:rPr>
                <w:t>,</w:t>
              </w:r>
            </w:ins>
          </w:p>
          <w:p w14:paraId="3533FBB0" w14:textId="77777777" w:rsidR="00A30076" w:rsidRDefault="00A30076" w:rsidP="00EA0200">
            <w:pPr>
              <w:spacing w:after="0" w:line="240" w:lineRule="auto"/>
              <w:rPr>
                <w:ins w:id="2026" w:author="Miller, Ryan" w:date="2020-02-27T15:11:00Z"/>
                <w:rFonts w:ascii="Times New Roman" w:eastAsia="Times New Roman" w:hAnsi="Times New Roman" w:cs="Times New Roman"/>
                <w:color w:val="000000"/>
                <w:sz w:val="20"/>
                <w:szCs w:val="20"/>
              </w:rPr>
            </w:pPr>
            <w:ins w:id="2027" w:author="Miller, Ryan" w:date="2020-02-27T15:11:00Z">
              <w:r>
                <w:rPr>
                  <w:rFonts w:ascii="Times New Roman" w:eastAsia="Times New Roman" w:hAnsi="Times New Roman" w:cs="Times New Roman"/>
                  <w:color w:val="000000"/>
                  <w:sz w:val="20"/>
                  <w:szCs w:val="20"/>
                </w:rPr>
                <w:t>0.996</w:t>
              </w:r>
            </w:ins>
          </w:p>
          <w:p w14:paraId="161BD47F" w14:textId="122EF1CE" w:rsidR="00A30076" w:rsidRPr="00937101" w:rsidRDefault="00A30076" w:rsidP="00EA0200">
            <w:pPr>
              <w:spacing w:after="0" w:line="240" w:lineRule="auto"/>
              <w:rPr>
                <w:rFonts w:ascii="Times New Roman" w:eastAsia="Times New Roman" w:hAnsi="Times New Roman" w:cs="Times New Roman"/>
                <w:color w:val="000000"/>
                <w:sz w:val="20"/>
                <w:szCs w:val="20"/>
              </w:rPr>
            </w:pPr>
            <w:ins w:id="2028" w:author="Miller, Ryan" w:date="2020-02-27T15:11:00Z">
              <w:r>
                <w:rPr>
                  <w:rFonts w:ascii="Times New Roman" w:eastAsia="Times New Roman" w:hAnsi="Times New Roman" w:cs="Times New Roman"/>
                  <w:color w:val="000000"/>
                  <w:sz w:val="20"/>
                  <w:szCs w:val="20"/>
                </w:rPr>
                <w:t>(0.520, 1.270</w:t>
              </w:r>
            </w:ins>
            <w:ins w:id="2029" w:author="Miller, Ryan" w:date="2020-02-27T15:12:00Z">
              <w:r>
                <w:rPr>
                  <w:rFonts w:ascii="Times New Roman" w:eastAsia="Times New Roman" w:hAnsi="Times New Roman" w:cs="Times New Roman"/>
                  <w:color w:val="000000"/>
                  <w:sz w:val="20"/>
                  <w:szCs w:val="20"/>
                </w:rPr>
                <w:t>)</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30"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4B3D5CB" w14:textId="77777777"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0.982</w:t>
            </w:r>
          </w:p>
        </w:tc>
      </w:tr>
      <w:tr w:rsidR="006623A9" w:rsidRPr="00937101" w14:paraId="18C17253" w14:textId="77777777" w:rsidTr="00C96E47">
        <w:trPr>
          <w:trHeight w:val="233"/>
          <w:trPrChange w:id="2031" w:author="Miller, Ryan" w:date="2020-02-27T14:58:00Z">
            <w:trPr>
              <w:gridAfter w:val="0"/>
              <w:trHeight w:val="159"/>
            </w:trPr>
          </w:trPrChange>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2032" w:author="Miller, Ryan" w:date="2020-02-27T14:58: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03FA57C9"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w:t>
            </w:r>
            <w:ins w:id="2033" w:author="Rebecca L Hartman" w:date="2020-02-18T15:44:00Z">
              <w:r w:rsidR="00A472B7" w:rsidRPr="00937101">
                <w:rPr>
                  <w:rFonts w:ascii="Times New Roman" w:eastAsia="Times New Roman" w:hAnsi="Times New Roman" w:cs="Times New Roman"/>
                  <w:color w:val="000000"/>
                  <w:sz w:val="20"/>
                  <w:szCs w:val="20"/>
                </w:rPr>
                <w:t>-Search</w:t>
              </w:r>
            </w:ins>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4" w:author="Miller, Ryan" w:date="2020-02-27T14:58: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065DB0"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2035"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36"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B1B7FD7" w14:textId="77777777" w:rsidR="00C96E47" w:rsidRDefault="00C96E47" w:rsidP="00395710">
            <w:pPr>
              <w:spacing w:after="0" w:line="240" w:lineRule="auto"/>
              <w:rPr>
                <w:ins w:id="2037" w:author="Miller, Ryan" w:date="2020-02-27T14:56:00Z"/>
                <w:rFonts w:ascii="Times New Roman" w:eastAsia="Times New Roman" w:hAnsi="Times New Roman" w:cs="Times New Roman"/>
                <w:sz w:val="20"/>
                <w:szCs w:val="20"/>
              </w:rPr>
            </w:pPr>
            <w:ins w:id="2038" w:author="Miller, Ryan" w:date="2020-02-27T14:56:00Z">
              <w:r>
                <w:rPr>
                  <w:rFonts w:ascii="Times New Roman" w:eastAsia="Times New Roman" w:hAnsi="Times New Roman" w:cs="Times New Roman"/>
                  <w:sz w:val="20"/>
                  <w:szCs w:val="20"/>
                </w:rPr>
                <w:t>0.024,</w:t>
              </w:r>
            </w:ins>
          </w:p>
          <w:p w14:paraId="600B3F4F" w14:textId="77777777" w:rsidR="00C96E47" w:rsidRDefault="00C96E47" w:rsidP="00395710">
            <w:pPr>
              <w:spacing w:after="0" w:line="240" w:lineRule="auto"/>
              <w:rPr>
                <w:ins w:id="2039" w:author="Miller, Ryan" w:date="2020-02-27T14:58:00Z"/>
                <w:rFonts w:ascii="Times New Roman" w:eastAsia="Times New Roman" w:hAnsi="Times New Roman" w:cs="Times New Roman"/>
                <w:sz w:val="20"/>
                <w:szCs w:val="20"/>
              </w:rPr>
            </w:pPr>
            <w:ins w:id="2040" w:author="Miller, Ryan" w:date="2020-02-27T14:56:00Z">
              <w:r>
                <w:rPr>
                  <w:rFonts w:ascii="Times New Roman" w:eastAsia="Times New Roman" w:hAnsi="Times New Roman" w:cs="Times New Roman"/>
                  <w:sz w:val="20"/>
                  <w:szCs w:val="20"/>
                </w:rPr>
                <w:t xml:space="preserve">1.025 </w:t>
              </w:r>
            </w:ins>
          </w:p>
          <w:p w14:paraId="2D44EE19" w14:textId="3CCB5867" w:rsidR="006623A9" w:rsidRPr="00937101" w:rsidRDefault="00C96E47" w:rsidP="00395710">
            <w:pPr>
              <w:spacing w:after="0" w:line="240" w:lineRule="auto"/>
              <w:rPr>
                <w:rFonts w:ascii="Times New Roman" w:eastAsia="Times New Roman" w:hAnsi="Times New Roman" w:cs="Times New Roman"/>
                <w:sz w:val="20"/>
                <w:szCs w:val="20"/>
              </w:rPr>
            </w:pPr>
            <w:ins w:id="2041" w:author="Miller, Ryan" w:date="2020-02-27T14:56:00Z">
              <w:r>
                <w:rPr>
                  <w:rFonts w:ascii="Times New Roman" w:eastAsia="Times New Roman" w:hAnsi="Times New Roman" w:cs="Times New Roman"/>
                  <w:sz w:val="20"/>
                  <w:szCs w:val="20"/>
                </w:rPr>
                <w:t>(</w:t>
              </w:r>
            </w:ins>
            <w:ins w:id="2042" w:author="Miller, Ryan" w:date="2020-02-27T14:57:00Z">
              <w:r>
                <w:rPr>
                  <w:rFonts w:ascii="Times New Roman" w:eastAsia="Times New Roman" w:hAnsi="Times New Roman" w:cs="Times New Roman"/>
                  <w:sz w:val="20"/>
                  <w:szCs w:val="20"/>
                </w:rPr>
                <w:t>0.914, 1.149)</w:t>
              </w:r>
            </w:ins>
            <w:del w:id="2043" w:author="Miller, Ryan" w:date="2020-02-27T14:56:00Z">
              <w:r w:rsidR="006623A9" w:rsidRPr="00937101" w:rsidDel="00C96E47">
                <w:rPr>
                  <w:rFonts w:ascii="Times New Roman" w:eastAsia="Times New Roman" w:hAnsi="Times New Roman" w:cs="Times New Roman"/>
                  <w:sz w:val="20"/>
                  <w:szCs w:val="20"/>
                </w:rPr>
                <w:delText>2.449</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44"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86F01A9"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0.673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45"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9EA35B0" w14:textId="34A691D1" w:rsidR="006623A9" w:rsidRDefault="006623A9" w:rsidP="00395710">
            <w:pPr>
              <w:spacing w:after="0" w:line="240" w:lineRule="auto"/>
              <w:rPr>
                <w:ins w:id="2046" w:author="Miller, Ryan" w:date="2020-02-27T14:58: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ins w:id="2047" w:author="Miller, Ryan" w:date="2020-02-27T14:56:00Z">
              <w:r w:rsidR="00C96E47">
                <w:rPr>
                  <w:rFonts w:ascii="Times New Roman" w:eastAsia="Times New Roman" w:hAnsi="Times New Roman" w:cs="Times New Roman"/>
                  <w:sz w:val="20"/>
                  <w:szCs w:val="20"/>
                </w:rPr>
                <w:t>,</w:t>
              </w:r>
            </w:ins>
          </w:p>
          <w:p w14:paraId="6B2E4F65" w14:textId="77777777" w:rsidR="00C96E47" w:rsidRDefault="00C96E47" w:rsidP="00395710">
            <w:pPr>
              <w:spacing w:after="0" w:line="240" w:lineRule="auto"/>
              <w:rPr>
                <w:ins w:id="2048" w:author="Miller, Ryan" w:date="2020-02-27T14:58:00Z"/>
                <w:rFonts w:ascii="Times New Roman" w:eastAsia="Times New Roman" w:hAnsi="Times New Roman" w:cs="Times New Roman"/>
                <w:sz w:val="20"/>
                <w:szCs w:val="20"/>
              </w:rPr>
            </w:pPr>
            <w:ins w:id="2049" w:author="Miller, Ryan" w:date="2020-02-27T14:58:00Z">
              <w:r>
                <w:rPr>
                  <w:rFonts w:ascii="Times New Roman" w:eastAsia="Times New Roman" w:hAnsi="Times New Roman" w:cs="Times New Roman"/>
                  <w:sz w:val="20"/>
                  <w:szCs w:val="20"/>
                </w:rPr>
                <w:t xml:space="preserve">1.003 </w:t>
              </w:r>
            </w:ins>
          </w:p>
          <w:p w14:paraId="7534D790" w14:textId="2ED98E21" w:rsidR="00C96E47" w:rsidRDefault="00C96E47" w:rsidP="00395710">
            <w:pPr>
              <w:spacing w:after="0" w:line="240" w:lineRule="auto"/>
              <w:rPr>
                <w:ins w:id="2050" w:author="Miller, Ryan" w:date="2020-02-27T14:56:00Z"/>
                <w:rFonts w:ascii="Times New Roman" w:eastAsia="Times New Roman" w:hAnsi="Times New Roman" w:cs="Times New Roman"/>
                <w:sz w:val="20"/>
                <w:szCs w:val="20"/>
              </w:rPr>
            </w:pPr>
            <w:ins w:id="2051" w:author="Miller, Ryan" w:date="2020-02-27T14:58:00Z">
              <w:r>
                <w:rPr>
                  <w:rFonts w:ascii="Times New Roman" w:eastAsia="Times New Roman" w:hAnsi="Times New Roman" w:cs="Times New Roman"/>
                  <w:sz w:val="20"/>
                  <w:szCs w:val="20"/>
                </w:rPr>
                <w:t>(0.945, 1.059)</w:t>
              </w:r>
            </w:ins>
          </w:p>
          <w:p w14:paraId="659F7C4C" w14:textId="08AB2D01" w:rsidR="00C96E47" w:rsidRPr="00937101" w:rsidRDefault="00C96E47" w:rsidP="00395710">
            <w:pPr>
              <w:spacing w:after="0" w:line="240" w:lineRule="auto"/>
              <w:rPr>
                <w:rFonts w:ascii="Times New Roman" w:eastAsia="Times New Roman" w:hAnsi="Times New Roman" w:cs="Times New Roman"/>
                <w:sz w:val="20"/>
                <w:szCs w:val="20"/>
              </w:rPr>
            </w:pP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52"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2704986"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0.924</w:t>
            </w:r>
          </w:p>
        </w:tc>
      </w:tr>
      <w:tr w:rsidR="006623A9" w:rsidRPr="00937101" w14:paraId="72FFA349" w14:textId="77777777" w:rsidTr="00C96E47">
        <w:trPr>
          <w:trHeight w:val="233"/>
          <w:trPrChange w:id="2053" w:author="Miller, Ryan" w:date="2020-02-27T14:58:00Z">
            <w:trPr>
              <w:gridAfter w:val="0"/>
              <w:trHeight w:val="159"/>
            </w:trPr>
          </w:trPrChange>
        </w:trPr>
        <w:tc>
          <w:tcPr>
            <w:tcW w:w="1176" w:type="dxa"/>
            <w:vMerge/>
            <w:tcBorders>
              <w:left w:val="single" w:sz="8" w:space="0" w:color="000000"/>
              <w:right w:val="single" w:sz="8" w:space="0" w:color="000000"/>
            </w:tcBorders>
            <w:vAlign w:val="center"/>
            <w:hideMark/>
            <w:tcPrChange w:id="2054" w:author="Miller, Ryan" w:date="2020-02-27T14:58:00Z">
              <w:tcPr>
                <w:tcW w:w="0" w:type="auto"/>
                <w:vMerge/>
                <w:tcBorders>
                  <w:left w:val="single" w:sz="8" w:space="0" w:color="000000"/>
                  <w:right w:val="single" w:sz="8" w:space="0" w:color="000000"/>
                </w:tcBorders>
                <w:vAlign w:val="center"/>
                <w:hideMark/>
              </w:tcPr>
            </w:tcPrChange>
          </w:tcPr>
          <w:p w14:paraId="504B890F" w14:textId="77777777" w:rsidR="006623A9" w:rsidRPr="00937101" w:rsidRDefault="006623A9" w:rsidP="0039571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55" w:author="Miller, Ryan" w:date="2020-02-27T14:58: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D5D30C"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2056"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57" w:author="Miller, Ryan" w:date="2020-02-27T14:58: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9CF6C79" w14:textId="77777777" w:rsidR="00C96E47" w:rsidRDefault="006623A9" w:rsidP="00395710">
            <w:pPr>
              <w:spacing w:after="0" w:line="240" w:lineRule="auto"/>
              <w:rPr>
                <w:ins w:id="2058" w:author="Miller, Ryan" w:date="2020-02-27T14:59: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2059" w:author="Miller, Ryan" w:date="2020-02-27T14:59:00Z">
              <w:r w:rsidR="00C96E47">
                <w:rPr>
                  <w:rFonts w:ascii="Times New Roman" w:eastAsia="Times New Roman" w:hAnsi="Times New Roman" w:cs="Times New Roman"/>
                  <w:sz w:val="20"/>
                  <w:szCs w:val="20"/>
                </w:rPr>
                <w:t>002,</w:t>
              </w:r>
            </w:ins>
          </w:p>
          <w:p w14:paraId="447D7552" w14:textId="77777777" w:rsidR="00C96E47" w:rsidRDefault="00C96E47" w:rsidP="00395710">
            <w:pPr>
              <w:spacing w:after="0" w:line="240" w:lineRule="auto"/>
              <w:rPr>
                <w:ins w:id="2060" w:author="Miller, Ryan" w:date="2020-02-27T14:59:00Z"/>
                <w:rFonts w:ascii="Times New Roman" w:eastAsia="Times New Roman" w:hAnsi="Times New Roman" w:cs="Times New Roman"/>
                <w:sz w:val="20"/>
                <w:szCs w:val="20"/>
              </w:rPr>
            </w:pPr>
            <w:ins w:id="2061" w:author="Miller, Ryan" w:date="2020-02-27T14:59:00Z">
              <w:r>
                <w:rPr>
                  <w:rFonts w:ascii="Times New Roman" w:eastAsia="Times New Roman" w:hAnsi="Times New Roman" w:cs="Times New Roman"/>
                  <w:sz w:val="20"/>
                  <w:szCs w:val="20"/>
                </w:rPr>
                <w:t>0.998</w:t>
              </w:r>
            </w:ins>
          </w:p>
          <w:p w14:paraId="320E61F4" w14:textId="1DCFE180" w:rsidR="006623A9" w:rsidRPr="00937101" w:rsidRDefault="00C96E47" w:rsidP="00395710">
            <w:pPr>
              <w:spacing w:after="0" w:line="240" w:lineRule="auto"/>
              <w:rPr>
                <w:rFonts w:ascii="Times New Roman" w:eastAsia="Times New Roman" w:hAnsi="Times New Roman" w:cs="Times New Roman"/>
                <w:sz w:val="20"/>
                <w:szCs w:val="20"/>
              </w:rPr>
            </w:pPr>
            <w:ins w:id="2062" w:author="Miller, Ryan" w:date="2020-02-27T14:59:00Z">
              <w:r>
                <w:rPr>
                  <w:rFonts w:ascii="Times New Roman" w:eastAsia="Times New Roman" w:hAnsi="Times New Roman" w:cs="Times New Roman"/>
                  <w:sz w:val="20"/>
                  <w:szCs w:val="20"/>
                </w:rPr>
                <w:t>(</w:t>
              </w:r>
            </w:ins>
            <w:ins w:id="2063" w:author="Miller, Ryan" w:date="2020-02-27T15:00:00Z">
              <w:r>
                <w:rPr>
                  <w:rFonts w:ascii="Times New Roman" w:eastAsia="Times New Roman" w:hAnsi="Times New Roman" w:cs="Times New Roman"/>
                  <w:sz w:val="20"/>
                  <w:szCs w:val="20"/>
                </w:rPr>
                <w:t>0.816, 1.210)</w:t>
              </w:r>
            </w:ins>
            <w:del w:id="2064" w:author="Miller, Ryan" w:date="2020-02-27T14:59:00Z">
              <w:r w:rsidR="006623A9" w:rsidRPr="00937101" w:rsidDel="00C96E47">
                <w:rPr>
                  <w:rFonts w:ascii="Times New Roman" w:eastAsia="Times New Roman" w:hAnsi="Times New Roman" w:cs="Times New Roman"/>
                  <w:sz w:val="20"/>
                  <w:szCs w:val="20"/>
                </w:rPr>
                <w:delText>237</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65"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CD0AB60"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0.981</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66" w:author="Miller, Ryan" w:date="2020-02-27T14:58: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34C9FF0" w14:textId="77777777" w:rsidR="006623A9" w:rsidRDefault="006623A9" w:rsidP="00395710">
            <w:pPr>
              <w:spacing w:after="0" w:line="240" w:lineRule="auto"/>
              <w:rPr>
                <w:ins w:id="2067" w:author="Miller, Ryan" w:date="2020-02-27T14:59: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-0.051</w:t>
            </w:r>
            <w:ins w:id="2068" w:author="Miller, Ryan" w:date="2020-02-27T14:59:00Z">
              <w:r w:rsidR="00C96E47">
                <w:rPr>
                  <w:rFonts w:ascii="Times New Roman" w:eastAsia="Times New Roman" w:hAnsi="Times New Roman" w:cs="Times New Roman"/>
                  <w:sz w:val="20"/>
                  <w:szCs w:val="20"/>
                </w:rPr>
                <w:t>,</w:t>
              </w:r>
            </w:ins>
          </w:p>
          <w:p w14:paraId="7740C383" w14:textId="77777777" w:rsidR="00C96E47" w:rsidRDefault="00C96E47" w:rsidP="00395710">
            <w:pPr>
              <w:spacing w:after="0" w:line="240" w:lineRule="auto"/>
              <w:rPr>
                <w:ins w:id="2069" w:author="Miller, Ryan" w:date="2020-02-27T14:59:00Z"/>
                <w:rFonts w:ascii="Times New Roman" w:eastAsia="Times New Roman" w:hAnsi="Times New Roman" w:cs="Times New Roman"/>
                <w:sz w:val="20"/>
                <w:szCs w:val="20"/>
              </w:rPr>
            </w:pPr>
            <w:ins w:id="2070" w:author="Miller, Ryan" w:date="2020-02-27T14:59:00Z">
              <w:r>
                <w:rPr>
                  <w:rFonts w:ascii="Times New Roman" w:eastAsia="Times New Roman" w:hAnsi="Times New Roman" w:cs="Times New Roman"/>
                  <w:sz w:val="20"/>
                  <w:szCs w:val="20"/>
                </w:rPr>
                <w:t>0.950</w:t>
              </w:r>
            </w:ins>
          </w:p>
          <w:p w14:paraId="1C4B64A2" w14:textId="0ED2E0A9" w:rsidR="00C96E47" w:rsidRPr="00937101" w:rsidRDefault="00C96E47" w:rsidP="00395710">
            <w:pPr>
              <w:spacing w:after="0" w:line="240" w:lineRule="auto"/>
              <w:rPr>
                <w:rFonts w:ascii="Times New Roman" w:eastAsia="Times New Roman" w:hAnsi="Times New Roman" w:cs="Times New Roman"/>
                <w:sz w:val="20"/>
                <w:szCs w:val="20"/>
              </w:rPr>
            </w:pPr>
            <w:ins w:id="2071" w:author="Miller, Ryan" w:date="2020-02-27T14:59:00Z">
              <w:r>
                <w:rPr>
                  <w:rFonts w:ascii="Times New Roman" w:eastAsia="Times New Roman" w:hAnsi="Times New Roman" w:cs="Times New Roman"/>
                  <w:sz w:val="20"/>
                  <w:szCs w:val="20"/>
                </w:rPr>
                <w:t>(</w:t>
              </w:r>
            </w:ins>
            <w:ins w:id="2072" w:author="Miller, Ryan" w:date="2020-02-27T15:00:00Z">
              <w:r>
                <w:rPr>
                  <w:rFonts w:ascii="Times New Roman" w:eastAsia="Times New Roman" w:hAnsi="Times New Roman" w:cs="Times New Roman"/>
                  <w:sz w:val="20"/>
                  <w:szCs w:val="20"/>
                </w:rPr>
                <w:t>0.841, 1.057)</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73" w:author="Miller, Ryan" w:date="2020-02-27T14:58: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3605DEA" w14:textId="77777777"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0.375</w:t>
            </w:r>
          </w:p>
        </w:tc>
      </w:tr>
      <w:tr w:rsidR="006623A9" w:rsidRPr="00937101" w14:paraId="5AC7E02E" w14:textId="77777777" w:rsidTr="00A9024B">
        <w:trPr>
          <w:trHeight w:val="233"/>
          <w:trPrChange w:id="2074" w:author="Miller, Ryan" w:date="2020-03-02T15:14:00Z">
            <w:trPr>
              <w:gridAfter w:val="0"/>
              <w:trHeight w:val="159"/>
            </w:trPr>
          </w:trPrChange>
        </w:trPr>
        <w:tc>
          <w:tcPr>
            <w:tcW w:w="1176" w:type="dxa"/>
            <w:vMerge/>
            <w:tcBorders>
              <w:left w:val="single" w:sz="8" w:space="0" w:color="000000"/>
              <w:bottom w:val="single" w:sz="8" w:space="0" w:color="000000"/>
              <w:right w:val="single" w:sz="8" w:space="0" w:color="000000"/>
            </w:tcBorders>
            <w:vAlign w:val="center"/>
            <w:tcPrChange w:id="2075" w:author="Miller, Ryan" w:date="2020-03-02T15:14:00Z">
              <w:tcPr>
                <w:tcW w:w="0" w:type="auto"/>
                <w:vMerge/>
                <w:tcBorders>
                  <w:left w:val="single" w:sz="8" w:space="0" w:color="000000"/>
                  <w:bottom w:val="single" w:sz="8" w:space="0" w:color="000000"/>
                  <w:right w:val="single" w:sz="8" w:space="0" w:color="000000"/>
                </w:tcBorders>
                <w:vAlign w:val="center"/>
              </w:tcPr>
            </w:tcPrChange>
          </w:tcPr>
          <w:p w14:paraId="54281A16" w14:textId="77777777" w:rsidR="006623A9" w:rsidRPr="00937101" w:rsidRDefault="006623A9" w:rsidP="0039571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076" w:author="Miller, Ryan" w:date="2020-03-02T15:14: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217D8D7E" w14:textId="77777777"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2077"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78" w:author="Miller, Ryan" w:date="2020-03-02T15:14: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F22FEDE" w14:textId="77777777" w:rsidR="00C96E47" w:rsidRDefault="00C96E47" w:rsidP="00395710">
            <w:pPr>
              <w:spacing w:after="0" w:line="240" w:lineRule="auto"/>
              <w:rPr>
                <w:ins w:id="2079" w:author="Miller, Ryan" w:date="2020-02-27T15:01:00Z"/>
                <w:rFonts w:ascii="Times New Roman" w:eastAsia="Times New Roman" w:hAnsi="Times New Roman" w:cs="Times New Roman"/>
                <w:color w:val="000000"/>
                <w:sz w:val="20"/>
                <w:szCs w:val="20"/>
              </w:rPr>
            </w:pPr>
            <w:ins w:id="2080" w:author="Miller, Ryan" w:date="2020-02-27T15:01:00Z">
              <w:r>
                <w:rPr>
                  <w:rFonts w:ascii="Times New Roman" w:eastAsia="Times New Roman" w:hAnsi="Times New Roman" w:cs="Times New Roman"/>
                  <w:color w:val="000000"/>
                  <w:sz w:val="20"/>
                  <w:szCs w:val="20"/>
                </w:rPr>
                <w:t>0.192,</w:t>
              </w:r>
            </w:ins>
          </w:p>
          <w:p w14:paraId="655609AB" w14:textId="77777777" w:rsidR="00C96E47" w:rsidRDefault="00C96E47" w:rsidP="00395710">
            <w:pPr>
              <w:spacing w:after="0" w:line="240" w:lineRule="auto"/>
              <w:rPr>
                <w:ins w:id="2081" w:author="Miller, Ryan" w:date="2020-02-27T15:02:00Z"/>
                <w:rFonts w:ascii="Times New Roman" w:eastAsia="Times New Roman" w:hAnsi="Times New Roman" w:cs="Times New Roman"/>
                <w:color w:val="000000"/>
                <w:sz w:val="20"/>
                <w:szCs w:val="20"/>
              </w:rPr>
            </w:pPr>
            <w:ins w:id="2082" w:author="Miller, Ryan" w:date="2020-02-27T15:02:00Z">
              <w:r>
                <w:rPr>
                  <w:rFonts w:ascii="Times New Roman" w:eastAsia="Times New Roman" w:hAnsi="Times New Roman" w:cs="Times New Roman"/>
                  <w:color w:val="000000"/>
                  <w:sz w:val="20"/>
                  <w:szCs w:val="20"/>
                </w:rPr>
                <w:t>1.212</w:t>
              </w:r>
            </w:ins>
          </w:p>
          <w:p w14:paraId="68A9E9E5" w14:textId="102626FE" w:rsidR="006623A9" w:rsidRPr="00937101" w:rsidRDefault="00C96E47" w:rsidP="00395710">
            <w:pPr>
              <w:spacing w:after="0" w:line="240" w:lineRule="auto"/>
              <w:rPr>
                <w:rFonts w:ascii="Times New Roman" w:eastAsia="Times New Roman" w:hAnsi="Times New Roman" w:cs="Times New Roman"/>
                <w:color w:val="000000"/>
                <w:sz w:val="20"/>
                <w:szCs w:val="20"/>
              </w:rPr>
            </w:pPr>
            <w:ins w:id="2083" w:author="Miller, Ryan" w:date="2020-02-27T15:02:00Z">
              <w:r>
                <w:rPr>
                  <w:rFonts w:ascii="Times New Roman" w:eastAsia="Times New Roman" w:hAnsi="Times New Roman" w:cs="Times New Roman"/>
                  <w:color w:val="000000"/>
                  <w:sz w:val="20"/>
                  <w:szCs w:val="20"/>
                </w:rPr>
                <w:t>(0.661, 2.221</w:t>
              </w:r>
            </w:ins>
            <w:ins w:id="2084" w:author="Miller, Ryan" w:date="2020-02-27T15:03:00Z">
              <w:r>
                <w:rPr>
                  <w:rFonts w:ascii="Times New Roman" w:eastAsia="Times New Roman" w:hAnsi="Times New Roman" w:cs="Times New Roman"/>
                  <w:color w:val="000000"/>
                  <w:sz w:val="20"/>
                  <w:szCs w:val="20"/>
                </w:rPr>
                <w:t>)</w:t>
              </w:r>
            </w:ins>
            <w:del w:id="2085" w:author="Miller, Ryan" w:date="2020-02-27T15:01:00Z">
              <w:r w:rsidR="006623A9" w:rsidRPr="00937101" w:rsidDel="00C96E47">
                <w:rPr>
                  <w:rFonts w:ascii="Times New Roman" w:eastAsia="Times New Roman" w:hAnsi="Times New Roman" w:cs="Times New Roman"/>
                  <w:color w:val="000000"/>
                  <w:sz w:val="20"/>
                  <w:szCs w:val="20"/>
                </w:rPr>
                <w:delText>19.223</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86"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97EEF33" w14:textId="77777777"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0.534</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87" w:author="Miller, Ryan" w:date="2020-03-02T15:14: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FA01558" w14:textId="77777777" w:rsidR="006623A9" w:rsidRDefault="006623A9" w:rsidP="00395710">
            <w:pPr>
              <w:spacing w:after="0" w:line="240" w:lineRule="auto"/>
              <w:rPr>
                <w:ins w:id="2088" w:author="Miller, Ryan" w:date="2020-02-27T15:02: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0.030</w:t>
            </w:r>
            <w:ins w:id="2089" w:author="Miller, Ryan" w:date="2020-02-27T15:01:00Z">
              <w:r w:rsidR="00C96E47">
                <w:rPr>
                  <w:rFonts w:ascii="Times New Roman" w:eastAsia="Times New Roman" w:hAnsi="Times New Roman" w:cs="Times New Roman"/>
                  <w:color w:val="000000"/>
                  <w:sz w:val="20"/>
                  <w:szCs w:val="20"/>
                </w:rPr>
                <w:t>,</w:t>
              </w:r>
            </w:ins>
          </w:p>
          <w:p w14:paraId="02BF70BD" w14:textId="77777777" w:rsidR="00C96E47" w:rsidRDefault="00C96E47" w:rsidP="00395710">
            <w:pPr>
              <w:spacing w:after="0" w:line="240" w:lineRule="auto"/>
              <w:rPr>
                <w:ins w:id="2090" w:author="Miller, Ryan" w:date="2020-02-27T15:03:00Z"/>
                <w:rFonts w:ascii="Times New Roman" w:eastAsia="Times New Roman" w:hAnsi="Times New Roman" w:cs="Times New Roman"/>
                <w:color w:val="000000"/>
                <w:sz w:val="20"/>
                <w:szCs w:val="20"/>
              </w:rPr>
            </w:pPr>
            <w:ins w:id="2091" w:author="Miller, Ryan" w:date="2020-02-27T15:02:00Z">
              <w:r>
                <w:rPr>
                  <w:rFonts w:ascii="Times New Roman" w:eastAsia="Times New Roman" w:hAnsi="Times New Roman" w:cs="Times New Roman"/>
                  <w:color w:val="000000"/>
                  <w:sz w:val="20"/>
                  <w:szCs w:val="20"/>
                </w:rPr>
                <w:t>1.030</w:t>
              </w:r>
            </w:ins>
          </w:p>
          <w:p w14:paraId="75AB5EC7" w14:textId="08C4775B" w:rsidR="00C96E47" w:rsidRPr="00937101" w:rsidRDefault="00C96E47" w:rsidP="00395710">
            <w:pPr>
              <w:spacing w:after="0" w:line="240" w:lineRule="auto"/>
              <w:rPr>
                <w:rFonts w:ascii="Times New Roman" w:eastAsia="Times New Roman" w:hAnsi="Times New Roman" w:cs="Times New Roman"/>
                <w:color w:val="000000"/>
                <w:sz w:val="20"/>
                <w:szCs w:val="20"/>
              </w:rPr>
            </w:pPr>
            <w:ins w:id="2092" w:author="Miller, Ryan" w:date="2020-02-27T15:03:00Z">
              <w:r>
                <w:rPr>
                  <w:rFonts w:ascii="Times New Roman" w:eastAsia="Times New Roman" w:hAnsi="Times New Roman" w:cs="Times New Roman"/>
                  <w:color w:val="000000"/>
                  <w:sz w:val="20"/>
                  <w:szCs w:val="20"/>
                </w:rPr>
                <w:t>(0.733, 1.448)</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93"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A5FDDAC" w14:textId="77777777"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0.864</w:t>
            </w:r>
          </w:p>
        </w:tc>
      </w:tr>
      <w:tr w:rsidR="006623A9" w:rsidRPr="00937101" w14:paraId="1AA4EF7D" w14:textId="77777777" w:rsidTr="00A9024B">
        <w:trPr>
          <w:trHeight w:val="233"/>
          <w:trPrChange w:id="2094" w:author="Miller, Ryan" w:date="2020-03-02T15:14:00Z">
            <w:trPr>
              <w:gridAfter w:val="0"/>
              <w:trHeight w:val="159"/>
            </w:trPr>
          </w:trPrChange>
        </w:trPr>
        <w:tc>
          <w:tcPr>
            <w:tcW w:w="117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Change w:id="2095" w:author="Miller, Ryan" w:date="2020-03-02T15:14: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40F0369A"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2096" w:author="Rebecca L Hartman" w:date="2020-02-18T15:44:00Z">
              <w:r w:rsidR="00A472B7" w:rsidRPr="00937101">
                <w:rPr>
                  <w:rFonts w:ascii="Times New Roman" w:eastAsia="Times New Roman" w:hAnsi="Times New Roman" w:cs="Times New Roman"/>
                  <w:color w:val="000000"/>
                  <w:sz w:val="20"/>
                  <w:szCs w:val="20"/>
                </w:rPr>
                <w:t>-Reading</w:t>
              </w:r>
            </w:ins>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7" w:author="Miller, Ryan" w:date="2020-03-02T15:14: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6B8F61"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2098"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099" w:author="Miller, Ryan" w:date="2020-03-02T15:14: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69A03A6" w14:textId="1604005C" w:rsidR="00A30076" w:rsidRDefault="006C5782" w:rsidP="00121DE0">
            <w:pPr>
              <w:spacing w:after="0" w:line="240" w:lineRule="auto"/>
              <w:rPr>
                <w:ins w:id="2100" w:author="Miller, Ryan" w:date="2020-02-27T15:18:00Z"/>
                <w:rFonts w:ascii="Times New Roman" w:eastAsia="Times New Roman" w:hAnsi="Times New Roman" w:cs="Times New Roman"/>
                <w:sz w:val="20"/>
                <w:szCs w:val="20"/>
              </w:rPr>
            </w:pPr>
            <w:ins w:id="2101" w:author="Miller, Ryan" w:date="2020-02-27T15:19:00Z">
              <w:r>
                <w:rPr>
                  <w:rFonts w:ascii="Times New Roman" w:eastAsia="Times New Roman" w:hAnsi="Times New Roman" w:cs="Times New Roman"/>
                  <w:sz w:val="20"/>
                  <w:szCs w:val="20"/>
                </w:rPr>
                <w:t>0.0</w:t>
              </w:r>
            </w:ins>
            <w:r w:rsidR="006623A9" w:rsidRPr="00937101">
              <w:rPr>
                <w:rFonts w:ascii="Times New Roman" w:eastAsia="Times New Roman" w:hAnsi="Times New Roman" w:cs="Times New Roman"/>
                <w:sz w:val="20"/>
                <w:szCs w:val="20"/>
              </w:rPr>
              <w:t>1</w:t>
            </w:r>
            <w:del w:id="2102" w:author="Miller, Ryan" w:date="2020-02-27T15:19:00Z">
              <w:r w:rsidR="006623A9" w:rsidRPr="00937101" w:rsidDel="006C5782">
                <w:rPr>
                  <w:rFonts w:ascii="Times New Roman" w:eastAsia="Times New Roman" w:hAnsi="Times New Roman" w:cs="Times New Roman"/>
                  <w:sz w:val="20"/>
                  <w:szCs w:val="20"/>
                </w:rPr>
                <w:delText>.</w:delText>
              </w:r>
            </w:del>
            <w:ins w:id="2103" w:author="Miller, Ryan" w:date="2020-02-27T15:19:00Z">
              <w:r>
                <w:rPr>
                  <w:rFonts w:ascii="Times New Roman" w:eastAsia="Times New Roman" w:hAnsi="Times New Roman" w:cs="Times New Roman"/>
                  <w:sz w:val="20"/>
                  <w:szCs w:val="20"/>
                </w:rPr>
                <w:t>2</w:t>
              </w:r>
            </w:ins>
            <w:del w:id="2104" w:author="Miller, Ryan" w:date="2020-02-27T15:19:00Z">
              <w:r w:rsidR="006623A9" w:rsidRPr="00937101" w:rsidDel="006C5782">
                <w:rPr>
                  <w:rFonts w:ascii="Times New Roman" w:eastAsia="Times New Roman" w:hAnsi="Times New Roman" w:cs="Times New Roman"/>
                  <w:sz w:val="20"/>
                  <w:szCs w:val="20"/>
                </w:rPr>
                <w:delText>192</w:delText>
              </w:r>
            </w:del>
            <w:ins w:id="2105" w:author="Miller, Ryan" w:date="2020-02-27T15:18:00Z">
              <w:r w:rsidR="00A30076">
                <w:rPr>
                  <w:rFonts w:ascii="Times New Roman" w:eastAsia="Times New Roman" w:hAnsi="Times New Roman" w:cs="Times New Roman"/>
                  <w:sz w:val="20"/>
                  <w:szCs w:val="20"/>
                </w:rPr>
                <w:t>,</w:t>
              </w:r>
            </w:ins>
          </w:p>
          <w:p w14:paraId="7B360231" w14:textId="2426610E" w:rsidR="00A30076" w:rsidRDefault="006C5782" w:rsidP="00121DE0">
            <w:pPr>
              <w:spacing w:after="0" w:line="240" w:lineRule="auto"/>
              <w:rPr>
                <w:ins w:id="2106" w:author="Miller, Ryan" w:date="2020-02-27T15:18:00Z"/>
                <w:rFonts w:ascii="Times New Roman" w:eastAsia="Times New Roman" w:hAnsi="Times New Roman" w:cs="Times New Roman"/>
                <w:sz w:val="20"/>
                <w:szCs w:val="20"/>
              </w:rPr>
            </w:pPr>
            <w:ins w:id="2107" w:author="Miller, Ryan" w:date="2020-02-27T15:18:00Z">
              <w:r>
                <w:rPr>
                  <w:rFonts w:ascii="Times New Roman" w:eastAsia="Times New Roman" w:hAnsi="Times New Roman" w:cs="Times New Roman"/>
                  <w:sz w:val="20"/>
                  <w:szCs w:val="20"/>
                </w:rPr>
                <w:t>1.012</w:t>
              </w:r>
            </w:ins>
          </w:p>
          <w:p w14:paraId="6B68697B" w14:textId="18A7CDE9" w:rsidR="00A30076" w:rsidRPr="00937101" w:rsidRDefault="00A30076" w:rsidP="00121DE0">
            <w:pPr>
              <w:spacing w:after="0" w:line="240" w:lineRule="auto"/>
              <w:rPr>
                <w:rFonts w:ascii="Times New Roman" w:eastAsia="Times New Roman" w:hAnsi="Times New Roman" w:cs="Times New Roman"/>
                <w:sz w:val="20"/>
                <w:szCs w:val="20"/>
              </w:rPr>
            </w:pPr>
            <w:ins w:id="2108" w:author="Miller, Ryan" w:date="2020-02-27T15:18:00Z">
              <w:r>
                <w:rPr>
                  <w:rFonts w:ascii="Times New Roman" w:eastAsia="Times New Roman" w:hAnsi="Times New Roman" w:cs="Times New Roman"/>
                  <w:sz w:val="20"/>
                  <w:szCs w:val="20"/>
                </w:rPr>
                <w:t>(0.941, 1.088)</w:t>
              </w:r>
            </w:ins>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09"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FA38D72"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0.748</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10" w:author="Miller, Ryan" w:date="2020-03-02T15:14: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F1C07A4" w14:textId="77777777" w:rsidR="006623A9" w:rsidRDefault="006623A9" w:rsidP="00121DE0">
            <w:pPr>
              <w:spacing w:after="0" w:line="240" w:lineRule="auto"/>
              <w:rPr>
                <w:ins w:id="2111" w:author="Miller, Ryan" w:date="2020-02-27T15:18: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ins w:id="2112" w:author="Miller, Ryan" w:date="2020-02-27T15:18:00Z">
              <w:r w:rsidR="00A30076">
                <w:rPr>
                  <w:rFonts w:ascii="Times New Roman" w:eastAsia="Times New Roman" w:hAnsi="Times New Roman" w:cs="Times New Roman"/>
                  <w:sz w:val="20"/>
                  <w:szCs w:val="20"/>
                </w:rPr>
                <w:t>,</w:t>
              </w:r>
            </w:ins>
          </w:p>
          <w:p w14:paraId="124341A7" w14:textId="514B0A87" w:rsidR="00A30076" w:rsidRDefault="006C5782" w:rsidP="00121DE0">
            <w:pPr>
              <w:spacing w:after="0" w:line="240" w:lineRule="auto"/>
              <w:rPr>
                <w:ins w:id="2113" w:author="Miller, Ryan" w:date="2020-02-27T15:18:00Z"/>
                <w:rFonts w:ascii="Times New Roman" w:eastAsia="Times New Roman" w:hAnsi="Times New Roman" w:cs="Times New Roman"/>
                <w:sz w:val="20"/>
                <w:szCs w:val="20"/>
              </w:rPr>
            </w:pPr>
            <w:ins w:id="2114" w:author="Miller, Ryan" w:date="2020-02-27T15:18:00Z">
              <w:r>
                <w:rPr>
                  <w:rFonts w:ascii="Times New Roman" w:eastAsia="Times New Roman" w:hAnsi="Times New Roman" w:cs="Times New Roman"/>
                  <w:sz w:val="20"/>
                  <w:szCs w:val="20"/>
                </w:rPr>
                <w:t>0.996</w:t>
              </w:r>
            </w:ins>
          </w:p>
          <w:p w14:paraId="60760855" w14:textId="5F585B06" w:rsidR="00A30076" w:rsidRPr="00937101" w:rsidRDefault="00A30076" w:rsidP="00121DE0">
            <w:pPr>
              <w:spacing w:after="0" w:line="240" w:lineRule="auto"/>
              <w:rPr>
                <w:rFonts w:ascii="Times New Roman" w:eastAsia="Times New Roman" w:hAnsi="Times New Roman" w:cs="Times New Roman"/>
                <w:sz w:val="20"/>
                <w:szCs w:val="20"/>
              </w:rPr>
            </w:pPr>
            <w:ins w:id="2115" w:author="Miller, Ryan" w:date="2020-02-27T15:18:00Z">
              <w:r>
                <w:rPr>
                  <w:rFonts w:ascii="Times New Roman" w:eastAsia="Times New Roman" w:hAnsi="Times New Roman" w:cs="Times New Roman"/>
                  <w:sz w:val="20"/>
                  <w:szCs w:val="20"/>
                </w:rPr>
                <w:t>(0.962, 1.031)</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16"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B2A8E61"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0.826</w:t>
            </w:r>
          </w:p>
        </w:tc>
      </w:tr>
      <w:tr w:rsidR="006623A9" w:rsidRPr="00937101" w14:paraId="288511A2" w14:textId="77777777" w:rsidTr="00A9024B">
        <w:trPr>
          <w:trHeight w:val="233"/>
          <w:trPrChange w:id="2117" w:author="Miller, Ryan" w:date="2020-03-02T15:14:00Z">
            <w:trPr>
              <w:gridAfter w:val="0"/>
              <w:trHeight w:val="159"/>
            </w:trPr>
          </w:trPrChange>
        </w:trPr>
        <w:tc>
          <w:tcPr>
            <w:tcW w:w="1176" w:type="dxa"/>
            <w:vMerge/>
            <w:tcBorders>
              <w:left w:val="single" w:sz="8" w:space="0" w:color="000000"/>
              <w:bottom w:val="single" w:sz="4" w:space="0" w:color="auto"/>
              <w:right w:val="single" w:sz="8" w:space="0" w:color="000000"/>
            </w:tcBorders>
            <w:vAlign w:val="center"/>
            <w:hideMark/>
            <w:tcPrChange w:id="2118" w:author="Miller, Ryan" w:date="2020-03-02T15:14:00Z">
              <w:tcPr>
                <w:tcW w:w="0" w:type="auto"/>
                <w:vMerge/>
                <w:tcBorders>
                  <w:left w:val="single" w:sz="8" w:space="0" w:color="000000"/>
                  <w:right w:val="single" w:sz="8" w:space="0" w:color="000000"/>
                </w:tcBorders>
                <w:vAlign w:val="center"/>
                <w:hideMark/>
              </w:tcPr>
            </w:tcPrChange>
          </w:tcPr>
          <w:p w14:paraId="4484567E" w14:textId="77777777" w:rsidR="006623A9" w:rsidRPr="00937101" w:rsidRDefault="006623A9" w:rsidP="00121DE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9" w:author="Miller, Ryan" w:date="2020-03-02T15:14: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3F6EF93"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2120"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21" w:author="Miller, Ryan" w:date="2020-03-02T15:14: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B868076" w14:textId="77777777" w:rsidR="006C5782" w:rsidRDefault="006623A9" w:rsidP="00A90ACC">
            <w:pPr>
              <w:spacing w:after="0" w:line="240" w:lineRule="auto"/>
              <w:rPr>
                <w:ins w:id="2122" w:author="Miller, Ryan" w:date="2020-02-27T15:20: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2123" w:author="Miller, Ryan" w:date="2020-02-27T15:20:00Z">
              <w:r w:rsidR="006C5782">
                <w:rPr>
                  <w:rFonts w:ascii="Times New Roman" w:eastAsia="Times New Roman" w:hAnsi="Times New Roman" w:cs="Times New Roman"/>
                  <w:sz w:val="20"/>
                  <w:szCs w:val="20"/>
                </w:rPr>
                <w:t>.002,</w:t>
              </w:r>
            </w:ins>
          </w:p>
          <w:p w14:paraId="4972350F" w14:textId="77777777" w:rsidR="006C5782" w:rsidRDefault="006C5782">
            <w:pPr>
              <w:spacing w:after="0" w:line="240" w:lineRule="auto"/>
              <w:rPr>
                <w:ins w:id="2124" w:author="Miller, Ryan" w:date="2020-02-27T15:20:00Z"/>
                <w:rFonts w:ascii="Times New Roman" w:eastAsia="Times New Roman" w:hAnsi="Times New Roman" w:cs="Times New Roman"/>
                <w:sz w:val="20"/>
                <w:szCs w:val="20"/>
              </w:rPr>
            </w:pPr>
            <w:ins w:id="2125" w:author="Miller, Ryan" w:date="2020-02-27T15:20:00Z">
              <w:r>
                <w:rPr>
                  <w:rFonts w:ascii="Times New Roman" w:eastAsia="Times New Roman" w:hAnsi="Times New Roman" w:cs="Times New Roman"/>
                  <w:sz w:val="20"/>
                  <w:szCs w:val="20"/>
                </w:rPr>
                <w:t>0.998</w:t>
              </w:r>
            </w:ins>
          </w:p>
          <w:p w14:paraId="53519F09" w14:textId="4E00EBE1" w:rsidR="006623A9" w:rsidRPr="00937101" w:rsidRDefault="006C5782">
            <w:pPr>
              <w:spacing w:after="0" w:line="240" w:lineRule="auto"/>
              <w:rPr>
                <w:rFonts w:ascii="Times New Roman" w:eastAsia="Times New Roman" w:hAnsi="Times New Roman" w:cs="Times New Roman"/>
                <w:sz w:val="20"/>
                <w:szCs w:val="20"/>
              </w:rPr>
            </w:pPr>
            <w:ins w:id="2126" w:author="Miller, Ryan" w:date="2020-02-27T15:20:00Z">
              <w:r>
                <w:rPr>
                  <w:rFonts w:ascii="Times New Roman" w:eastAsia="Times New Roman" w:hAnsi="Times New Roman" w:cs="Times New Roman"/>
                  <w:sz w:val="20"/>
                  <w:szCs w:val="20"/>
                </w:rPr>
                <w:t>(0.905, 1.100)</w:t>
              </w:r>
            </w:ins>
            <w:del w:id="2127" w:author="Miller, Ryan" w:date="2020-02-27T15:20:00Z">
              <w:r w:rsidR="006623A9" w:rsidRPr="00937101" w:rsidDel="006C5782">
                <w:rPr>
                  <w:rFonts w:ascii="Times New Roman" w:eastAsia="Times New Roman" w:hAnsi="Times New Roman" w:cs="Times New Roman"/>
                  <w:sz w:val="20"/>
                  <w:szCs w:val="20"/>
                </w:rPr>
                <w:delText>.230</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28"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D4F04CB"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29" w:author="Miller, Ryan" w:date="2020-03-02T15:14: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A097682" w14:textId="77777777" w:rsidR="006623A9" w:rsidRDefault="006623A9" w:rsidP="00121DE0">
            <w:pPr>
              <w:spacing w:after="0" w:line="240" w:lineRule="auto"/>
              <w:rPr>
                <w:ins w:id="2130" w:author="Miller, Ryan" w:date="2020-02-27T15:20: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ins w:id="2131" w:author="Miller, Ryan" w:date="2020-02-27T15:20:00Z">
              <w:r w:rsidR="006C5782">
                <w:rPr>
                  <w:rFonts w:ascii="Times New Roman" w:eastAsia="Times New Roman" w:hAnsi="Times New Roman" w:cs="Times New Roman"/>
                  <w:sz w:val="20"/>
                  <w:szCs w:val="20"/>
                </w:rPr>
                <w:t>,</w:t>
              </w:r>
            </w:ins>
          </w:p>
          <w:p w14:paraId="75B11304" w14:textId="77777777" w:rsidR="006C5782" w:rsidRDefault="006C5782" w:rsidP="00121DE0">
            <w:pPr>
              <w:spacing w:after="0" w:line="240" w:lineRule="auto"/>
              <w:rPr>
                <w:ins w:id="2132" w:author="Miller, Ryan" w:date="2020-02-27T15:20:00Z"/>
                <w:rFonts w:ascii="Times New Roman" w:eastAsia="Times New Roman" w:hAnsi="Times New Roman" w:cs="Times New Roman"/>
                <w:sz w:val="20"/>
                <w:szCs w:val="20"/>
              </w:rPr>
            </w:pPr>
            <w:ins w:id="2133" w:author="Miller, Ryan" w:date="2020-02-27T15:20:00Z">
              <w:r>
                <w:rPr>
                  <w:rFonts w:ascii="Times New Roman" w:eastAsia="Times New Roman" w:hAnsi="Times New Roman" w:cs="Times New Roman"/>
                  <w:sz w:val="20"/>
                  <w:szCs w:val="20"/>
                </w:rPr>
                <w:t>1.003</w:t>
              </w:r>
            </w:ins>
          </w:p>
          <w:p w14:paraId="5B77C87F" w14:textId="20778218" w:rsidR="006C5782" w:rsidRPr="00937101" w:rsidRDefault="006C5782" w:rsidP="00121DE0">
            <w:pPr>
              <w:spacing w:after="0" w:line="240" w:lineRule="auto"/>
              <w:rPr>
                <w:rFonts w:ascii="Times New Roman" w:eastAsia="Times New Roman" w:hAnsi="Times New Roman" w:cs="Times New Roman"/>
                <w:sz w:val="20"/>
                <w:szCs w:val="20"/>
              </w:rPr>
            </w:pPr>
            <w:ins w:id="2134" w:author="Miller, Ryan" w:date="2020-02-27T15:20:00Z">
              <w:r>
                <w:rPr>
                  <w:rFonts w:ascii="Times New Roman" w:eastAsia="Times New Roman" w:hAnsi="Times New Roman" w:cs="Times New Roman"/>
                  <w:sz w:val="20"/>
                  <w:szCs w:val="20"/>
                </w:rPr>
                <w:t>(0.954, 1.054)</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35"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D538795" w14:textId="77777777"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0.904</w:t>
            </w:r>
          </w:p>
        </w:tc>
      </w:tr>
      <w:tr w:rsidR="006623A9" w:rsidRPr="00937101" w14:paraId="0E4CC120" w14:textId="77777777" w:rsidTr="00A9024B">
        <w:trPr>
          <w:trHeight w:val="233"/>
          <w:trPrChange w:id="2136" w:author="Miller, Ryan" w:date="2020-03-02T15:14:00Z">
            <w:trPr>
              <w:gridAfter w:val="0"/>
              <w:trHeight w:val="159"/>
            </w:trPr>
          </w:trPrChange>
        </w:trPr>
        <w:tc>
          <w:tcPr>
            <w:tcW w:w="1176" w:type="dxa"/>
            <w:vMerge/>
            <w:tcBorders>
              <w:left w:val="single" w:sz="8" w:space="0" w:color="000000"/>
              <w:bottom w:val="single" w:sz="4" w:space="0" w:color="auto"/>
              <w:right w:val="single" w:sz="8" w:space="0" w:color="000000"/>
            </w:tcBorders>
            <w:vAlign w:val="center"/>
            <w:tcPrChange w:id="2137" w:author="Miller, Ryan" w:date="2020-03-02T15:14:00Z">
              <w:tcPr>
                <w:tcW w:w="0" w:type="auto"/>
                <w:vMerge/>
                <w:tcBorders>
                  <w:left w:val="single" w:sz="8" w:space="0" w:color="000000"/>
                  <w:bottom w:val="single" w:sz="8" w:space="0" w:color="000000"/>
                  <w:right w:val="single" w:sz="8" w:space="0" w:color="000000"/>
                </w:tcBorders>
                <w:vAlign w:val="center"/>
              </w:tcPr>
            </w:tcPrChange>
          </w:tcPr>
          <w:p w14:paraId="140237AA" w14:textId="77777777" w:rsidR="006623A9" w:rsidRPr="00937101" w:rsidRDefault="006623A9" w:rsidP="00121DE0">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138" w:author="Miller, Ryan" w:date="2020-03-02T15:14: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41E36FF" w14:textId="77777777"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2139" w:author="Rebecca L Hartman" w:date="2020-02-19T15:29:00Z">
              <w:r w:rsidR="00EB708C">
                <w:rPr>
                  <w:rFonts w:ascii="Times New Roman" w:eastAsia="Times New Roman" w:hAnsi="Times New Roman" w:cs="Times New Roman"/>
                  <w:color w:val="000000"/>
                  <w:sz w:val="20"/>
                  <w:szCs w:val="20"/>
                </w:rPr>
                <w:t xml:space="preserve"> departures </w:t>
              </w:r>
            </w:ins>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40" w:author="Miller, Ryan" w:date="2020-03-02T15:14: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608956E" w14:textId="77777777" w:rsidR="006C5782" w:rsidRDefault="006C5782" w:rsidP="00121DE0">
            <w:pPr>
              <w:spacing w:after="0" w:line="240" w:lineRule="auto"/>
              <w:rPr>
                <w:ins w:id="2141" w:author="Miller, Ryan" w:date="2020-02-27T15:21:00Z"/>
                <w:rFonts w:ascii="Times New Roman" w:eastAsia="Times New Roman" w:hAnsi="Times New Roman" w:cs="Times New Roman"/>
                <w:color w:val="000000"/>
                <w:sz w:val="20"/>
                <w:szCs w:val="20"/>
              </w:rPr>
            </w:pPr>
            <w:ins w:id="2142" w:author="Miller, Ryan" w:date="2020-02-27T15:21:00Z">
              <w:r>
                <w:rPr>
                  <w:rFonts w:ascii="Times New Roman" w:eastAsia="Times New Roman" w:hAnsi="Times New Roman" w:cs="Times New Roman"/>
                  <w:color w:val="000000"/>
                  <w:sz w:val="20"/>
                  <w:szCs w:val="20"/>
                </w:rPr>
                <w:t>0.108,</w:t>
              </w:r>
            </w:ins>
          </w:p>
          <w:p w14:paraId="1C61900E" w14:textId="77777777" w:rsidR="006C5782" w:rsidRDefault="006C5782" w:rsidP="00121DE0">
            <w:pPr>
              <w:spacing w:after="0" w:line="240" w:lineRule="auto"/>
              <w:rPr>
                <w:ins w:id="2143" w:author="Miller, Ryan" w:date="2020-02-27T15:21:00Z"/>
                <w:rFonts w:ascii="Times New Roman" w:eastAsia="Times New Roman" w:hAnsi="Times New Roman" w:cs="Times New Roman"/>
                <w:color w:val="000000"/>
                <w:sz w:val="20"/>
                <w:szCs w:val="20"/>
              </w:rPr>
            </w:pPr>
            <w:ins w:id="2144" w:author="Miller, Ryan" w:date="2020-02-27T15:21:00Z">
              <w:r>
                <w:rPr>
                  <w:rFonts w:ascii="Times New Roman" w:eastAsia="Times New Roman" w:hAnsi="Times New Roman" w:cs="Times New Roman"/>
                  <w:color w:val="000000"/>
                  <w:sz w:val="20"/>
                  <w:szCs w:val="20"/>
                </w:rPr>
                <w:t>1.114</w:t>
              </w:r>
            </w:ins>
          </w:p>
          <w:p w14:paraId="06309DFF" w14:textId="4782F7D7" w:rsidR="006623A9" w:rsidRPr="00937101" w:rsidRDefault="006C5782" w:rsidP="00121DE0">
            <w:pPr>
              <w:spacing w:after="0" w:line="240" w:lineRule="auto"/>
              <w:rPr>
                <w:rFonts w:ascii="Times New Roman" w:eastAsia="Times New Roman" w:hAnsi="Times New Roman" w:cs="Times New Roman"/>
                <w:color w:val="000000"/>
                <w:sz w:val="20"/>
                <w:szCs w:val="20"/>
              </w:rPr>
            </w:pPr>
            <w:ins w:id="2145" w:author="Miller, Ryan" w:date="2020-02-27T15:21:00Z">
              <w:r>
                <w:rPr>
                  <w:rFonts w:ascii="Times New Roman" w:eastAsia="Times New Roman" w:hAnsi="Times New Roman" w:cs="Times New Roman"/>
                  <w:color w:val="000000"/>
                  <w:sz w:val="20"/>
                  <w:szCs w:val="20"/>
                </w:rPr>
                <w:t>(</w:t>
              </w:r>
            </w:ins>
            <w:ins w:id="2146" w:author="Miller, Ryan" w:date="2020-02-27T15:22:00Z">
              <w:r>
                <w:rPr>
                  <w:rFonts w:ascii="Times New Roman" w:eastAsia="Times New Roman" w:hAnsi="Times New Roman" w:cs="Times New Roman"/>
                  <w:color w:val="000000"/>
                  <w:sz w:val="20"/>
                  <w:szCs w:val="20"/>
                </w:rPr>
                <w:t>0.773, 1.151)</w:t>
              </w:r>
            </w:ins>
            <w:del w:id="2147" w:author="Miller, Ryan" w:date="2020-02-27T15:21:00Z">
              <w:r w:rsidR="006623A9" w:rsidRPr="00937101" w:rsidDel="006C5782">
                <w:rPr>
                  <w:rFonts w:ascii="Times New Roman" w:eastAsia="Times New Roman" w:hAnsi="Times New Roman" w:cs="Times New Roman"/>
                  <w:color w:val="000000"/>
                  <w:sz w:val="20"/>
                  <w:szCs w:val="20"/>
                </w:rPr>
                <w:delText>12.534</w:delText>
              </w:r>
            </w:del>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48"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229EC72" w14:textId="30D7592A"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ins w:id="2149" w:author="Miller, Ryan" w:date="2020-02-27T15:21:00Z">
              <w:r w:rsidR="006C5782">
                <w:rPr>
                  <w:rFonts w:ascii="Times New Roman" w:eastAsia="Times New Roman" w:hAnsi="Times New Roman" w:cs="Times New Roman"/>
                  <w:color w:val="000000"/>
                  <w:sz w:val="20"/>
                  <w:szCs w:val="20"/>
                </w:rPr>
                <w:t>549</w:t>
              </w:r>
            </w:ins>
            <w:del w:id="2150" w:author="Miller, Ryan" w:date="2020-02-27T15:21:00Z">
              <w:r w:rsidRPr="00937101" w:rsidDel="006C5782">
                <w:rPr>
                  <w:rFonts w:ascii="Times New Roman" w:eastAsia="Times New Roman" w:hAnsi="Times New Roman" w:cs="Times New Roman"/>
                  <w:color w:val="000000"/>
                  <w:sz w:val="20"/>
                  <w:szCs w:val="20"/>
                </w:rPr>
                <w:delText>480</w:delText>
              </w:r>
            </w:del>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51" w:author="Miller, Ryan" w:date="2020-03-02T15:14: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FCAA900" w14:textId="77777777" w:rsidR="006623A9" w:rsidRDefault="006623A9" w:rsidP="00121DE0">
            <w:pPr>
              <w:spacing w:after="0" w:line="240" w:lineRule="auto"/>
              <w:rPr>
                <w:ins w:id="2152" w:author="Miller, Ryan" w:date="2020-02-27T15:22:00Z"/>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-0.009</w:t>
            </w:r>
            <w:ins w:id="2153" w:author="Miller, Ryan" w:date="2020-02-27T15:22:00Z">
              <w:r w:rsidR="006C5782">
                <w:rPr>
                  <w:rFonts w:ascii="Times New Roman" w:eastAsia="Times New Roman" w:hAnsi="Times New Roman" w:cs="Times New Roman"/>
                  <w:color w:val="000000"/>
                  <w:sz w:val="20"/>
                  <w:szCs w:val="20"/>
                </w:rPr>
                <w:t>,</w:t>
              </w:r>
            </w:ins>
          </w:p>
          <w:p w14:paraId="2F1B28DC" w14:textId="77777777" w:rsidR="006C5782" w:rsidRDefault="006C5782" w:rsidP="00121DE0">
            <w:pPr>
              <w:spacing w:after="0" w:line="240" w:lineRule="auto"/>
              <w:rPr>
                <w:ins w:id="2154" w:author="Miller, Ryan" w:date="2020-02-27T15:22:00Z"/>
                <w:rFonts w:ascii="Times New Roman" w:eastAsia="Times New Roman" w:hAnsi="Times New Roman" w:cs="Times New Roman"/>
                <w:color w:val="000000"/>
                <w:sz w:val="20"/>
                <w:szCs w:val="20"/>
              </w:rPr>
            </w:pPr>
            <w:ins w:id="2155" w:author="Miller, Ryan" w:date="2020-02-27T15:22:00Z">
              <w:r>
                <w:rPr>
                  <w:rFonts w:ascii="Times New Roman" w:eastAsia="Times New Roman" w:hAnsi="Times New Roman" w:cs="Times New Roman"/>
                  <w:color w:val="000000"/>
                  <w:sz w:val="20"/>
                  <w:szCs w:val="20"/>
                </w:rPr>
                <w:t>0.992</w:t>
              </w:r>
            </w:ins>
          </w:p>
          <w:p w14:paraId="6D609CB7" w14:textId="3265F889" w:rsidR="006C5782" w:rsidRPr="00937101" w:rsidRDefault="006C5782" w:rsidP="00121DE0">
            <w:pPr>
              <w:spacing w:after="0" w:line="240" w:lineRule="auto"/>
              <w:rPr>
                <w:rFonts w:ascii="Times New Roman" w:eastAsia="Times New Roman" w:hAnsi="Times New Roman" w:cs="Times New Roman"/>
                <w:color w:val="000000"/>
                <w:sz w:val="20"/>
                <w:szCs w:val="20"/>
              </w:rPr>
            </w:pPr>
            <w:ins w:id="2156" w:author="Miller, Ryan" w:date="2020-02-27T15:22:00Z">
              <w:r>
                <w:rPr>
                  <w:rFonts w:ascii="Times New Roman" w:eastAsia="Times New Roman" w:hAnsi="Times New Roman" w:cs="Times New Roman"/>
                  <w:color w:val="000000"/>
                  <w:sz w:val="20"/>
                  <w:szCs w:val="20"/>
                </w:rPr>
                <w:t>(0.782, 1.151)</w:t>
              </w:r>
            </w:ins>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157" w:author="Miller, Ryan" w:date="2020-03-02T15:14: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E690760" w14:textId="5C1F0859"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0.92</w:t>
            </w:r>
            <w:ins w:id="2158" w:author="Miller, Ryan" w:date="2020-02-27T15:21:00Z">
              <w:r w:rsidR="006C5782">
                <w:rPr>
                  <w:rFonts w:ascii="Times New Roman" w:eastAsia="Times New Roman" w:hAnsi="Times New Roman" w:cs="Times New Roman"/>
                  <w:color w:val="000000"/>
                  <w:sz w:val="20"/>
                  <w:szCs w:val="20"/>
                </w:rPr>
                <w:t>9</w:t>
              </w:r>
            </w:ins>
            <w:del w:id="2159" w:author="Miller, Ryan" w:date="2020-02-27T15:21:00Z">
              <w:r w:rsidRPr="00937101" w:rsidDel="006C5782">
                <w:rPr>
                  <w:rFonts w:ascii="Times New Roman" w:eastAsia="Times New Roman" w:hAnsi="Times New Roman" w:cs="Times New Roman"/>
                  <w:color w:val="000000"/>
                  <w:sz w:val="20"/>
                  <w:szCs w:val="20"/>
                </w:rPr>
                <w:delText>6</w:delText>
              </w:r>
            </w:del>
          </w:p>
        </w:tc>
      </w:tr>
      <w:tr w:rsidR="00A9024B" w:rsidRPr="00937101" w14:paraId="60ECA4F3" w14:textId="77777777" w:rsidTr="00A9024B">
        <w:trPr>
          <w:trHeight w:val="233"/>
          <w:ins w:id="2160" w:author="Miller, Ryan" w:date="2020-03-02T15:13:00Z"/>
        </w:trPr>
        <w:tc>
          <w:tcPr>
            <w:tcW w:w="9871" w:type="dxa"/>
            <w:gridSpan w:val="6"/>
            <w:tcBorders>
              <w:left w:val="single" w:sz="8" w:space="0" w:color="000000"/>
              <w:bottom w:val="single" w:sz="8" w:space="0" w:color="000000"/>
              <w:right w:val="single" w:sz="8" w:space="0" w:color="000000"/>
            </w:tcBorders>
            <w:vAlign w:val="center"/>
          </w:tcPr>
          <w:p w14:paraId="0582C478" w14:textId="77777777" w:rsidR="00A9024B" w:rsidRPr="00937101" w:rsidRDefault="00A9024B" w:rsidP="00A9024B">
            <w:pPr>
              <w:spacing w:after="0" w:line="240" w:lineRule="auto"/>
              <w:rPr>
                <w:ins w:id="2161" w:author="Miller, Ryan" w:date="2020-03-02T15:14:00Z"/>
                <w:rFonts w:ascii="Times New Roman" w:eastAsia="Times New Roman" w:hAnsi="Times New Roman" w:cs="Times New Roman"/>
                <w:sz w:val="20"/>
                <w:szCs w:val="20"/>
              </w:rPr>
            </w:pPr>
            <w:ins w:id="2162" w:author="Miller, Ryan" w:date="2020-03-02T15:14:00Z">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ins>
          </w:p>
          <w:p w14:paraId="04B7EDF0" w14:textId="77777777" w:rsidR="00A9024B" w:rsidRDefault="00A9024B" w:rsidP="00A9024B">
            <w:pPr>
              <w:spacing w:after="0" w:line="240" w:lineRule="auto"/>
              <w:rPr>
                <w:ins w:id="2163" w:author="Miller, Ryan" w:date="2020-03-02T15:14:00Z"/>
                <w:rFonts w:ascii="Times New Roman" w:eastAsia="Times New Roman" w:hAnsi="Times New Roman" w:cs="Times New Roman"/>
                <w:sz w:val="20"/>
                <w:szCs w:val="20"/>
              </w:rPr>
            </w:pPr>
            <w:proofErr w:type="spellStart"/>
            <w:ins w:id="2164" w:author="Miller, Ryan" w:date="2020-03-02T15:14:00Z">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ins>
          </w:p>
          <w:p w14:paraId="1114AAE4" w14:textId="4F81208E" w:rsidR="00A9024B" w:rsidRPr="00937101" w:rsidRDefault="00A9024B" w:rsidP="00A9024B">
            <w:pPr>
              <w:spacing w:after="0" w:line="240" w:lineRule="auto"/>
              <w:rPr>
                <w:ins w:id="2165" w:author="Miller, Ryan" w:date="2020-03-02T15:13:00Z"/>
                <w:rFonts w:ascii="Times New Roman" w:eastAsia="Times New Roman" w:hAnsi="Times New Roman" w:cs="Times New Roman"/>
                <w:color w:val="000000"/>
                <w:sz w:val="20"/>
                <w:szCs w:val="20"/>
              </w:rPr>
            </w:pPr>
            <w:moveToRangeStart w:id="2166" w:author="Miller, Ryan" w:date="2020-03-02T15:14:00Z" w:name="move34054495"/>
            <w:moveTo w:id="2167" w:author="Miller, Ryan" w:date="2020-03-02T15:14:00Z">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 xml:space="preserve">used a binomial response, logit link, adjusted for speed and initial lane position, and included subject-specific random intercepts.  AIC selected an interaction between THC and </w:t>
              </w:r>
              <w:proofErr w:type="spellStart"/>
              <w:r w:rsidRPr="00937101">
                <w:rPr>
                  <w:rFonts w:ascii="Times New Roman" w:hAnsi="Times New Roman" w:cs="Times New Roman"/>
                  <w:sz w:val="20"/>
                  <w:szCs w:val="20"/>
                </w:rPr>
                <w:t>B</w:t>
              </w:r>
            </w:moveTo>
            <w:ins w:id="2168" w:author="Miller, Ryan" w:date="2020-03-02T15:14:00Z">
              <w:r>
                <w:rPr>
                  <w:rFonts w:ascii="Times New Roman" w:hAnsi="Times New Roman" w:cs="Times New Roman"/>
                  <w:sz w:val="20"/>
                  <w:szCs w:val="20"/>
                </w:rPr>
                <w:t>r</w:t>
              </w:r>
            </w:ins>
            <w:moveTo w:id="2169" w:author="Miller, Ryan" w:date="2020-03-02T15:14:00Z">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for major departures during the side-mirror task (</w:t>
              </w:r>
              <w:r w:rsidRPr="00937101">
                <w:rPr>
                  <w:rFonts w:ascii="Times New Roman" w:eastAsia="Times New Roman" w:hAnsi="Times New Roman" w:cs="Times New Roman"/>
                  <w:sz w:val="20"/>
                  <w:szCs w:val="20"/>
                </w:rPr>
                <w:t>β = 0.293, p = 0.740)</w:t>
              </w:r>
              <w:r w:rsidRPr="00937101">
                <w:rPr>
                  <w:rFonts w:ascii="Times New Roman" w:hAnsi="Times New Roman" w:cs="Times New Roman"/>
                  <w:sz w:val="20"/>
                  <w:szCs w:val="20"/>
                </w:rPr>
                <w:t>, but not for any other tasks/outcomes.</w:t>
              </w:r>
            </w:moveTo>
            <w:moveToRangeEnd w:id="2166"/>
          </w:p>
        </w:tc>
      </w:tr>
    </w:tbl>
    <w:p w14:paraId="31999489" w14:textId="00F8140B" w:rsidR="00782802" w:rsidRPr="00937101" w:rsidRDefault="00C07521" w:rsidP="00A766FA">
      <w:pPr>
        <w:spacing w:before="100" w:beforeAutospacing="1" w:after="100" w:afterAutospacing="1"/>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 xml:space="preserve">Table 4: </w:t>
      </w:r>
      <w:r w:rsidRPr="00937101">
        <w:rPr>
          <w:rFonts w:ascii="Times New Roman" w:eastAsia="Times New Roman" w:hAnsi="Times New Roman" w:cs="Times New Roman"/>
          <w:color w:val="000000"/>
          <w:sz w:val="20"/>
          <w:szCs w:val="20"/>
        </w:rPr>
        <w:t>Results from models used to analyze the duration of lane departures during task periods</w:t>
      </w:r>
      <w:ins w:id="2170" w:author="Miller, Ryan" w:date="2020-03-02T15:18:00Z">
        <w:r w:rsidR="009B1341">
          <w:rPr>
            <w:rFonts w:ascii="Times New Roman" w:eastAsia="Times New Roman" w:hAnsi="Times New Roman" w:cs="Times New Roman"/>
            <w:color w:val="000000"/>
            <w:sz w:val="20"/>
            <w:szCs w:val="20"/>
          </w:rPr>
          <w:t xml:space="preserve">, including </w:t>
        </w:r>
        <w:r w:rsidR="009B1341" w:rsidRPr="00937101">
          <w:rPr>
            <w:rFonts w:ascii="Times New Roman" w:hAnsi="Times New Roman" w:cs="Times New Roman"/>
            <w:sz w:val="20"/>
            <w:szCs w:val="20"/>
          </w:rPr>
          <w:t xml:space="preserve">coefficient estimates, </w:t>
        </w:r>
        <w:r w:rsidR="009B1341">
          <w:rPr>
            <w:rFonts w:ascii="Times New Roman" w:hAnsi="Times New Roman" w:cs="Times New Roman"/>
            <w:sz w:val="20"/>
            <w:szCs w:val="20"/>
          </w:rPr>
          <w:t xml:space="preserve">95% confidence intervals, </w:t>
        </w:r>
        <w:r w:rsidR="009B1341" w:rsidRPr="00937101">
          <w:rPr>
            <w:rFonts w:ascii="Times New Roman" w:hAnsi="Times New Roman" w:cs="Times New Roman"/>
            <w:sz w:val="20"/>
            <w:szCs w:val="20"/>
          </w:rPr>
          <w:t xml:space="preserve">and p-values.  </w:t>
        </w:r>
      </w:ins>
      <w:del w:id="2171" w:author="Miller, Ryan" w:date="2020-03-02T15:18:00Z">
        <w:r w:rsidRPr="00937101" w:rsidDel="009B1341">
          <w:rPr>
            <w:rFonts w:ascii="Times New Roman" w:eastAsia="Times New Roman" w:hAnsi="Times New Roman" w:cs="Times New Roman"/>
            <w:color w:val="000000"/>
            <w:sz w:val="20"/>
            <w:szCs w:val="20"/>
          </w:rPr>
          <w:delText xml:space="preserve">.  </w:delText>
        </w:r>
      </w:del>
      <w:del w:id="2172" w:author="Miller, Ryan" w:date="2020-03-02T15:16:00Z">
        <w:r w:rsidRPr="00937101" w:rsidDel="00A9024B">
          <w:rPr>
            <w:rFonts w:ascii="Times New Roman" w:eastAsia="Times New Roman" w:hAnsi="Times New Roman" w:cs="Times New Roman"/>
            <w:color w:val="000000"/>
            <w:sz w:val="20"/>
            <w:szCs w:val="20"/>
          </w:rPr>
          <w:delText xml:space="preserve">All models </w:delText>
        </w:r>
        <w:r w:rsidRPr="00937101" w:rsidDel="00A9024B">
          <w:rPr>
            <w:rFonts w:ascii="Times New Roman" w:hAnsi="Times New Roman" w:cs="Times New Roman"/>
            <w:sz w:val="20"/>
            <w:szCs w:val="20"/>
          </w:rPr>
          <w:delText>used a Gaussian response, identity link, adjusted for speed and initial lane position, and included subject-specific random intercepts.  AIC did not select an interaction between B</w:delText>
        </w:r>
      </w:del>
      <w:ins w:id="2173" w:author="Rebecca L Hartman" w:date="2020-02-19T15:35:00Z">
        <w:del w:id="2174" w:author="Miller, Ryan" w:date="2020-03-02T15:16:00Z">
          <w:r w:rsidR="009447F6" w:rsidDel="00A9024B">
            <w:rPr>
              <w:rFonts w:ascii="Times New Roman" w:hAnsi="Times New Roman" w:cs="Times New Roman"/>
              <w:sz w:val="20"/>
              <w:szCs w:val="20"/>
            </w:rPr>
            <w:delText>r</w:delText>
          </w:r>
        </w:del>
      </w:ins>
      <w:del w:id="2175" w:author="Miller, Ryan" w:date="2020-03-02T15:16:00Z">
        <w:r w:rsidRPr="00937101" w:rsidDel="00A9024B">
          <w:rPr>
            <w:rFonts w:ascii="Times New Roman" w:hAnsi="Times New Roman" w:cs="Times New Roman"/>
            <w:sz w:val="20"/>
            <w:szCs w:val="20"/>
          </w:rPr>
          <w:delText>AC and THC for any outcomes.</w:delText>
        </w:r>
        <w:r w:rsidR="00B2432C" w:rsidRPr="00937101" w:rsidDel="00A9024B">
          <w:rPr>
            <w:rFonts w:ascii="Times New Roman" w:hAnsi="Times New Roman" w:cs="Times New Roman"/>
            <w:sz w:val="20"/>
            <w:szCs w:val="20"/>
          </w:rPr>
          <w:delText xml:space="preserve">  There were</w:delText>
        </w:r>
      </w:del>
      <w:ins w:id="2176" w:author="Rebecca L Hartman" w:date="2020-02-19T15:23:00Z">
        <w:del w:id="2177" w:author="Miller, Ryan" w:date="2020-03-02T15:16:00Z">
          <w:r w:rsidR="00EB708C" w:rsidDel="00A9024B">
            <w:rPr>
              <w:rFonts w:ascii="Times New Roman" w:hAnsi="Times New Roman" w:cs="Times New Roman"/>
              <w:sz w:val="20"/>
              <w:szCs w:val="20"/>
            </w:rPr>
            <w:delText xml:space="preserve"> not</w:delText>
          </w:r>
        </w:del>
      </w:ins>
      <w:del w:id="2178" w:author="Miller, Ryan" w:date="2020-03-02T15:16:00Z">
        <w:r w:rsidR="00B2432C" w:rsidRPr="00937101" w:rsidDel="00A9024B">
          <w:rPr>
            <w:rFonts w:ascii="Times New Roman" w:hAnsi="Times New Roman" w:cs="Times New Roman"/>
            <w:sz w:val="20"/>
            <w:szCs w:val="20"/>
          </w:rPr>
          <w:delText>n’t enough severe departures to estimate model coefficients.</w:delText>
        </w:r>
      </w:del>
    </w:p>
    <w:tbl>
      <w:tblPr>
        <w:tblW w:w="9890" w:type="dxa"/>
        <w:tblCellMar>
          <w:top w:w="15" w:type="dxa"/>
          <w:left w:w="15" w:type="dxa"/>
          <w:bottom w:w="15" w:type="dxa"/>
          <w:right w:w="15" w:type="dxa"/>
        </w:tblCellMar>
        <w:tblLook w:val="04A0" w:firstRow="1" w:lastRow="0" w:firstColumn="1" w:lastColumn="0" w:noHBand="0" w:noVBand="1"/>
        <w:tblPrChange w:id="2179" w:author="Miller, Ryan" w:date="2020-02-27T15:29:00Z">
          <w:tblPr>
            <w:tblW w:w="8140" w:type="dxa"/>
            <w:tblCellMar>
              <w:top w:w="15" w:type="dxa"/>
              <w:left w:w="15" w:type="dxa"/>
              <w:bottom w:w="15" w:type="dxa"/>
              <w:right w:w="15" w:type="dxa"/>
            </w:tblCellMar>
            <w:tblLook w:val="04A0" w:firstRow="1" w:lastRow="0" w:firstColumn="1" w:lastColumn="0" w:noHBand="0" w:noVBand="1"/>
          </w:tblPr>
        </w:tblPrChange>
      </w:tblPr>
      <w:tblGrid>
        <w:gridCol w:w="967"/>
        <w:gridCol w:w="2983"/>
        <w:gridCol w:w="1485"/>
        <w:gridCol w:w="1485"/>
        <w:gridCol w:w="1485"/>
        <w:gridCol w:w="1485"/>
        <w:tblGridChange w:id="2180">
          <w:tblGrid>
            <w:gridCol w:w="967"/>
            <w:gridCol w:w="1022"/>
            <w:gridCol w:w="1080"/>
            <w:gridCol w:w="1871"/>
            <w:gridCol w:w="664"/>
            <w:gridCol w:w="596"/>
            <w:gridCol w:w="1260"/>
            <w:gridCol w:w="680"/>
            <w:gridCol w:w="400"/>
            <w:gridCol w:w="1350"/>
          </w:tblGrid>
        </w:tblGridChange>
      </w:tblGrid>
      <w:tr w:rsidR="00C07521" w:rsidRPr="00937101" w14:paraId="3A882B86" w14:textId="77777777" w:rsidTr="00AB58F4">
        <w:trPr>
          <w:trHeight w:val="157"/>
          <w:trPrChange w:id="2181" w:author="Miller, Ryan" w:date="2020-02-27T15:29:00Z">
            <w:trPr>
              <w:gridAfter w:val="0"/>
              <w:trHeight w:val="157"/>
            </w:trPr>
          </w:trPrChange>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2" w:author="Miller, Ryan" w:date="2020-02-27T15:29:00Z">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E4102D"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3" w:author="Miller, Ryan" w:date="2020-02-27T15:29:00Z">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4D8855"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184" w:author="Miller, Ryan" w:date="2020-02-27T15:29:00Z">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6473F3A0" w14:textId="2A1555D6" w:rsidR="00C07521" w:rsidRPr="00937101" w:rsidRDefault="00C07521" w:rsidP="00EA020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185"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186" w:author="Rebecca L Hartman" w:date="2020-02-19T15:24:00Z">
              <w:r w:rsidR="00EB708C">
                <w:rPr>
                  <w:rFonts w:ascii="Times New Roman" w:eastAsia="Times New Roman" w:hAnsi="Times New Roman" w:cs="Times New Roman"/>
                  <w:color w:val="000000"/>
                  <w:sz w:val="20"/>
                  <w:szCs w:val="20"/>
                </w:rPr>
                <w:t xml:space="preserve"> (</w:t>
              </w:r>
            </w:ins>
            <w:ins w:id="2187" w:author="Miller, Ryan" w:date="2020-02-27T15:32:00Z">
              <w:r w:rsidR="00AB58F4">
                <w:rPr>
                  <w:rFonts w:ascii="Times New Roman" w:eastAsia="Times New Roman" w:hAnsi="Times New Roman" w:cs="Times New Roman"/>
                  <w:color w:val="000000"/>
                  <w:sz w:val="20"/>
                  <w:szCs w:val="20"/>
                </w:rPr>
                <w:t xml:space="preserve">0.01 </w:t>
              </w:r>
            </w:ins>
            <w:ins w:id="2188" w:author="Rebecca L Hartman" w:date="2020-02-19T15:24:00Z">
              <w:r w:rsidR="00EB708C">
                <w:rPr>
                  <w:rFonts w:ascii="Times New Roman" w:eastAsia="Times New Roman" w:hAnsi="Times New Roman" w:cs="Times New Roman"/>
                  <w:color w:val="000000"/>
                  <w:sz w:val="20"/>
                  <w:szCs w:val="20"/>
                </w:rPr>
                <w:t>g/210 L)</w:t>
              </w:r>
            </w:ins>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189" w:author="Miller, Ryan" w:date="2020-02-27T15:29:00Z">
              <w:tcPr>
                <w:tcW w:w="2536"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4F563DA8"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ins w:id="2190" w:author="Rebecca L Hartman" w:date="2020-02-19T15:24:00Z">
              <w:r w:rsidR="00EB708C">
                <w:rPr>
                  <w:rFonts w:ascii="Times New Roman" w:eastAsia="Times New Roman" w:hAnsi="Times New Roman" w:cs="Times New Roman"/>
                  <w:sz w:val="20"/>
                  <w:szCs w:val="20"/>
                </w:rPr>
                <w:t xml:space="preserve"> (µg/L)</w:t>
              </w:r>
            </w:ins>
          </w:p>
        </w:tc>
      </w:tr>
      <w:tr w:rsidR="009447F6" w:rsidRPr="00937101" w14:paraId="596D5E90" w14:textId="77777777" w:rsidTr="00AB58F4">
        <w:tblPrEx>
          <w:tblPrExChange w:id="2191" w:author="Miller, Ryan" w:date="2020-02-27T15:29:00Z">
            <w:tblPrEx>
              <w:tblW w:w="9890" w:type="dxa"/>
            </w:tblPrEx>
          </w:tblPrExChange>
        </w:tblPrEx>
        <w:trPr>
          <w:trHeight w:val="157"/>
          <w:trPrChange w:id="2192" w:author="Miller, Ryan" w:date="2020-02-27T15:29:00Z">
            <w:trPr>
              <w:trHeight w:val="157"/>
            </w:trPr>
          </w:trPrChange>
        </w:trPr>
        <w:tc>
          <w:tcPr>
            <w:tcW w:w="967" w:type="dxa"/>
            <w:vMerge/>
            <w:tcBorders>
              <w:top w:val="single" w:sz="8" w:space="0" w:color="000000"/>
              <w:left w:val="single" w:sz="8" w:space="0" w:color="000000"/>
              <w:bottom w:val="single" w:sz="8" w:space="0" w:color="000000"/>
              <w:right w:val="single" w:sz="8" w:space="0" w:color="000000"/>
            </w:tcBorders>
            <w:vAlign w:val="center"/>
            <w:hideMark/>
            <w:tcPrChange w:id="2193" w:author="Miller, Ryan" w:date="2020-02-27T15:29:00Z">
              <w:tcPr>
                <w:tcW w:w="967" w:type="dxa"/>
                <w:vMerge/>
                <w:tcBorders>
                  <w:top w:val="single" w:sz="8" w:space="0" w:color="000000"/>
                  <w:left w:val="single" w:sz="8" w:space="0" w:color="000000"/>
                  <w:bottom w:val="single" w:sz="8" w:space="0" w:color="000000"/>
                  <w:right w:val="single" w:sz="8" w:space="0" w:color="000000"/>
                </w:tcBorders>
                <w:vAlign w:val="center"/>
                <w:hideMark/>
              </w:tcPr>
            </w:tcPrChange>
          </w:tcPr>
          <w:p w14:paraId="14FA9730"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2983" w:type="dxa"/>
            <w:vMerge/>
            <w:tcBorders>
              <w:top w:val="single" w:sz="8" w:space="0" w:color="000000"/>
              <w:left w:val="single" w:sz="8" w:space="0" w:color="000000"/>
              <w:bottom w:val="single" w:sz="8" w:space="0" w:color="000000"/>
              <w:right w:val="single" w:sz="8" w:space="0" w:color="000000"/>
            </w:tcBorders>
            <w:vAlign w:val="center"/>
            <w:hideMark/>
            <w:tcPrChange w:id="2194" w:author="Miller, Ryan" w:date="2020-02-27T15:29:00Z">
              <w:tcPr>
                <w:tcW w:w="3973" w:type="dxa"/>
                <w:gridSpan w:val="3"/>
                <w:vMerge/>
                <w:tcBorders>
                  <w:top w:val="single" w:sz="8" w:space="0" w:color="000000"/>
                  <w:left w:val="single" w:sz="8" w:space="0" w:color="000000"/>
                  <w:bottom w:val="single" w:sz="8" w:space="0" w:color="000000"/>
                  <w:right w:val="single" w:sz="8" w:space="0" w:color="000000"/>
                </w:tcBorders>
                <w:vAlign w:val="center"/>
                <w:hideMark/>
              </w:tcPr>
            </w:tcPrChange>
          </w:tcPr>
          <w:p w14:paraId="6C86C84E"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195"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09BF3733" w14:textId="08F0E193" w:rsidR="00C07521" w:rsidRPr="00937101" w:rsidRDefault="00E346EE" w:rsidP="00EA0200">
            <w:pPr>
              <w:spacing w:after="0" w:line="240" w:lineRule="auto"/>
              <w:rPr>
                <w:rFonts w:ascii="Times New Roman" w:eastAsia="Times New Roman" w:hAnsi="Times New Roman" w:cs="Times New Roman"/>
                <w:sz w:val="20"/>
                <w:szCs w:val="20"/>
              </w:rPr>
            </w:pPr>
            <w:ins w:id="2196" w:author="Miller, Ryan" w:date="2020-02-27T15:28:00Z">
              <w:r>
                <w:rPr>
                  <w:rFonts w:ascii="Times New Roman" w:eastAsia="Times New Roman" w:hAnsi="Times New Roman" w:cs="Times New Roman"/>
                  <w:sz w:val="20"/>
                  <w:szCs w:val="20"/>
                </w:rPr>
                <w:t>β</w:t>
              </w:r>
            </w:ins>
            <w:del w:id="2197" w:author="Miller, Ryan" w:date="2020-02-27T15:28:00Z">
              <w:r w:rsidRPr="00937101" w:rsidDel="00E346EE">
                <w:rPr>
                  <w:rFonts w:ascii="Times New Roman" w:eastAsia="Times New Roman" w:hAnsi="Times New Roman" w:cs="Times New Roman"/>
                  <w:sz w:val="20"/>
                  <w:szCs w:val="20"/>
                </w:rPr>
                <w:delText>Β</w:delText>
              </w:r>
            </w:del>
            <w:ins w:id="2198" w:author="Miller, Ryan" w:date="2020-02-27T15:28:00Z">
              <w:r>
                <w:rPr>
                  <w:rFonts w:ascii="Times New Roman" w:eastAsia="Times New Roman" w:hAnsi="Times New Roman" w:cs="Times New Roman"/>
                  <w:sz w:val="20"/>
                  <w:szCs w:val="20"/>
                </w:rPr>
                <w:t xml:space="preserve"> (95% CI)</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199"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07B55182"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200"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5204A19F" w14:textId="3A394B7D"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ins w:id="2201" w:author="Miller, Ryan" w:date="2020-02-27T15:28:00Z">
              <w:r w:rsidR="00E346EE">
                <w:rPr>
                  <w:rFonts w:ascii="Times New Roman" w:eastAsia="Times New Roman" w:hAnsi="Times New Roman" w:cs="Times New Roman"/>
                  <w:sz w:val="20"/>
                  <w:szCs w:val="20"/>
                </w:rPr>
                <w:t xml:space="preserve"> (95% CI)</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2202"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16B92FD9"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447F6" w:rsidRPr="00937101" w14:paraId="13615520" w14:textId="77777777" w:rsidTr="00AB58F4">
        <w:tblPrEx>
          <w:tblPrExChange w:id="2203" w:author="Miller, Ryan" w:date="2020-02-27T15:29:00Z">
            <w:tblPrEx>
              <w:tblW w:w="9890" w:type="dxa"/>
            </w:tblPrEx>
          </w:tblPrExChange>
        </w:tblPrEx>
        <w:trPr>
          <w:trHeight w:val="157"/>
          <w:trPrChange w:id="2204" w:author="Miller, Ryan" w:date="2020-02-27T15:29:00Z">
            <w:trPr>
              <w:trHeight w:val="157"/>
            </w:trPr>
          </w:trPrChange>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2205" w:author="Miller, Ryan" w:date="2020-02-27T15:29:00Z">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53D1A622"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ins w:id="2206" w:author="Rebecca L Hartman" w:date="2020-02-18T15:44:00Z">
              <w:r w:rsidR="00A472B7" w:rsidRPr="00937101">
                <w:rPr>
                  <w:rFonts w:ascii="Times New Roman" w:eastAsia="Times New Roman" w:hAnsi="Times New Roman" w:cs="Times New Roman"/>
                  <w:color w:val="000000"/>
                  <w:sz w:val="20"/>
                  <w:szCs w:val="20"/>
                </w:rPr>
                <w:t>-</w:t>
              </w:r>
            </w:ins>
            <w:del w:id="2207" w:author="Rebecca L Hartman" w:date="2020-02-18T15:44:00Z">
              <w:r w:rsidRPr="00937101" w:rsidDel="00A472B7">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Mirror</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8" w:author="Miller, Ryan" w:date="2020-02-27T15:29: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DF4ECE" w14:textId="77777777" w:rsidR="00C07521" w:rsidRPr="00937101" w:rsidRDefault="00C07521" w:rsidP="00864D9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2209" w:author="Rebecca L Hartman" w:date="2020-02-19T15:28:00Z">
              <w:r w:rsidR="00EB708C">
                <w:rPr>
                  <w:rFonts w:ascii="Times New Roman" w:eastAsia="Times New Roman" w:hAnsi="Times New Roman" w:cs="Times New Roman"/>
                  <w:color w:val="000000"/>
                  <w:sz w:val="20"/>
                  <w:szCs w:val="20"/>
                </w:rPr>
                <w:t xml:space="preserve"> </w:t>
              </w:r>
            </w:ins>
            <w:ins w:id="2210" w:author="Rebecca L Hartman" w:date="2020-02-19T15:30:00Z">
              <w:r w:rsidR="00EB708C">
                <w:rPr>
                  <w:rFonts w:ascii="Times New Roman" w:eastAsia="Times New Roman" w:hAnsi="Times New Roman" w:cs="Times New Roman"/>
                  <w:color w:val="000000"/>
                  <w:sz w:val="20"/>
                  <w:szCs w:val="20"/>
                </w:rPr>
                <w:t>(percent</w:t>
              </w:r>
            </w:ins>
            <w:ins w:id="2211" w:author="Rebecca L Hartman" w:date="2020-02-19T15:33:00Z">
              <w:r w:rsidR="009447F6">
                <w:rPr>
                  <w:rFonts w:ascii="Times New Roman" w:eastAsia="Times New Roman" w:hAnsi="Times New Roman" w:cs="Times New Roman"/>
                  <w:color w:val="000000"/>
                  <w:sz w:val="20"/>
                  <w:szCs w:val="20"/>
                </w:rPr>
                <w:t xml:space="preserve"> of task out of lane</w:t>
              </w:r>
            </w:ins>
            <w:ins w:id="2212" w:author="Rebecca L Hartman" w:date="2020-02-19T15:28:00Z">
              <w:r w:rsidR="00EB708C">
                <w:rPr>
                  <w:rFonts w:ascii="Times New Roman" w:eastAsia="Times New Roman" w:hAnsi="Times New Roman" w:cs="Times New Roman"/>
                  <w:color w:val="000000"/>
                  <w:sz w:val="20"/>
                  <w:szCs w:val="20"/>
                </w:rPr>
                <w:t>)</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13"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2D88AE4" w14:textId="03C2F1BD" w:rsidR="00E346EE" w:rsidRDefault="00B2432C" w:rsidP="00EA0200">
            <w:pPr>
              <w:spacing w:after="0" w:line="240" w:lineRule="auto"/>
              <w:rPr>
                <w:ins w:id="2214" w:author="Miller, Ryan" w:date="2020-02-27T15:27:00Z"/>
                <w:rFonts w:ascii="Times New Roman" w:eastAsia="Times New Roman" w:hAnsi="Times New Roman" w:cs="Times New Roman"/>
                <w:b/>
                <w:sz w:val="20"/>
                <w:szCs w:val="20"/>
              </w:rPr>
            </w:pPr>
            <w:r w:rsidRPr="00EB708C">
              <w:rPr>
                <w:rFonts w:ascii="Times New Roman" w:eastAsia="Times New Roman" w:hAnsi="Times New Roman" w:cs="Times New Roman"/>
                <w:b/>
                <w:sz w:val="20"/>
                <w:szCs w:val="20"/>
                <w:rPrChange w:id="2215" w:author="Rebecca L Hartman" w:date="2020-02-19T15:27:00Z">
                  <w:rPr>
                    <w:rFonts w:ascii="Times New Roman" w:eastAsia="Times New Roman" w:hAnsi="Times New Roman" w:cs="Times New Roman"/>
                    <w:sz w:val="20"/>
                    <w:szCs w:val="20"/>
                  </w:rPr>
                </w:rPrChange>
              </w:rPr>
              <w:t>1</w:t>
            </w:r>
            <w:ins w:id="2216" w:author="Miller, Ryan" w:date="2020-02-27T15:13:00Z">
              <w:r w:rsidR="00A30076">
                <w:rPr>
                  <w:rFonts w:ascii="Times New Roman" w:eastAsia="Times New Roman" w:hAnsi="Times New Roman" w:cs="Times New Roman"/>
                  <w:b/>
                  <w:sz w:val="20"/>
                  <w:szCs w:val="20"/>
                </w:rPr>
                <w:t>.</w:t>
              </w:r>
            </w:ins>
            <w:r w:rsidRPr="00EB708C">
              <w:rPr>
                <w:rFonts w:ascii="Times New Roman" w:eastAsia="Times New Roman" w:hAnsi="Times New Roman" w:cs="Times New Roman"/>
                <w:b/>
                <w:sz w:val="20"/>
                <w:szCs w:val="20"/>
                <w:rPrChange w:id="2217" w:author="Rebecca L Hartman" w:date="2020-02-19T15:27:00Z">
                  <w:rPr>
                    <w:rFonts w:ascii="Times New Roman" w:eastAsia="Times New Roman" w:hAnsi="Times New Roman" w:cs="Times New Roman"/>
                    <w:sz w:val="20"/>
                    <w:szCs w:val="20"/>
                  </w:rPr>
                </w:rPrChange>
              </w:rPr>
              <w:t>41</w:t>
            </w:r>
            <w:ins w:id="2218" w:author="Miller, Ryan" w:date="2020-02-27T15:27:00Z">
              <w:r w:rsidR="00E346EE">
                <w:rPr>
                  <w:rFonts w:ascii="Times New Roman" w:eastAsia="Times New Roman" w:hAnsi="Times New Roman" w:cs="Times New Roman"/>
                  <w:b/>
                  <w:sz w:val="20"/>
                  <w:szCs w:val="20"/>
                </w:rPr>
                <w:t>6</w:t>
              </w:r>
            </w:ins>
          </w:p>
          <w:p w14:paraId="0DDEF042" w14:textId="53F1DE8B" w:rsidR="00C07521" w:rsidRPr="00EB708C" w:rsidRDefault="00E346EE" w:rsidP="00EA0200">
            <w:pPr>
              <w:spacing w:after="0" w:line="240" w:lineRule="auto"/>
              <w:rPr>
                <w:rFonts w:ascii="Times New Roman" w:eastAsia="Times New Roman" w:hAnsi="Times New Roman" w:cs="Times New Roman"/>
                <w:b/>
                <w:sz w:val="20"/>
                <w:szCs w:val="20"/>
                <w:rPrChange w:id="2219" w:author="Rebecca L Hartman" w:date="2020-02-19T15:27:00Z">
                  <w:rPr>
                    <w:rFonts w:ascii="Times New Roman" w:eastAsia="Times New Roman" w:hAnsi="Times New Roman" w:cs="Times New Roman"/>
                    <w:sz w:val="20"/>
                    <w:szCs w:val="20"/>
                  </w:rPr>
                </w:rPrChange>
              </w:rPr>
            </w:pPr>
            <w:ins w:id="2220" w:author="Miller, Ryan" w:date="2020-02-27T15:27:00Z">
              <w:r>
                <w:rPr>
                  <w:rFonts w:ascii="Times New Roman" w:eastAsia="Times New Roman" w:hAnsi="Times New Roman" w:cs="Times New Roman"/>
                  <w:b/>
                  <w:sz w:val="20"/>
                  <w:szCs w:val="20"/>
                </w:rPr>
                <w:t>(0.076,  2.756)</w:t>
              </w:r>
            </w:ins>
            <w:del w:id="2221" w:author="Miller, Ryan" w:date="2020-02-27T15:13:00Z">
              <w:r w:rsidR="00B2432C" w:rsidRPr="00EB708C" w:rsidDel="00A30076">
                <w:rPr>
                  <w:rFonts w:ascii="Times New Roman" w:eastAsia="Times New Roman" w:hAnsi="Times New Roman" w:cs="Times New Roman"/>
                  <w:b/>
                  <w:sz w:val="20"/>
                  <w:szCs w:val="20"/>
                  <w:rPrChange w:id="2222" w:author="Rebecca L Hartman" w:date="2020-02-19T15:27:00Z">
                    <w:rPr>
                      <w:rFonts w:ascii="Times New Roman" w:eastAsia="Times New Roman" w:hAnsi="Times New Roman" w:cs="Times New Roman"/>
                      <w:sz w:val="20"/>
                      <w:szCs w:val="20"/>
                    </w:rPr>
                  </w:rPrChange>
                </w:rPr>
                <w:delText>.6</w:delText>
              </w:r>
            </w:del>
            <w:del w:id="2223" w:author="Rebecca L Hartman" w:date="2020-02-19T15:40:00Z">
              <w:r w:rsidR="00B2432C" w:rsidRPr="00EB708C" w:rsidDel="009447F6">
                <w:rPr>
                  <w:rFonts w:ascii="Times New Roman" w:eastAsia="Times New Roman" w:hAnsi="Times New Roman" w:cs="Times New Roman"/>
                  <w:b/>
                  <w:sz w:val="20"/>
                  <w:szCs w:val="20"/>
                  <w:rPrChange w:id="2224" w:author="Rebecca L Hartman" w:date="2020-02-19T15:27:00Z">
                    <w:rPr>
                      <w:rFonts w:ascii="Times New Roman" w:eastAsia="Times New Roman" w:hAnsi="Times New Roman" w:cs="Times New Roman"/>
                      <w:sz w:val="20"/>
                      <w:szCs w:val="20"/>
                    </w:rPr>
                  </w:rPrChange>
                </w:rPr>
                <w:delText>23</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25"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CB3C907" w14:textId="77777777" w:rsidR="00C07521" w:rsidRPr="00EB708C" w:rsidRDefault="00B2432C" w:rsidP="00EA0200">
            <w:pPr>
              <w:spacing w:after="0" w:line="240" w:lineRule="auto"/>
              <w:rPr>
                <w:rFonts w:ascii="Times New Roman" w:eastAsia="Times New Roman" w:hAnsi="Times New Roman" w:cs="Times New Roman"/>
                <w:b/>
                <w:sz w:val="20"/>
                <w:szCs w:val="20"/>
                <w:rPrChange w:id="2226"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2227" w:author="Rebecca L Hartman" w:date="2020-02-19T15:27:00Z">
                  <w:rPr>
                    <w:rFonts w:ascii="Times New Roman" w:eastAsia="Times New Roman" w:hAnsi="Times New Roman" w:cs="Times New Roman"/>
                    <w:sz w:val="20"/>
                    <w:szCs w:val="20"/>
                  </w:rPr>
                </w:rPrChange>
              </w:rPr>
              <w:t>0.040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28"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AED95A7" w14:textId="2AE97A48" w:rsidR="00E346EE" w:rsidRDefault="00B2432C" w:rsidP="00EA0200">
            <w:pPr>
              <w:spacing w:after="0" w:line="240" w:lineRule="auto"/>
              <w:rPr>
                <w:ins w:id="2229" w:author="Miller, Ryan" w:date="2020-02-27T15:28: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w:t>
            </w:r>
            <w:ins w:id="2230" w:author="Rebecca L Hartman" w:date="2020-02-19T15:40:00Z">
              <w:r w:rsidR="009447F6">
                <w:rPr>
                  <w:rFonts w:ascii="Times New Roman" w:eastAsia="Times New Roman" w:hAnsi="Times New Roman" w:cs="Times New Roman"/>
                  <w:sz w:val="20"/>
                  <w:szCs w:val="20"/>
                </w:rPr>
                <w:t>9</w:t>
              </w:r>
            </w:ins>
          </w:p>
          <w:p w14:paraId="14CBFCB9" w14:textId="77777777" w:rsidR="00E346EE" w:rsidRDefault="00E346EE" w:rsidP="00EA0200">
            <w:pPr>
              <w:spacing w:after="0" w:line="240" w:lineRule="auto"/>
              <w:rPr>
                <w:ins w:id="2231" w:author="Miller, Ryan" w:date="2020-02-27T15:28:00Z"/>
                <w:rFonts w:ascii="Times New Roman" w:eastAsia="Times New Roman" w:hAnsi="Times New Roman" w:cs="Times New Roman"/>
                <w:sz w:val="20"/>
                <w:szCs w:val="20"/>
              </w:rPr>
            </w:pPr>
            <w:ins w:id="2232" w:author="Miller, Ryan" w:date="2020-02-27T15:28:00Z">
              <w:r>
                <w:rPr>
                  <w:rFonts w:ascii="Times New Roman" w:eastAsia="Times New Roman" w:hAnsi="Times New Roman" w:cs="Times New Roman"/>
                  <w:sz w:val="20"/>
                  <w:szCs w:val="20"/>
                </w:rPr>
                <w:t>(-0.725,</w:t>
              </w:r>
            </w:ins>
          </w:p>
          <w:p w14:paraId="5833DC18" w14:textId="11E08238" w:rsidR="00C07521" w:rsidRPr="00937101" w:rsidRDefault="00E346EE" w:rsidP="00EA0200">
            <w:pPr>
              <w:spacing w:after="0" w:line="240" w:lineRule="auto"/>
              <w:rPr>
                <w:rFonts w:ascii="Times New Roman" w:eastAsia="Times New Roman" w:hAnsi="Times New Roman" w:cs="Times New Roman"/>
                <w:sz w:val="20"/>
                <w:szCs w:val="20"/>
              </w:rPr>
            </w:pPr>
            <w:ins w:id="2233" w:author="Miller, Ryan" w:date="2020-02-27T15:28:00Z">
              <w:r>
                <w:rPr>
                  <w:rFonts w:ascii="Times New Roman" w:eastAsia="Times New Roman" w:hAnsi="Times New Roman" w:cs="Times New Roman"/>
                  <w:sz w:val="20"/>
                  <w:szCs w:val="20"/>
                </w:rPr>
                <w:t>0.899)</w:t>
              </w:r>
            </w:ins>
            <w:del w:id="2234" w:author="Rebecca L Hartman" w:date="2020-02-19T15:40:00Z">
              <w:r w:rsidR="00B2432C" w:rsidRPr="00937101" w:rsidDel="009447F6">
                <w:rPr>
                  <w:rFonts w:ascii="Times New Roman" w:eastAsia="Times New Roman" w:hAnsi="Times New Roman" w:cs="Times New Roman"/>
                  <w:sz w:val="20"/>
                  <w:szCs w:val="20"/>
                </w:rPr>
                <w:delText>87</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35"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88F7AA8"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0.834</w:t>
            </w:r>
          </w:p>
        </w:tc>
      </w:tr>
      <w:tr w:rsidR="009447F6" w:rsidRPr="00937101" w14:paraId="78C9828A" w14:textId="77777777" w:rsidTr="00AB58F4">
        <w:tblPrEx>
          <w:tblPrExChange w:id="2236" w:author="Miller, Ryan" w:date="2020-02-27T15:29:00Z">
            <w:tblPrEx>
              <w:tblW w:w="9890" w:type="dxa"/>
            </w:tblPrEx>
          </w:tblPrExChange>
        </w:tblPrEx>
        <w:trPr>
          <w:trHeight w:val="157"/>
          <w:trPrChange w:id="2237" w:author="Miller, Ryan" w:date="2020-02-27T15:29:00Z">
            <w:trPr>
              <w:trHeight w:val="157"/>
            </w:trPr>
          </w:trPrChange>
        </w:trPr>
        <w:tc>
          <w:tcPr>
            <w:tcW w:w="967" w:type="dxa"/>
            <w:vMerge/>
            <w:tcBorders>
              <w:left w:val="single" w:sz="8" w:space="0" w:color="000000"/>
              <w:right w:val="single" w:sz="8" w:space="0" w:color="000000"/>
            </w:tcBorders>
            <w:vAlign w:val="center"/>
            <w:hideMark/>
            <w:tcPrChange w:id="2238" w:author="Miller, Ryan" w:date="2020-02-27T15:29:00Z">
              <w:tcPr>
                <w:tcW w:w="967" w:type="dxa"/>
                <w:vMerge/>
                <w:tcBorders>
                  <w:left w:val="single" w:sz="8" w:space="0" w:color="000000"/>
                  <w:right w:val="single" w:sz="8" w:space="0" w:color="000000"/>
                </w:tcBorders>
                <w:vAlign w:val="center"/>
                <w:hideMark/>
              </w:tcPr>
            </w:tcPrChange>
          </w:tcPr>
          <w:p w14:paraId="180B7B27"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9" w:author="Miller, Ryan" w:date="2020-02-27T15:29: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80486F" w14:textId="77777777" w:rsidR="00C07521" w:rsidRPr="00937101" w:rsidRDefault="00C07521" w:rsidP="00864D9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ins w:id="2240" w:author="Rebecca L Hartman" w:date="2020-02-19T15:28:00Z">
              <w:r w:rsidR="00EB708C">
                <w:rPr>
                  <w:rFonts w:ascii="Times New Roman" w:eastAsia="Times New Roman" w:hAnsi="Times New Roman" w:cs="Times New Roman"/>
                  <w:color w:val="000000"/>
                  <w:sz w:val="20"/>
                  <w:szCs w:val="20"/>
                </w:rPr>
                <w:t xml:space="preserve"> </w:t>
              </w:r>
            </w:ins>
            <w:ins w:id="2241" w:author="Rebecca L Hartman" w:date="2020-02-19T15:34:00Z">
              <w:r w:rsidR="009447F6">
                <w:rPr>
                  <w:rFonts w:ascii="Times New Roman" w:eastAsia="Times New Roman" w:hAnsi="Times New Roman" w:cs="Times New Roman"/>
                  <w:color w:val="000000"/>
                  <w:sz w:val="20"/>
                  <w:szCs w:val="20"/>
                </w:rPr>
                <w:t>(percent of task out of lane)</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42"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A567FCB" w14:textId="77777777" w:rsidR="00AB58F4" w:rsidRDefault="00AB58F4" w:rsidP="00EA0200">
            <w:pPr>
              <w:spacing w:after="0" w:line="240" w:lineRule="auto"/>
              <w:rPr>
                <w:ins w:id="2243" w:author="Miller, Ryan" w:date="2020-02-27T15:30:00Z"/>
                <w:rFonts w:ascii="Times New Roman" w:eastAsia="Times New Roman" w:hAnsi="Times New Roman" w:cs="Times New Roman"/>
                <w:sz w:val="20"/>
                <w:szCs w:val="20"/>
              </w:rPr>
            </w:pPr>
            <w:ins w:id="2244" w:author="Miller, Ryan" w:date="2020-02-27T15:30:00Z">
              <w:r>
                <w:rPr>
                  <w:rFonts w:ascii="Times New Roman" w:eastAsia="Times New Roman" w:hAnsi="Times New Roman" w:cs="Times New Roman"/>
                  <w:sz w:val="20"/>
                  <w:szCs w:val="20"/>
                </w:rPr>
                <w:t>0.586</w:t>
              </w:r>
            </w:ins>
          </w:p>
          <w:p w14:paraId="536785D1" w14:textId="6EE410CE" w:rsidR="00C07521" w:rsidRPr="00937101" w:rsidRDefault="00AB58F4" w:rsidP="00EA0200">
            <w:pPr>
              <w:spacing w:after="0" w:line="240" w:lineRule="auto"/>
              <w:rPr>
                <w:rFonts w:ascii="Times New Roman" w:eastAsia="Times New Roman" w:hAnsi="Times New Roman" w:cs="Times New Roman"/>
                <w:sz w:val="20"/>
                <w:szCs w:val="20"/>
              </w:rPr>
            </w:pPr>
            <w:ins w:id="2245" w:author="Miller, Ryan" w:date="2020-02-27T15:30:00Z">
              <w:r>
                <w:rPr>
                  <w:rFonts w:ascii="Times New Roman" w:eastAsia="Times New Roman" w:hAnsi="Times New Roman" w:cs="Times New Roman"/>
                  <w:sz w:val="20"/>
                  <w:szCs w:val="20"/>
                </w:rPr>
                <w:t>(</w:t>
              </w:r>
            </w:ins>
            <w:del w:id="2246" w:author="Miller, Ryan" w:date="2020-02-27T15:30:00Z">
              <w:r w:rsidR="00B2432C" w:rsidRPr="00937101" w:rsidDel="00AB58F4">
                <w:rPr>
                  <w:rFonts w:ascii="Times New Roman" w:eastAsia="Times New Roman" w:hAnsi="Times New Roman" w:cs="Times New Roman"/>
                  <w:sz w:val="20"/>
                  <w:szCs w:val="20"/>
                </w:rPr>
                <w:delText>58.</w:delText>
              </w:r>
            </w:del>
            <w:ins w:id="2247" w:author="Rebecca L Hartman" w:date="2020-02-19T15:40:00Z">
              <w:del w:id="2248" w:author="Miller, Ryan" w:date="2020-02-27T15:30:00Z">
                <w:r w:rsidR="009447F6" w:rsidDel="00AB58F4">
                  <w:rPr>
                    <w:rFonts w:ascii="Times New Roman" w:eastAsia="Times New Roman" w:hAnsi="Times New Roman" w:cs="Times New Roman"/>
                    <w:sz w:val="20"/>
                    <w:szCs w:val="20"/>
                  </w:rPr>
                  <w:delText>6</w:delText>
                </w:r>
              </w:del>
            </w:ins>
            <w:ins w:id="2249" w:author="Miller, Ryan" w:date="2020-02-27T15:30:00Z">
              <w:r>
                <w:rPr>
                  <w:rFonts w:ascii="Times New Roman" w:eastAsia="Times New Roman" w:hAnsi="Times New Roman" w:cs="Times New Roman"/>
                  <w:sz w:val="20"/>
                  <w:szCs w:val="20"/>
                </w:rPr>
                <w:t>-1.059, 2.231)</w:t>
              </w:r>
            </w:ins>
            <w:del w:id="2250" w:author="Rebecca L Hartman" w:date="2020-02-19T15:40:00Z">
              <w:r w:rsidR="00B2432C" w:rsidRPr="00937101" w:rsidDel="009447F6">
                <w:rPr>
                  <w:rFonts w:ascii="Times New Roman" w:eastAsia="Times New Roman" w:hAnsi="Times New Roman" w:cs="Times New Roman"/>
                  <w:sz w:val="20"/>
                  <w:szCs w:val="20"/>
                </w:rPr>
                <w:delText>595</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51"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585854E"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0.487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52"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4AFCFE1" w14:textId="77777777" w:rsidR="00AB58F4" w:rsidRDefault="00B2432C" w:rsidP="00EA0200">
            <w:pPr>
              <w:spacing w:after="0" w:line="240" w:lineRule="auto"/>
              <w:rPr>
                <w:ins w:id="2253" w:author="Miller, Ryan" w:date="2020-02-27T15:30: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w:t>
            </w:r>
            <w:ins w:id="2254" w:author="Rebecca L Hartman" w:date="2020-02-19T15:41:00Z">
              <w:r w:rsidR="009447F6">
                <w:rPr>
                  <w:rFonts w:ascii="Times New Roman" w:eastAsia="Times New Roman" w:hAnsi="Times New Roman" w:cs="Times New Roman"/>
                  <w:sz w:val="20"/>
                  <w:szCs w:val="20"/>
                </w:rPr>
                <w:t>6</w:t>
              </w:r>
            </w:ins>
          </w:p>
          <w:p w14:paraId="2E57EE22" w14:textId="3597384E" w:rsidR="00C07521" w:rsidRPr="00937101" w:rsidRDefault="00AB58F4" w:rsidP="00EA0200">
            <w:pPr>
              <w:spacing w:after="0" w:line="240" w:lineRule="auto"/>
              <w:rPr>
                <w:rFonts w:ascii="Times New Roman" w:eastAsia="Times New Roman" w:hAnsi="Times New Roman" w:cs="Times New Roman"/>
                <w:sz w:val="20"/>
                <w:szCs w:val="20"/>
              </w:rPr>
            </w:pPr>
            <w:ins w:id="2255" w:author="Miller, Ryan" w:date="2020-02-27T15:30:00Z">
              <w:r>
                <w:rPr>
                  <w:rFonts w:ascii="Times New Roman" w:eastAsia="Times New Roman" w:hAnsi="Times New Roman" w:cs="Times New Roman"/>
                  <w:sz w:val="20"/>
                  <w:szCs w:val="20"/>
                </w:rPr>
                <w:t>(-1.284, 0.766)</w:t>
              </w:r>
            </w:ins>
            <w:del w:id="2256" w:author="Rebecca L Hartman" w:date="2020-02-19T15:41:00Z">
              <w:r w:rsidR="00B2432C" w:rsidRPr="00937101" w:rsidDel="009447F6">
                <w:rPr>
                  <w:rFonts w:ascii="Times New Roman" w:eastAsia="Times New Roman" w:hAnsi="Times New Roman" w:cs="Times New Roman"/>
                  <w:sz w:val="20"/>
                  <w:szCs w:val="20"/>
                </w:rPr>
                <w:delText>59</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57"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E575E4C"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0.622</w:t>
            </w:r>
          </w:p>
        </w:tc>
      </w:tr>
      <w:tr w:rsidR="009447F6" w:rsidRPr="00937101" w14:paraId="799EE924" w14:textId="77777777" w:rsidTr="00AB58F4">
        <w:tblPrEx>
          <w:tblPrExChange w:id="2258" w:author="Miller, Ryan" w:date="2020-02-27T15:29:00Z">
            <w:tblPrEx>
              <w:tblW w:w="9890" w:type="dxa"/>
            </w:tblPrEx>
          </w:tblPrExChange>
        </w:tblPrEx>
        <w:trPr>
          <w:trHeight w:val="157"/>
          <w:trPrChange w:id="2259" w:author="Miller, Ryan" w:date="2020-02-27T15:29:00Z">
            <w:trPr>
              <w:trHeight w:val="157"/>
            </w:trPr>
          </w:trPrChange>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2260" w:author="Miller, Ryan" w:date="2020-02-27T15:29:00Z">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65A1EEED" w14:textId="77777777" w:rsidR="00C07521" w:rsidRPr="00937101" w:rsidRDefault="00C07521"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w:t>
            </w:r>
            <w:ins w:id="2261" w:author="Rebecca L Hartman" w:date="2020-02-18T15:44:00Z">
              <w:r w:rsidR="00A472B7" w:rsidRPr="00937101">
                <w:rPr>
                  <w:rFonts w:ascii="Times New Roman" w:eastAsia="Times New Roman" w:hAnsi="Times New Roman" w:cs="Times New Roman"/>
                  <w:color w:val="000000"/>
                  <w:sz w:val="20"/>
                  <w:szCs w:val="20"/>
                </w:rPr>
                <w:t>-Search</w:t>
              </w:r>
            </w:ins>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2" w:author="Miller, Ryan" w:date="2020-02-27T15:29: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57F19D" w14:textId="77777777" w:rsidR="00C07521" w:rsidRPr="00937101" w:rsidRDefault="00C07521" w:rsidP="00864D9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2263" w:author="Rebecca L Hartman" w:date="2020-02-19T15:28:00Z">
              <w:r w:rsidR="00EB708C">
                <w:rPr>
                  <w:rFonts w:ascii="Times New Roman" w:eastAsia="Times New Roman" w:hAnsi="Times New Roman" w:cs="Times New Roman"/>
                  <w:color w:val="000000"/>
                  <w:sz w:val="20"/>
                  <w:szCs w:val="20"/>
                </w:rPr>
                <w:t xml:space="preserve"> </w:t>
              </w:r>
            </w:ins>
            <w:ins w:id="2264" w:author="Rebecca L Hartman" w:date="2020-02-19T15:35:00Z">
              <w:r w:rsidR="009447F6">
                <w:rPr>
                  <w:rFonts w:ascii="Times New Roman" w:eastAsia="Times New Roman" w:hAnsi="Times New Roman" w:cs="Times New Roman"/>
                  <w:color w:val="000000"/>
                  <w:sz w:val="20"/>
                  <w:szCs w:val="20"/>
                </w:rPr>
                <w:t>(percent of task out of lane)</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65"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009FC9F" w14:textId="09B60E5D" w:rsidR="00AB58F4" w:rsidRDefault="00AB58F4" w:rsidP="00EA0200">
            <w:pPr>
              <w:spacing w:after="0" w:line="240" w:lineRule="auto"/>
              <w:rPr>
                <w:ins w:id="2266" w:author="Miller, Ryan" w:date="2020-02-27T15:32:00Z"/>
                <w:rFonts w:ascii="Times New Roman" w:eastAsia="Times New Roman" w:hAnsi="Times New Roman" w:cs="Times New Roman"/>
                <w:sz w:val="20"/>
                <w:szCs w:val="20"/>
              </w:rPr>
            </w:pPr>
            <w:ins w:id="2267" w:author="Miller, Ryan" w:date="2020-02-27T15:33:00Z">
              <w:r>
                <w:rPr>
                  <w:rFonts w:ascii="Times New Roman" w:eastAsia="Times New Roman" w:hAnsi="Times New Roman" w:cs="Times New Roman"/>
                  <w:sz w:val="20"/>
                  <w:szCs w:val="20"/>
                </w:rPr>
                <w:t>0.468</w:t>
              </w:r>
            </w:ins>
            <w:del w:id="2268" w:author="Miller, Ryan" w:date="2020-02-27T15:33:00Z">
              <w:r w:rsidR="00B2432C" w:rsidRPr="00937101" w:rsidDel="00AB58F4">
                <w:rPr>
                  <w:rFonts w:ascii="Times New Roman" w:eastAsia="Times New Roman" w:hAnsi="Times New Roman" w:cs="Times New Roman"/>
                  <w:sz w:val="20"/>
                  <w:szCs w:val="20"/>
                </w:rPr>
                <w:delText>46.8</w:delText>
              </w:r>
            </w:del>
          </w:p>
          <w:p w14:paraId="18DCBCA6" w14:textId="7A5B497C" w:rsidR="00C07521" w:rsidRPr="00937101" w:rsidRDefault="00AB58F4" w:rsidP="00EA0200">
            <w:pPr>
              <w:spacing w:after="0" w:line="240" w:lineRule="auto"/>
              <w:rPr>
                <w:rFonts w:ascii="Times New Roman" w:eastAsia="Times New Roman" w:hAnsi="Times New Roman" w:cs="Times New Roman"/>
                <w:sz w:val="20"/>
                <w:szCs w:val="20"/>
              </w:rPr>
            </w:pPr>
            <w:ins w:id="2269" w:author="Miller, Ryan" w:date="2020-02-27T15:33:00Z">
              <w:r>
                <w:rPr>
                  <w:rFonts w:ascii="Times New Roman" w:eastAsia="Times New Roman" w:hAnsi="Times New Roman" w:cs="Times New Roman"/>
                  <w:sz w:val="20"/>
                  <w:szCs w:val="20"/>
                </w:rPr>
                <w:t>(-1.025, 1.962)</w:t>
              </w:r>
            </w:ins>
            <w:del w:id="2270" w:author="Rebecca L Hartman" w:date="2020-02-19T15:40:00Z">
              <w:r w:rsidR="00B2432C" w:rsidRPr="00937101" w:rsidDel="009447F6">
                <w:rPr>
                  <w:rFonts w:ascii="Times New Roman" w:eastAsia="Times New Roman" w:hAnsi="Times New Roman" w:cs="Times New Roman"/>
                  <w:sz w:val="20"/>
                  <w:szCs w:val="20"/>
                </w:rPr>
                <w:delText>31</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71"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73DF103"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0.533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72"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F914C47" w14:textId="77777777" w:rsidR="00AB58F4" w:rsidRDefault="00B2432C" w:rsidP="00EA0200">
            <w:pPr>
              <w:spacing w:after="0" w:line="240" w:lineRule="auto"/>
              <w:rPr>
                <w:ins w:id="2273" w:author="Miller, Ryan" w:date="2020-02-27T15:33:00Z"/>
                <w:rFonts w:ascii="Times New Roman" w:eastAsia="Times New Roman" w:hAnsi="Times New Roman" w:cs="Times New Roman"/>
                <w:b/>
                <w:sz w:val="20"/>
                <w:szCs w:val="20"/>
              </w:rPr>
            </w:pPr>
            <w:r w:rsidRPr="00EB708C">
              <w:rPr>
                <w:rFonts w:ascii="Times New Roman" w:eastAsia="Times New Roman" w:hAnsi="Times New Roman" w:cs="Times New Roman"/>
                <w:b/>
                <w:sz w:val="20"/>
                <w:szCs w:val="20"/>
                <w:rPrChange w:id="2274" w:author="Rebecca L Hartman" w:date="2020-02-19T15:27:00Z">
                  <w:rPr>
                    <w:rFonts w:ascii="Times New Roman" w:eastAsia="Times New Roman" w:hAnsi="Times New Roman" w:cs="Times New Roman"/>
                    <w:sz w:val="20"/>
                    <w:szCs w:val="20"/>
                  </w:rPr>
                </w:rPrChange>
              </w:rPr>
              <w:t>0.7</w:t>
            </w:r>
            <w:ins w:id="2275" w:author="Rebecca L Hartman" w:date="2020-02-19T15:41:00Z">
              <w:r w:rsidR="009447F6">
                <w:rPr>
                  <w:rFonts w:ascii="Times New Roman" w:eastAsia="Times New Roman" w:hAnsi="Times New Roman" w:cs="Times New Roman"/>
                  <w:b/>
                  <w:sz w:val="20"/>
                  <w:szCs w:val="20"/>
                </w:rPr>
                <w:t>4</w:t>
              </w:r>
            </w:ins>
          </w:p>
          <w:p w14:paraId="4E53EF95" w14:textId="6D60321E" w:rsidR="00C07521" w:rsidRPr="00EB708C" w:rsidRDefault="00AB58F4" w:rsidP="00EA0200">
            <w:pPr>
              <w:spacing w:after="0" w:line="240" w:lineRule="auto"/>
              <w:rPr>
                <w:rFonts w:ascii="Times New Roman" w:eastAsia="Times New Roman" w:hAnsi="Times New Roman" w:cs="Times New Roman"/>
                <w:b/>
                <w:sz w:val="20"/>
                <w:szCs w:val="20"/>
                <w:rPrChange w:id="2276" w:author="Rebecca L Hartman" w:date="2020-02-19T15:27:00Z">
                  <w:rPr>
                    <w:rFonts w:ascii="Times New Roman" w:eastAsia="Times New Roman" w:hAnsi="Times New Roman" w:cs="Times New Roman"/>
                    <w:sz w:val="20"/>
                    <w:szCs w:val="20"/>
                  </w:rPr>
                </w:rPrChange>
              </w:rPr>
            </w:pPr>
            <w:ins w:id="2277" w:author="Miller, Ryan" w:date="2020-02-27T15:33:00Z">
              <w:r>
                <w:rPr>
                  <w:rFonts w:ascii="Times New Roman" w:eastAsia="Times New Roman" w:hAnsi="Times New Roman" w:cs="Times New Roman"/>
                  <w:b/>
                  <w:sz w:val="20"/>
                  <w:szCs w:val="20"/>
                </w:rPr>
                <w:t>(0.118, 1.360)</w:t>
              </w:r>
            </w:ins>
            <w:del w:id="2278" w:author="Rebecca L Hartman" w:date="2020-02-19T15:41:00Z">
              <w:r w:rsidR="00B2432C" w:rsidRPr="00EB708C" w:rsidDel="009447F6">
                <w:rPr>
                  <w:rFonts w:ascii="Times New Roman" w:eastAsia="Times New Roman" w:hAnsi="Times New Roman" w:cs="Times New Roman"/>
                  <w:b/>
                  <w:sz w:val="20"/>
                  <w:szCs w:val="20"/>
                  <w:rPrChange w:id="2279" w:author="Rebecca L Hartman" w:date="2020-02-19T15:27:00Z">
                    <w:rPr>
                      <w:rFonts w:ascii="Times New Roman" w:eastAsia="Times New Roman" w:hAnsi="Times New Roman" w:cs="Times New Roman"/>
                      <w:sz w:val="20"/>
                      <w:szCs w:val="20"/>
                    </w:rPr>
                  </w:rPrChange>
                </w:rPr>
                <w:delText>39</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80"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51B0BC3" w14:textId="77777777" w:rsidR="00C07521" w:rsidRPr="00EB708C" w:rsidRDefault="00B2432C" w:rsidP="00EA0200">
            <w:pPr>
              <w:spacing w:after="0" w:line="240" w:lineRule="auto"/>
              <w:rPr>
                <w:rFonts w:ascii="Times New Roman" w:eastAsia="Times New Roman" w:hAnsi="Times New Roman" w:cs="Times New Roman"/>
                <w:b/>
                <w:sz w:val="20"/>
                <w:szCs w:val="20"/>
                <w:rPrChange w:id="2281"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2282" w:author="Rebecca L Hartman" w:date="2020-02-19T15:27:00Z">
                  <w:rPr>
                    <w:rFonts w:ascii="Times New Roman" w:eastAsia="Times New Roman" w:hAnsi="Times New Roman" w:cs="Times New Roman"/>
                    <w:sz w:val="20"/>
                    <w:szCs w:val="20"/>
                  </w:rPr>
                </w:rPrChange>
              </w:rPr>
              <w:t>0.020 *</w:t>
            </w:r>
          </w:p>
        </w:tc>
      </w:tr>
      <w:tr w:rsidR="009447F6" w:rsidRPr="00937101" w14:paraId="47B72643" w14:textId="77777777" w:rsidTr="00AB58F4">
        <w:tblPrEx>
          <w:tblPrExChange w:id="2283" w:author="Miller, Ryan" w:date="2020-02-27T15:29:00Z">
            <w:tblPrEx>
              <w:tblW w:w="9890" w:type="dxa"/>
            </w:tblPrEx>
          </w:tblPrExChange>
        </w:tblPrEx>
        <w:trPr>
          <w:trHeight w:val="157"/>
          <w:trPrChange w:id="2284" w:author="Miller, Ryan" w:date="2020-02-27T15:29:00Z">
            <w:trPr>
              <w:trHeight w:val="157"/>
            </w:trPr>
          </w:trPrChange>
        </w:trPr>
        <w:tc>
          <w:tcPr>
            <w:tcW w:w="967" w:type="dxa"/>
            <w:vMerge/>
            <w:tcBorders>
              <w:left w:val="single" w:sz="8" w:space="0" w:color="000000"/>
              <w:bottom w:val="single" w:sz="8" w:space="0" w:color="000000"/>
              <w:right w:val="single" w:sz="8" w:space="0" w:color="000000"/>
            </w:tcBorders>
            <w:vAlign w:val="center"/>
            <w:hideMark/>
            <w:tcPrChange w:id="2285" w:author="Miller, Ryan" w:date="2020-02-27T15:29:00Z">
              <w:tcPr>
                <w:tcW w:w="967" w:type="dxa"/>
                <w:vMerge/>
                <w:tcBorders>
                  <w:left w:val="single" w:sz="8" w:space="0" w:color="000000"/>
                  <w:right w:val="single" w:sz="8" w:space="0" w:color="000000"/>
                </w:tcBorders>
                <w:vAlign w:val="center"/>
                <w:hideMark/>
              </w:tcPr>
            </w:tcPrChange>
          </w:tcPr>
          <w:p w14:paraId="6062F7D9"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6" w:author="Miller, Ryan" w:date="2020-02-27T15:29: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FCB1DB7"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2287"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88"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D5B7ED6" w14:textId="77777777" w:rsidR="00932852" w:rsidRDefault="00B2432C" w:rsidP="00EA0200">
            <w:pPr>
              <w:spacing w:after="0" w:line="240" w:lineRule="auto"/>
              <w:rPr>
                <w:ins w:id="2289" w:author="Miller, Ryan" w:date="2020-02-27T15:55: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ins w:id="2290" w:author="Miller, Ryan" w:date="2020-02-27T15:55:00Z">
              <w:r w:rsidR="00932852">
                <w:rPr>
                  <w:rFonts w:ascii="Times New Roman" w:eastAsia="Times New Roman" w:hAnsi="Times New Roman" w:cs="Times New Roman"/>
                  <w:sz w:val="20"/>
                  <w:szCs w:val="20"/>
                </w:rPr>
                <w:t>0.</w:t>
              </w:r>
            </w:ins>
            <w:r w:rsidRPr="00937101">
              <w:rPr>
                <w:rFonts w:ascii="Times New Roman" w:eastAsia="Times New Roman" w:hAnsi="Times New Roman" w:cs="Times New Roman"/>
                <w:sz w:val="20"/>
                <w:szCs w:val="20"/>
              </w:rPr>
              <w:t>72</w:t>
            </w:r>
            <w:del w:id="2291" w:author="Miller, Ryan" w:date="2020-02-27T15:55:00Z">
              <w:r w:rsidRPr="00937101" w:rsidDel="00932852">
                <w:rPr>
                  <w:rFonts w:ascii="Times New Roman" w:eastAsia="Times New Roman" w:hAnsi="Times New Roman" w:cs="Times New Roman"/>
                  <w:sz w:val="20"/>
                  <w:szCs w:val="20"/>
                </w:rPr>
                <w:delText>.</w:delText>
              </w:r>
            </w:del>
            <w:r w:rsidRPr="00937101">
              <w:rPr>
                <w:rFonts w:ascii="Times New Roman" w:eastAsia="Times New Roman" w:hAnsi="Times New Roman" w:cs="Times New Roman"/>
                <w:sz w:val="20"/>
                <w:szCs w:val="20"/>
              </w:rPr>
              <w:t>9</w:t>
            </w:r>
          </w:p>
          <w:p w14:paraId="3E3FE62C" w14:textId="724ACD56" w:rsidR="00C07521" w:rsidRPr="00937101" w:rsidRDefault="00932852" w:rsidP="00EA0200">
            <w:pPr>
              <w:spacing w:after="0" w:line="240" w:lineRule="auto"/>
              <w:rPr>
                <w:rFonts w:ascii="Times New Roman" w:eastAsia="Times New Roman" w:hAnsi="Times New Roman" w:cs="Times New Roman"/>
                <w:sz w:val="20"/>
                <w:szCs w:val="20"/>
              </w:rPr>
            </w:pPr>
            <w:ins w:id="2292" w:author="Miller, Ryan" w:date="2020-02-27T15:55:00Z">
              <w:r>
                <w:rPr>
                  <w:rFonts w:ascii="Times New Roman" w:eastAsia="Times New Roman" w:hAnsi="Times New Roman" w:cs="Times New Roman"/>
                  <w:sz w:val="20"/>
                  <w:szCs w:val="20"/>
                </w:rPr>
                <w:t>(</w:t>
              </w:r>
              <w:r w:rsidR="00C3681A">
                <w:rPr>
                  <w:rFonts w:ascii="Times New Roman" w:eastAsia="Times New Roman" w:hAnsi="Times New Roman" w:cs="Times New Roman"/>
                  <w:sz w:val="20"/>
                  <w:szCs w:val="20"/>
                </w:rPr>
                <w:t>-2.921, 1.463</w:t>
              </w:r>
            </w:ins>
            <w:ins w:id="2293" w:author="Miller, Ryan" w:date="2020-02-27T15:56:00Z">
              <w:r w:rsidR="00C3681A">
                <w:rPr>
                  <w:rFonts w:ascii="Times New Roman" w:eastAsia="Times New Roman" w:hAnsi="Times New Roman" w:cs="Times New Roman"/>
                  <w:sz w:val="20"/>
                  <w:szCs w:val="20"/>
                </w:rPr>
                <w:t>)</w:t>
              </w:r>
            </w:ins>
            <w:del w:id="2294" w:author="Rebecca L Hartman" w:date="2020-02-19T15:40:00Z">
              <w:r w:rsidR="00B2432C" w:rsidRPr="00937101" w:rsidDel="009447F6">
                <w:rPr>
                  <w:rFonts w:ascii="Times New Roman" w:eastAsia="Times New Roman" w:hAnsi="Times New Roman" w:cs="Times New Roman"/>
                  <w:sz w:val="20"/>
                  <w:szCs w:val="20"/>
                </w:rPr>
                <w:delText>00</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95"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46E0704"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296"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536386B" w14:textId="77777777" w:rsidR="00C3681A" w:rsidRDefault="00B2432C" w:rsidP="00EA0200">
            <w:pPr>
              <w:spacing w:after="0" w:line="240" w:lineRule="auto"/>
              <w:rPr>
                <w:ins w:id="2297" w:author="Miller, Ryan" w:date="2020-02-27T15:56: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-0.20</w:t>
            </w:r>
            <w:ins w:id="2298" w:author="Miller, Ryan" w:date="2020-02-27T15:56:00Z">
              <w:r w:rsidR="00C3681A">
                <w:rPr>
                  <w:rFonts w:ascii="Times New Roman" w:eastAsia="Times New Roman" w:hAnsi="Times New Roman" w:cs="Times New Roman"/>
                  <w:sz w:val="20"/>
                  <w:szCs w:val="20"/>
                </w:rPr>
                <w:t>0</w:t>
              </w:r>
            </w:ins>
          </w:p>
          <w:p w14:paraId="7C1006E8" w14:textId="769175E7" w:rsidR="00C07521" w:rsidRPr="00937101" w:rsidRDefault="00C3681A" w:rsidP="00EA0200">
            <w:pPr>
              <w:spacing w:after="0" w:line="240" w:lineRule="auto"/>
              <w:rPr>
                <w:rFonts w:ascii="Times New Roman" w:eastAsia="Times New Roman" w:hAnsi="Times New Roman" w:cs="Times New Roman"/>
                <w:sz w:val="20"/>
                <w:szCs w:val="20"/>
              </w:rPr>
            </w:pPr>
            <w:ins w:id="2299" w:author="Miller, Ryan" w:date="2020-02-27T15:56:00Z">
              <w:r>
                <w:rPr>
                  <w:rFonts w:ascii="Times New Roman" w:eastAsia="Times New Roman" w:hAnsi="Times New Roman" w:cs="Times New Roman"/>
                  <w:sz w:val="20"/>
                  <w:szCs w:val="20"/>
                </w:rPr>
                <w:t>(-1.200, 0.801)</w:t>
              </w:r>
            </w:ins>
            <w:del w:id="2300" w:author="Rebecca L Hartman" w:date="2020-02-19T15:41:00Z">
              <w:r w:rsidR="00B2432C" w:rsidRPr="00937101" w:rsidDel="009447F6">
                <w:rPr>
                  <w:rFonts w:ascii="Times New Roman" w:eastAsia="Times New Roman" w:hAnsi="Times New Roman" w:cs="Times New Roman"/>
                  <w:sz w:val="20"/>
                  <w:szCs w:val="20"/>
                </w:rPr>
                <w:delText>0</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01"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DE5E60D"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0.685</w:t>
            </w:r>
          </w:p>
        </w:tc>
      </w:tr>
      <w:tr w:rsidR="009447F6" w:rsidRPr="00937101" w14:paraId="002F8EE5" w14:textId="77777777" w:rsidTr="00AB58F4">
        <w:tblPrEx>
          <w:tblPrExChange w:id="2302" w:author="Miller, Ryan" w:date="2020-02-27T15:29:00Z">
            <w:tblPrEx>
              <w:tblW w:w="9890" w:type="dxa"/>
            </w:tblPrEx>
          </w:tblPrExChange>
        </w:tblPrEx>
        <w:trPr>
          <w:trHeight w:val="157"/>
          <w:trPrChange w:id="2303" w:author="Miller, Ryan" w:date="2020-02-27T15:29:00Z">
            <w:trPr>
              <w:trHeight w:val="157"/>
            </w:trPr>
          </w:trPrChange>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Change w:id="2304" w:author="Miller, Ryan" w:date="2020-02-27T15:29:00Z">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5843B241" w14:textId="77777777" w:rsidR="00C07521" w:rsidRPr="00937101" w:rsidRDefault="00C07521"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2305" w:author="Rebecca L Hartman" w:date="2020-02-18T15:44:00Z">
              <w:r w:rsidR="00A472B7" w:rsidRPr="00937101">
                <w:rPr>
                  <w:rFonts w:ascii="Times New Roman" w:eastAsia="Times New Roman" w:hAnsi="Times New Roman" w:cs="Times New Roman"/>
                  <w:color w:val="000000"/>
                  <w:sz w:val="20"/>
                  <w:szCs w:val="20"/>
                </w:rPr>
                <w:t>-Reading</w:t>
              </w:r>
            </w:ins>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6" w:author="Miller, Ryan" w:date="2020-02-27T15:29: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1A4041"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2307"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08" w:author="Miller, Ryan" w:date="2020-02-27T15:29: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2A3416E" w14:textId="77777777" w:rsidR="006A3169" w:rsidRDefault="00B2432C" w:rsidP="00EA0200">
            <w:pPr>
              <w:spacing w:after="0" w:line="240" w:lineRule="auto"/>
              <w:rPr>
                <w:ins w:id="2309" w:author="Miller, Ryan" w:date="2020-02-27T16:06:00Z"/>
                <w:rFonts w:ascii="Times New Roman" w:eastAsia="Times New Roman" w:hAnsi="Times New Roman" w:cs="Times New Roman"/>
                <w:b/>
                <w:sz w:val="20"/>
                <w:szCs w:val="20"/>
              </w:rPr>
            </w:pPr>
            <w:r w:rsidRPr="00EB708C">
              <w:rPr>
                <w:rFonts w:ascii="Times New Roman" w:eastAsia="Times New Roman" w:hAnsi="Times New Roman" w:cs="Times New Roman"/>
                <w:b/>
                <w:sz w:val="20"/>
                <w:szCs w:val="20"/>
                <w:rPrChange w:id="2310" w:author="Rebecca L Hartman" w:date="2020-02-19T15:27:00Z">
                  <w:rPr>
                    <w:rFonts w:ascii="Times New Roman" w:eastAsia="Times New Roman" w:hAnsi="Times New Roman" w:cs="Times New Roman"/>
                    <w:sz w:val="20"/>
                    <w:szCs w:val="20"/>
                  </w:rPr>
                </w:rPrChange>
              </w:rPr>
              <w:t>-1</w:t>
            </w:r>
            <w:ins w:id="2311" w:author="Miller, Ryan" w:date="2020-02-27T16:06:00Z">
              <w:r w:rsidR="006A3169">
                <w:rPr>
                  <w:rFonts w:ascii="Times New Roman" w:eastAsia="Times New Roman" w:hAnsi="Times New Roman" w:cs="Times New Roman"/>
                  <w:b/>
                  <w:sz w:val="20"/>
                  <w:szCs w:val="20"/>
                </w:rPr>
                <w:t>.</w:t>
              </w:r>
            </w:ins>
            <w:r w:rsidRPr="00EB708C">
              <w:rPr>
                <w:rFonts w:ascii="Times New Roman" w:eastAsia="Times New Roman" w:hAnsi="Times New Roman" w:cs="Times New Roman"/>
                <w:b/>
                <w:sz w:val="20"/>
                <w:szCs w:val="20"/>
                <w:rPrChange w:id="2312" w:author="Rebecca L Hartman" w:date="2020-02-19T15:27:00Z">
                  <w:rPr>
                    <w:rFonts w:ascii="Times New Roman" w:eastAsia="Times New Roman" w:hAnsi="Times New Roman" w:cs="Times New Roman"/>
                    <w:sz w:val="20"/>
                    <w:szCs w:val="20"/>
                  </w:rPr>
                </w:rPrChange>
              </w:rPr>
              <w:t>19</w:t>
            </w:r>
            <w:ins w:id="2313" w:author="Miller, Ryan" w:date="2020-02-27T16:06:00Z">
              <w:r w:rsidR="006A3169">
                <w:rPr>
                  <w:rFonts w:ascii="Times New Roman" w:eastAsia="Times New Roman" w:hAnsi="Times New Roman" w:cs="Times New Roman"/>
                  <w:b/>
                  <w:sz w:val="20"/>
                  <w:szCs w:val="20"/>
                </w:rPr>
                <w:t>3</w:t>
              </w:r>
            </w:ins>
          </w:p>
          <w:p w14:paraId="621FD2E1" w14:textId="1DFFA8CE" w:rsidR="00C07521" w:rsidRPr="00EB708C" w:rsidRDefault="006A3169" w:rsidP="00EA0200">
            <w:pPr>
              <w:spacing w:after="0" w:line="240" w:lineRule="auto"/>
              <w:rPr>
                <w:rFonts w:ascii="Times New Roman" w:eastAsia="Times New Roman" w:hAnsi="Times New Roman" w:cs="Times New Roman"/>
                <w:b/>
                <w:sz w:val="20"/>
                <w:szCs w:val="20"/>
                <w:rPrChange w:id="2314" w:author="Rebecca L Hartman" w:date="2020-02-19T15:27:00Z">
                  <w:rPr>
                    <w:rFonts w:ascii="Times New Roman" w:eastAsia="Times New Roman" w:hAnsi="Times New Roman" w:cs="Times New Roman"/>
                    <w:sz w:val="20"/>
                    <w:szCs w:val="20"/>
                  </w:rPr>
                </w:rPrChange>
              </w:rPr>
            </w:pPr>
            <w:ins w:id="2315" w:author="Miller, Ryan" w:date="2020-02-27T16:06:00Z">
              <w:r>
                <w:rPr>
                  <w:rFonts w:ascii="Times New Roman" w:eastAsia="Times New Roman" w:hAnsi="Times New Roman" w:cs="Times New Roman"/>
                  <w:b/>
                  <w:sz w:val="20"/>
                  <w:szCs w:val="20"/>
                </w:rPr>
                <w:t>(-2.043, -0.344)</w:t>
              </w:r>
            </w:ins>
            <w:del w:id="2316" w:author="Miller, Ryan" w:date="2020-02-27T16:06:00Z">
              <w:r w:rsidR="00B2432C" w:rsidRPr="00EB708C" w:rsidDel="00C3681A">
                <w:rPr>
                  <w:rFonts w:ascii="Times New Roman" w:eastAsia="Times New Roman" w:hAnsi="Times New Roman" w:cs="Times New Roman"/>
                  <w:b/>
                  <w:sz w:val="20"/>
                  <w:szCs w:val="20"/>
                  <w:rPrChange w:id="2317" w:author="Rebecca L Hartman" w:date="2020-02-19T15:27:00Z">
                    <w:rPr>
                      <w:rFonts w:ascii="Times New Roman" w:eastAsia="Times New Roman" w:hAnsi="Times New Roman" w:cs="Times New Roman"/>
                      <w:sz w:val="20"/>
                      <w:szCs w:val="20"/>
                    </w:rPr>
                  </w:rPrChange>
                </w:rPr>
                <w:delText>.3</w:delText>
              </w:r>
            </w:del>
            <w:del w:id="2318" w:author="Rebecca L Hartman" w:date="2020-02-19T15:40:00Z">
              <w:r w:rsidR="00B2432C" w:rsidRPr="00EB708C" w:rsidDel="009447F6">
                <w:rPr>
                  <w:rFonts w:ascii="Times New Roman" w:eastAsia="Times New Roman" w:hAnsi="Times New Roman" w:cs="Times New Roman"/>
                  <w:b/>
                  <w:sz w:val="20"/>
                  <w:szCs w:val="20"/>
                  <w:rPrChange w:id="2319" w:author="Rebecca L Hartman" w:date="2020-02-19T15:27:00Z">
                    <w:rPr>
                      <w:rFonts w:ascii="Times New Roman" w:eastAsia="Times New Roman" w:hAnsi="Times New Roman" w:cs="Times New Roman"/>
                      <w:sz w:val="20"/>
                      <w:szCs w:val="20"/>
                    </w:rPr>
                  </w:rPrChange>
                </w:rPr>
                <w:delText>30</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20" w:author="Miller, Ryan" w:date="2020-02-27T15:29: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9E9F6B3" w14:textId="77777777" w:rsidR="00C07521" w:rsidRPr="00EB708C" w:rsidRDefault="00B2432C" w:rsidP="00EA0200">
            <w:pPr>
              <w:spacing w:after="0" w:line="240" w:lineRule="auto"/>
              <w:rPr>
                <w:rFonts w:ascii="Times New Roman" w:eastAsia="Times New Roman" w:hAnsi="Times New Roman" w:cs="Times New Roman"/>
                <w:b/>
                <w:sz w:val="20"/>
                <w:szCs w:val="20"/>
                <w:rPrChange w:id="2321"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2322" w:author="Rebecca L Hartman" w:date="2020-02-19T15:27:00Z">
                  <w:rPr>
                    <w:rFonts w:ascii="Times New Roman" w:eastAsia="Times New Roman" w:hAnsi="Times New Roman" w:cs="Times New Roman"/>
                    <w:sz w:val="20"/>
                    <w:szCs w:val="20"/>
                  </w:rPr>
                </w:rPrChange>
              </w:rPr>
              <w:t>0.006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23" w:author="Miller, Ryan" w:date="2020-02-27T15:29: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2F26C5D" w14:textId="77777777" w:rsidR="006A3169" w:rsidRDefault="00B2432C" w:rsidP="00EA0200">
            <w:pPr>
              <w:spacing w:after="0" w:line="240" w:lineRule="auto"/>
              <w:rPr>
                <w:ins w:id="2324" w:author="Miller, Ryan" w:date="2020-02-27T16:07: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-0.16</w:t>
            </w:r>
          </w:p>
          <w:p w14:paraId="1FAA1FA0" w14:textId="048F52F5" w:rsidR="00C07521" w:rsidRPr="00937101" w:rsidRDefault="006A3169" w:rsidP="00EA0200">
            <w:pPr>
              <w:spacing w:after="0" w:line="240" w:lineRule="auto"/>
              <w:rPr>
                <w:rFonts w:ascii="Times New Roman" w:eastAsia="Times New Roman" w:hAnsi="Times New Roman" w:cs="Times New Roman"/>
                <w:sz w:val="20"/>
                <w:szCs w:val="20"/>
              </w:rPr>
            </w:pPr>
            <w:ins w:id="2325" w:author="Miller, Ryan" w:date="2020-02-27T16:07:00Z">
              <w:r>
                <w:rPr>
                  <w:rFonts w:ascii="Times New Roman" w:eastAsia="Times New Roman" w:hAnsi="Times New Roman" w:cs="Times New Roman"/>
                  <w:sz w:val="20"/>
                  <w:szCs w:val="20"/>
                </w:rPr>
                <w:t>(-0.592, 0.262)</w:t>
              </w:r>
            </w:ins>
            <w:del w:id="2326" w:author="Rebecca L Hartman" w:date="2020-02-19T15:41:00Z">
              <w:r w:rsidR="00B2432C" w:rsidRPr="00937101" w:rsidDel="009447F6">
                <w:rPr>
                  <w:rFonts w:ascii="Times New Roman" w:eastAsia="Times New Roman" w:hAnsi="Times New Roman" w:cs="Times New Roman"/>
                  <w:sz w:val="20"/>
                  <w:szCs w:val="20"/>
                </w:rPr>
                <w:delText>5</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27" w:author="Miller, Ryan" w:date="2020-02-27T15:29: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C8BF47F"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0.451</w:t>
            </w:r>
          </w:p>
        </w:tc>
      </w:tr>
      <w:tr w:rsidR="009447F6" w:rsidRPr="00937101" w14:paraId="6C19399C" w14:textId="77777777" w:rsidTr="00A9024B">
        <w:tblPrEx>
          <w:tblPrExChange w:id="2328" w:author="Miller, Ryan" w:date="2020-03-02T15:15:00Z">
            <w:tblPrEx>
              <w:tblW w:w="9890" w:type="dxa"/>
            </w:tblPrEx>
          </w:tblPrExChange>
        </w:tblPrEx>
        <w:trPr>
          <w:trHeight w:val="600"/>
          <w:trPrChange w:id="2329" w:author="Miller, Ryan" w:date="2020-03-02T15:15:00Z">
            <w:trPr>
              <w:trHeight w:val="157"/>
            </w:trPr>
          </w:trPrChange>
        </w:trPr>
        <w:tc>
          <w:tcPr>
            <w:tcW w:w="967" w:type="dxa"/>
            <w:vMerge/>
            <w:tcBorders>
              <w:left w:val="single" w:sz="8" w:space="0" w:color="000000"/>
              <w:bottom w:val="single" w:sz="4" w:space="0" w:color="auto"/>
              <w:right w:val="single" w:sz="8" w:space="0" w:color="000000"/>
            </w:tcBorders>
            <w:vAlign w:val="center"/>
            <w:hideMark/>
            <w:tcPrChange w:id="2330" w:author="Miller, Ryan" w:date="2020-03-02T15:15:00Z">
              <w:tcPr>
                <w:tcW w:w="967" w:type="dxa"/>
                <w:vMerge/>
                <w:tcBorders>
                  <w:left w:val="single" w:sz="8" w:space="0" w:color="000000"/>
                  <w:right w:val="single" w:sz="8" w:space="0" w:color="000000"/>
                </w:tcBorders>
                <w:vAlign w:val="center"/>
                <w:hideMark/>
              </w:tcPr>
            </w:tcPrChange>
          </w:tcPr>
          <w:p w14:paraId="3B89AA1A"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1" w:author="Miller, Ryan" w:date="2020-03-02T15:15: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4F8928"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2332"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33" w:author="Miller, Ryan" w:date="2020-03-02T15:15: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1439097" w14:textId="77777777" w:rsidR="006A3169" w:rsidRDefault="006A3169" w:rsidP="00EA0200">
            <w:pPr>
              <w:spacing w:after="0" w:line="240" w:lineRule="auto"/>
              <w:rPr>
                <w:ins w:id="2334" w:author="Miller, Ryan" w:date="2020-02-27T16:07:00Z"/>
                <w:rFonts w:ascii="Times New Roman" w:eastAsia="Times New Roman" w:hAnsi="Times New Roman" w:cs="Times New Roman"/>
                <w:sz w:val="20"/>
                <w:szCs w:val="20"/>
              </w:rPr>
            </w:pPr>
            <w:ins w:id="2335" w:author="Miller, Ryan" w:date="2020-02-27T16:07:00Z">
              <w:r>
                <w:rPr>
                  <w:rFonts w:ascii="Times New Roman" w:eastAsia="Times New Roman" w:hAnsi="Times New Roman" w:cs="Times New Roman"/>
                  <w:sz w:val="20"/>
                  <w:szCs w:val="20"/>
                </w:rPr>
                <w:t>0.057</w:t>
              </w:r>
            </w:ins>
          </w:p>
          <w:p w14:paraId="254D8000" w14:textId="47A158A4" w:rsidR="00C07521" w:rsidRPr="00937101" w:rsidRDefault="006A3169" w:rsidP="00EA0200">
            <w:pPr>
              <w:spacing w:after="0" w:line="240" w:lineRule="auto"/>
              <w:rPr>
                <w:rFonts w:ascii="Times New Roman" w:eastAsia="Times New Roman" w:hAnsi="Times New Roman" w:cs="Times New Roman"/>
                <w:sz w:val="20"/>
                <w:szCs w:val="20"/>
              </w:rPr>
            </w:pPr>
            <w:ins w:id="2336" w:author="Miller, Ryan" w:date="2020-02-27T16:07:00Z">
              <w:r>
                <w:rPr>
                  <w:rFonts w:ascii="Times New Roman" w:eastAsia="Times New Roman" w:hAnsi="Times New Roman" w:cs="Times New Roman"/>
                  <w:sz w:val="20"/>
                  <w:szCs w:val="20"/>
                </w:rPr>
                <w:t>(</w:t>
              </w:r>
            </w:ins>
            <w:ins w:id="2337" w:author="Miller, Ryan" w:date="2020-02-27T16:09:00Z">
              <w:r>
                <w:rPr>
                  <w:rFonts w:ascii="Times New Roman" w:eastAsia="Times New Roman" w:hAnsi="Times New Roman" w:cs="Times New Roman"/>
                  <w:sz w:val="20"/>
                  <w:szCs w:val="20"/>
                </w:rPr>
                <w:t>-1.307, 1.421)</w:t>
              </w:r>
            </w:ins>
            <w:del w:id="2338" w:author="Miller, Ryan" w:date="2020-02-27T16:07:00Z">
              <w:r w:rsidR="00B2432C" w:rsidRPr="00937101" w:rsidDel="006A3169">
                <w:rPr>
                  <w:rFonts w:ascii="Times New Roman" w:eastAsia="Times New Roman" w:hAnsi="Times New Roman" w:cs="Times New Roman"/>
                  <w:sz w:val="20"/>
                  <w:szCs w:val="20"/>
                </w:rPr>
                <w:delText>5.</w:delText>
              </w:r>
            </w:del>
            <w:ins w:id="2339" w:author="Rebecca L Hartman" w:date="2020-02-19T15:40:00Z">
              <w:del w:id="2340" w:author="Miller, Ryan" w:date="2020-02-27T16:07:00Z">
                <w:r w:rsidR="009447F6" w:rsidDel="006A3169">
                  <w:rPr>
                    <w:rFonts w:ascii="Times New Roman" w:eastAsia="Times New Roman" w:hAnsi="Times New Roman" w:cs="Times New Roman"/>
                    <w:sz w:val="20"/>
                    <w:szCs w:val="20"/>
                  </w:rPr>
                  <w:delText>7</w:delText>
                </w:r>
              </w:del>
            </w:ins>
            <w:del w:id="2341" w:author="Rebecca L Hartman" w:date="2020-02-19T15:40:00Z">
              <w:r w:rsidR="00B2432C" w:rsidRPr="00937101" w:rsidDel="009447F6">
                <w:rPr>
                  <w:rFonts w:ascii="Times New Roman" w:eastAsia="Times New Roman" w:hAnsi="Times New Roman" w:cs="Times New Roman"/>
                  <w:sz w:val="20"/>
                  <w:szCs w:val="20"/>
                </w:rPr>
                <w:delText>699</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42" w:author="Miller, Ryan" w:date="2020-03-02T15:15: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93449E2"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0.935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43" w:author="Miller, Ryan" w:date="2020-03-02T15:15: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E7703BD" w14:textId="77777777" w:rsidR="006A3169" w:rsidRDefault="00B2432C" w:rsidP="00EA0200">
            <w:pPr>
              <w:spacing w:after="0" w:line="240" w:lineRule="auto"/>
              <w:rPr>
                <w:ins w:id="2344" w:author="Miller, Ryan" w:date="2020-02-27T16:09: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2345" w:author="Rebecca L Hartman" w:date="2020-02-19T15:41:00Z">
              <w:r w:rsidR="009447F6">
                <w:rPr>
                  <w:rFonts w:ascii="Times New Roman" w:eastAsia="Times New Roman" w:hAnsi="Times New Roman" w:cs="Times New Roman"/>
                  <w:sz w:val="20"/>
                  <w:szCs w:val="20"/>
                </w:rPr>
                <w:t>10</w:t>
              </w:r>
            </w:ins>
          </w:p>
          <w:p w14:paraId="56031A53" w14:textId="1CD7E7BE" w:rsidR="00C07521" w:rsidRPr="00937101" w:rsidRDefault="006A3169" w:rsidP="00EA0200">
            <w:pPr>
              <w:spacing w:after="0" w:line="240" w:lineRule="auto"/>
              <w:rPr>
                <w:rFonts w:ascii="Times New Roman" w:eastAsia="Times New Roman" w:hAnsi="Times New Roman" w:cs="Times New Roman"/>
                <w:sz w:val="20"/>
                <w:szCs w:val="20"/>
              </w:rPr>
            </w:pPr>
            <w:ins w:id="2346" w:author="Miller, Ryan" w:date="2020-02-27T16:09:00Z">
              <w:r>
                <w:rPr>
                  <w:rFonts w:ascii="Times New Roman" w:eastAsia="Times New Roman" w:hAnsi="Times New Roman" w:cs="Times New Roman"/>
                  <w:sz w:val="20"/>
                  <w:szCs w:val="20"/>
                </w:rPr>
                <w:t>(-0.936, 0.739)</w:t>
              </w:r>
            </w:ins>
            <w:del w:id="2347" w:author="Rebecca L Hartman" w:date="2020-02-19T15:41:00Z">
              <w:r w:rsidR="00B2432C" w:rsidRPr="00937101" w:rsidDel="009447F6">
                <w:rPr>
                  <w:rFonts w:ascii="Times New Roman" w:eastAsia="Times New Roman" w:hAnsi="Times New Roman" w:cs="Times New Roman"/>
                  <w:sz w:val="20"/>
                  <w:szCs w:val="20"/>
                </w:rPr>
                <w:delText>099</w:delText>
              </w:r>
            </w:del>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2348" w:author="Miller, Ryan" w:date="2020-03-02T15:15: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015B6F8" w14:textId="7777777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0.819</w:t>
            </w:r>
          </w:p>
        </w:tc>
      </w:tr>
      <w:tr w:rsidR="00A9024B" w:rsidRPr="00937101" w14:paraId="0E1D02FE" w14:textId="77777777" w:rsidTr="00A9024B">
        <w:trPr>
          <w:trHeight w:val="600"/>
          <w:ins w:id="2349" w:author="Miller, Ryan" w:date="2020-03-02T15:15:00Z"/>
        </w:trPr>
        <w:tc>
          <w:tcPr>
            <w:tcW w:w="9890" w:type="dxa"/>
            <w:gridSpan w:val="6"/>
            <w:tcBorders>
              <w:left w:val="single" w:sz="8" w:space="0" w:color="000000"/>
              <w:bottom w:val="single" w:sz="4" w:space="0" w:color="auto"/>
              <w:right w:val="single" w:sz="8" w:space="0" w:color="000000"/>
            </w:tcBorders>
            <w:vAlign w:val="center"/>
          </w:tcPr>
          <w:p w14:paraId="1C6A9D93" w14:textId="77777777" w:rsidR="00A9024B" w:rsidRPr="00937101" w:rsidRDefault="00A9024B" w:rsidP="00A9024B">
            <w:pPr>
              <w:spacing w:after="0" w:line="240" w:lineRule="auto"/>
              <w:rPr>
                <w:ins w:id="2350" w:author="Miller, Ryan" w:date="2020-03-02T15:16:00Z"/>
                <w:rFonts w:ascii="Times New Roman" w:eastAsia="Times New Roman" w:hAnsi="Times New Roman" w:cs="Times New Roman"/>
                <w:sz w:val="20"/>
                <w:szCs w:val="20"/>
              </w:rPr>
            </w:pPr>
            <w:ins w:id="2351" w:author="Miller, Ryan" w:date="2020-03-02T15:16:00Z">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ins>
          </w:p>
          <w:p w14:paraId="412BCC6C" w14:textId="2EB1031E" w:rsidR="00A9024B" w:rsidRDefault="00A9024B" w:rsidP="00A9024B">
            <w:pPr>
              <w:spacing w:after="0" w:line="240" w:lineRule="auto"/>
              <w:rPr>
                <w:ins w:id="2352" w:author="Miller, Ryan" w:date="2020-03-02T15:16:00Z"/>
                <w:rFonts w:ascii="Times New Roman" w:eastAsia="Times New Roman" w:hAnsi="Times New Roman" w:cs="Times New Roman"/>
                <w:sz w:val="20"/>
                <w:szCs w:val="20"/>
              </w:rPr>
            </w:pPr>
            <w:proofErr w:type="spellStart"/>
            <w:ins w:id="2353" w:author="Miller, Ryan" w:date="2020-03-02T15:16:00Z">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ins>
          </w:p>
          <w:p w14:paraId="0F8F78E1" w14:textId="75540C9E" w:rsidR="00A9024B" w:rsidRPr="00937101" w:rsidRDefault="00A9024B" w:rsidP="009B1341">
            <w:pPr>
              <w:spacing w:after="0" w:line="240" w:lineRule="auto"/>
              <w:rPr>
                <w:ins w:id="2354" w:author="Miller, Ryan" w:date="2020-03-02T15:15:00Z"/>
                <w:rFonts w:ascii="Times New Roman" w:eastAsia="Times New Roman" w:hAnsi="Times New Roman" w:cs="Times New Roman"/>
                <w:sz w:val="20"/>
                <w:szCs w:val="20"/>
              </w:rPr>
              <w:pPrChange w:id="2355" w:author="Miller, Ryan" w:date="2020-03-02T15:16:00Z">
                <w:pPr>
                  <w:spacing w:after="0" w:line="240" w:lineRule="auto"/>
                </w:pPr>
              </w:pPrChange>
            </w:pPr>
            <w:ins w:id="2356" w:author="Miller, Ryan" w:date="2020-03-02T15:16:00Z">
              <w:r w:rsidRPr="00937101">
                <w:rPr>
                  <w:rFonts w:ascii="Times New Roman" w:eastAsia="Times New Roman" w:hAnsi="Times New Roman" w:cs="Times New Roman"/>
                  <w:color w:val="000000"/>
                  <w:sz w:val="20"/>
                  <w:szCs w:val="20"/>
                </w:rPr>
                <w:lastRenderedPageBreak/>
                <w:t xml:space="preserve">All models </w:t>
              </w:r>
              <w:r w:rsidRPr="00937101">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w:t>
              </w:r>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and THC for any outcomes.  There were</w:t>
              </w:r>
              <w:r>
                <w:rPr>
                  <w:rFonts w:ascii="Times New Roman" w:hAnsi="Times New Roman" w:cs="Times New Roman"/>
                  <w:sz w:val="20"/>
                  <w:szCs w:val="20"/>
                </w:rPr>
                <w:t xml:space="preserve"> not</w:t>
              </w:r>
              <w:r w:rsidRPr="00937101">
                <w:rPr>
                  <w:rFonts w:ascii="Times New Roman" w:hAnsi="Times New Roman" w:cs="Times New Roman"/>
                  <w:sz w:val="20"/>
                  <w:szCs w:val="20"/>
                </w:rPr>
                <w:t xml:space="preserve"> enough </w:t>
              </w:r>
              <w:r w:rsidR="009B1341">
                <w:rPr>
                  <w:rFonts w:ascii="Times New Roman" w:hAnsi="Times New Roman" w:cs="Times New Roman"/>
                  <w:sz w:val="20"/>
                  <w:szCs w:val="20"/>
                </w:rPr>
                <w:t>extreme lane</w:t>
              </w:r>
              <w:r w:rsidRPr="00937101">
                <w:rPr>
                  <w:rFonts w:ascii="Times New Roman" w:hAnsi="Times New Roman" w:cs="Times New Roman"/>
                  <w:sz w:val="20"/>
                  <w:szCs w:val="20"/>
                </w:rPr>
                <w:t xml:space="preserve"> departures to estimate model coefficients.</w:t>
              </w:r>
            </w:ins>
          </w:p>
        </w:tc>
      </w:tr>
      <w:tr w:rsidR="009447F6" w:rsidRPr="00937101" w:rsidDel="00A9024B" w14:paraId="5ED95A20" w14:textId="5E6FC815" w:rsidTr="005173C4">
        <w:trPr>
          <w:trHeight w:val="157"/>
          <w:ins w:id="2357" w:author="Rebecca L Hartman" w:date="2020-02-19T15:35:00Z"/>
          <w:del w:id="2358" w:author="Miller, Ryan" w:date="2020-03-02T15:15:00Z"/>
        </w:trPr>
        <w:tc>
          <w:tcPr>
            <w:tcW w:w="9890" w:type="dxa"/>
            <w:gridSpan w:val="6"/>
            <w:tcBorders>
              <w:left w:val="single" w:sz="8" w:space="0" w:color="000000"/>
              <w:right w:val="single" w:sz="8" w:space="0" w:color="000000"/>
            </w:tcBorders>
            <w:vAlign w:val="center"/>
          </w:tcPr>
          <w:p w14:paraId="1EC3F6A2" w14:textId="5B581D7A" w:rsidR="009447F6" w:rsidRPr="00937101" w:rsidDel="00A9024B" w:rsidRDefault="009447F6" w:rsidP="00EA0200">
            <w:pPr>
              <w:spacing w:after="0" w:line="240" w:lineRule="auto"/>
              <w:rPr>
                <w:ins w:id="2359" w:author="Rebecca L Hartman" w:date="2020-02-19T15:35:00Z"/>
                <w:del w:id="2360" w:author="Miller, Ryan" w:date="2020-03-02T15:15:00Z"/>
                <w:rFonts w:ascii="Times New Roman" w:eastAsia="Times New Roman" w:hAnsi="Times New Roman" w:cs="Times New Roman"/>
                <w:sz w:val="20"/>
                <w:szCs w:val="20"/>
              </w:rPr>
            </w:pPr>
            <w:ins w:id="2361" w:author="Rebecca L Hartman" w:date="2020-02-19T15:35:00Z">
              <w:del w:id="2362" w:author="Miller, Ryan" w:date="2020-03-02T15:15:00Z">
                <w:r w:rsidDel="00A9024B">
                  <w:rPr>
                    <w:rFonts w:ascii="Times New Roman" w:eastAsia="Times New Roman" w:hAnsi="Times New Roman" w:cs="Times New Roman"/>
                    <w:sz w:val="20"/>
                    <w:szCs w:val="20"/>
                  </w:rPr>
                  <w:lastRenderedPageBreak/>
                  <w:delText>[</w:delText>
                </w:r>
                <w:commentRangeStart w:id="2363"/>
                <w:commentRangeStart w:id="2364"/>
                <w:r w:rsidDel="00A9024B">
                  <w:rPr>
                    <w:rFonts w:ascii="Times New Roman" w:eastAsia="Times New Roman" w:hAnsi="Times New Roman" w:cs="Times New Roman"/>
                    <w:sz w:val="20"/>
                    <w:szCs w:val="20"/>
                  </w:rPr>
                  <w:delText>context]</w:delText>
                </w:r>
              </w:del>
            </w:ins>
            <w:commentRangeEnd w:id="2363"/>
            <w:ins w:id="2365" w:author="Rebecca L Hartman" w:date="2020-02-19T15:36:00Z">
              <w:del w:id="2366" w:author="Miller, Ryan" w:date="2020-03-02T15:15:00Z">
                <w:r w:rsidDel="00A9024B">
                  <w:rPr>
                    <w:rStyle w:val="CommentReference"/>
                  </w:rPr>
                  <w:commentReference w:id="2363"/>
                </w:r>
              </w:del>
            </w:ins>
            <w:commentRangeEnd w:id="2364"/>
            <w:del w:id="2367" w:author="Miller, Ryan" w:date="2020-03-02T15:15:00Z">
              <w:r w:rsidR="00AB6B49" w:rsidDel="00A9024B">
                <w:rPr>
                  <w:rStyle w:val="CommentReference"/>
                </w:rPr>
                <w:commentReference w:id="2364"/>
              </w:r>
            </w:del>
          </w:p>
        </w:tc>
      </w:tr>
    </w:tbl>
    <w:p w14:paraId="53635D15" w14:textId="77777777" w:rsidR="00D56F37" w:rsidRPr="00937101" w:rsidRDefault="00D56F37" w:rsidP="00A766FA">
      <w:pPr>
        <w:spacing w:before="100" w:beforeAutospacing="1" w:after="100" w:afterAutospacing="1"/>
        <w:rPr>
          <w:rFonts w:ascii="Times New Roman" w:eastAsia="Times New Roman" w:hAnsi="Times New Roman" w:cs="Times New Roman"/>
          <w:color w:val="000000"/>
          <w:sz w:val="20"/>
          <w:szCs w:val="20"/>
        </w:rPr>
      </w:pPr>
    </w:p>
    <w:p w14:paraId="25F6D834" w14:textId="77777777" w:rsidR="00D56F37" w:rsidRPr="00937101" w:rsidRDefault="00D56F37">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br w:type="page"/>
      </w:r>
    </w:p>
    <w:p w14:paraId="09D11A1C" w14:textId="77777777" w:rsidR="00A766FA" w:rsidRPr="00937101" w:rsidRDefault="001812AF" w:rsidP="00A766FA">
      <w:pPr>
        <w:spacing w:before="100" w:beforeAutospacing="1" w:after="240"/>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APPENDIX</w:t>
      </w:r>
    </w:p>
    <w:p w14:paraId="35E36822" w14:textId="77777777"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t>Table A1</w:t>
      </w:r>
      <w:r w:rsidRPr="00937101">
        <w:rPr>
          <w:rFonts w:ascii="Times New Roman" w:hAnsi="Times New Roman" w:cs="Times New Roman"/>
          <w:sz w:val="20"/>
          <w:szCs w:val="20"/>
        </w:rPr>
        <w:t xml:space="preserve">: </w:t>
      </w:r>
      <w:commentRangeStart w:id="2368"/>
      <w:r w:rsidRPr="00937101">
        <w:rPr>
          <w:rFonts w:ascii="Times New Roman" w:hAnsi="Times New Roman" w:cs="Times New Roman"/>
          <w:sz w:val="20"/>
          <w:szCs w:val="20"/>
        </w:rPr>
        <w:t>Average</w:t>
      </w:r>
      <w:commentRangeEnd w:id="2368"/>
      <w:r w:rsidR="000E1C72" w:rsidRPr="00937101">
        <w:rPr>
          <w:rStyle w:val="CommentReference"/>
          <w:rFonts w:ascii="Times New Roman" w:hAnsi="Times New Roman" w:cs="Times New Roman"/>
          <w:sz w:val="20"/>
          <w:szCs w:val="20"/>
        </w:rPr>
        <w:commentReference w:id="2368"/>
      </w:r>
      <w:r w:rsidRPr="00937101">
        <w:rPr>
          <w:rFonts w:ascii="Times New Roman" w:hAnsi="Times New Roman" w:cs="Times New Roman"/>
          <w:sz w:val="20"/>
          <w:szCs w:val="20"/>
        </w:rPr>
        <w:t xml:space="preserve"> measures of driving and task performance for the side-mirror task by drive segment and dosing level. </w:t>
      </w:r>
    </w:p>
    <w:p w14:paraId="701EB086"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720" w:type="dxa"/>
        <w:tblLayout w:type="fixed"/>
        <w:tblCellMar>
          <w:top w:w="15" w:type="dxa"/>
          <w:left w:w="15" w:type="dxa"/>
          <w:bottom w:w="15" w:type="dxa"/>
          <w:right w:w="15" w:type="dxa"/>
        </w:tblCellMar>
        <w:tblLook w:val="04A0" w:firstRow="1" w:lastRow="0" w:firstColumn="1" w:lastColumn="0" w:noHBand="0" w:noVBand="1"/>
        <w:tblPrChange w:id="2369" w:author="Miller, Ryan" w:date="2020-02-20T15:59:00Z">
          <w:tblPr>
            <w:tblW w:w="9530" w:type="dxa"/>
            <w:tblLayout w:type="fixed"/>
            <w:tblCellMar>
              <w:top w:w="15" w:type="dxa"/>
              <w:left w:w="15" w:type="dxa"/>
              <w:bottom w:w="15" w:type="dxa"/>
              <w:right w:w="15" w:type="dxa"/>
            </w:tblCellMar>
            <w:tblLook w:val="04A0" w:firstRow="1" w:lastRow="0" w:firstColumn="1" w:lastColumn="0" w:noHBand="0" w:noVBand="1"/>
          </w:tblPr>
        </w:tblPrChange>
      </w:tblPr>
      <w:tblGrid>
        <w:gridCol w:w="1025"/>
        <w:gridCol w:w="1935"/>
        <w:gridCol w:w="990"/>
        <w:gridCol w:w="990"/>
        <w:gridCol w:w="900"/>
        <w:gridCol w:w="990"/>
        <w:gridCol w:w="900"/>
        <w:gridCol w:w="990"/>
        <w:tblGridChange w:id="2370">
          <w:tblGrid>
            <w:gridCol w:w="1025"/>
            <w:gridCol w:w="1935"/>
            <w:gridCol w:w="990"/>
            <w:gridCol w:w="990"/>
            <w:gridCol w:w="900"/>
            <w:gridCol w:w="990"/>
            <w:gridCol w:w="900"/>
            <w:gridCol w:w="990"/>
          </w:tblGrid>
        </w:tblGridChange>
      </w:tblGrid>
      <w:tr w:rsidR="00AB6B49" w:rsidRPr="00937101" w14:paraId="3B5BEFA0" w14:textId="77777777" w:rsidTr="00AB6B49">
        <w:trPr>
          <w:trHeight w:val="131"/>
          <w:trPrChange w:id="2371" w:author="Miller, Ryan" w:date="2020-02-20T15:59:00Z">
            <w:trPr>
              <w:trHeight w:val="131"/>
            </w:trPr>
          </w:trPrChange>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2" w:author="Miller, Ryan" w:date="2020-02-20T15:59:00Z">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66EC2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3"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E8E86"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2E9C46"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142DEAF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09CE9A4"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5EBC0A7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EAB240"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3CC5297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D4FA45"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6F9217C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2A84C05"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1D79445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3FA65B"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34DDC85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AB6B49" w:rsidRPr="00937101" w14:paraId="40F4E2E9" w14:textId="77777777" w:rsidTr="00AB6B49">
        <w:trPr>
          <w:trHeight w:val="222"/>
          <w:trPrChange w:id="2380" w:author="Miller, Ryan" w:date="2020-02-20T15:59:00Z">
            <w:trPr>
              <w:trHeight w:val="222"/>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1"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04992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2"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753B33" w14:textId="77777777" w:rsidR="00AB6B49" w:rsidRPr="00937101" w:rsidRDefault="00AB6B49" w:rsidP="000068D0">
            <w:pPr>
              <w:spacing w:after="0" w:line="240" w:lineRule="auto"/>
              <w:rPr>
                <w:rFonts w:ascii="Times New Roman" w:eastAsia="Times New Roman" w:hAnsi="Times New Roman" w:cs="Times New Roman"/>
                <w:sz w:val="20"/>
                <w:szCs w:val="20"/>
              </w:rPr>
            </w:pPr>
            <w:ins w:id="2383" w:author="Rebecca L Hartman" w:date="2020-02-18T13:57: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2384" w:author="Rebecca L Hartman" w:date="2020-02-18T13:57: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6CE3EE"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2386"/>
            <w:r w:rsidRPr="00937101">
              <w:rPr>
                <w:rFonts w:ascii="Times New Roman" w:eastAsia="Times New Roman" w:hAnsi="Times New Roman" w:cs="Times New Roman"/>
                <w:color w:val="000000"/>
                <w:sz w:val="20"/>
                <w:szCs w:val="20"/>
              </w:rPr>
              <w:t>0.9</w:t>
            </w:r>
            <w:del w:id="2387" w:author="Rebecca L Hartman" w:date="2020-02-18T14:16:00Z">
              <w:r w:rsidRPr="00937101" w:rsidDel="0013643B">
                <w:rPr>
                  <w:rFonts w:ascii="Times New Roman" w:eastAsia="Times New Roman" w:hAnsi="Times New Roman" w:cs="Times New Roman"/>
                  <w:color w:val="000000"/>
                  <w:sz w:val="20"/>
                  <w:szCs w:val="20"/>
                </w:rPr>
                <w:delText>2</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70D11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w:t>
            </w:r>
            <w:del w:id="2389" w:author="Rebecca L Hartman" w:date="2020-02-18T14:16:00Z">
              <w:r w:rsidRPr="00937101" w:rsidDel="0013643B">
                <w:rPr>
                  <w:rFonts w:ascii="Times New Roman" w:eastAsia="Times New Roman" w:hAnsi="Times New Roman" w:cs="Times New Roman"/>
                  <w:color w:val="000000"/>
                  <w:sz w:val="20"/>
                  <w:szCs w:val="20"/>
                </w:rPr>
                <w:delText>1</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13337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7.9</w:t>
            </w:r>
            <w:del w:id="2391" w:author="Rebecca L Hartman" w:date="2020-02-18T14:14:00Z">
              <w:r w:rsidRPr="00937101" w:rsidDel="0013643B">
                <w:rPr>
                  <w:rFonts w:ascii="Times New Roman" w:eastAsia="Times New Roman" w:hAnsi="Times New Roman" w:cs="Times New Roman"/>
                  <w:color w:val="000000"/>
                  <w:sz w:val="20"/>
                  <w:szCs w:val="20"/>
                </w:rPr>
                <w:delText>4</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A9D4E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del w:id="2393" w:author="Rebecca L Hartman" w:date="2020-02-18T14:14:00Z">
              <w:r w:rsidRPr="00937101" w:rsidDel="0013643B">
                <w:rPr>
                  <w:rFonts w:ascii="Times New Roman" w:eastAsia="Times New Roman" w:hAnsi="Times New Roman" w:cs="Times New Roman"/>
                  <w:color w:val="000000"/>
                  <w:sz w:val="20"/>
                  <w:szCs w:val="20"/>
                </w:rPr>
                <w:delText>0</w:delText>
              </w:r>
            </w:del>
            <w:commentRangeEnd w:id="2386"/>
            <w:r w:rsidRPr="00937101">
              <w:rPr>
                <w:rStyle w:val="CommentReference"/>
                <w:rFonts w:ascii="Times New Roman" w:hAnsi="Times New Roman" w:cs="Times New Roman"/>
                <w:sz w:val="20"/>
                <w:szCs w:val="20"/>
              </w:rPr>
              <w:commentReference w:id="2386"/>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58E9F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13CEE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14.0</w:t>
            </w:r>
          </w:p>
        </w:tc>
      </w:tr>
      <w:tr w:rsidR="00AB6B49" w:rsidRPr="00937101" w14:paraId="27A06E2C" w14:textId="77777777" w:rsidTr="00AB6B49">
        <w:trPr>
          <w:trHeight w:val="218"/>
          <w:trPrChange w:id="239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39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DB1D592"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5AFC1B" w14:textId="77777777"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399" w:author="Rebecca L Hartman" w:date="2020-02-18T13:57: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400" w:author="Rebecca L Hartman" w:date="2020-02-18T13:58: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868F3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322C0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D078C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B5B7B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55D07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2ADE5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429D3BA9" w14:textId="77777777" w:rsidTr="00AB6B49">
        <w:trPr>
          <w:trHeight w:val="218"/>
          <w:trPrChange w:id="2407"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408"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50AF5B29"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9"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49112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24F10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F287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FFC9A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E8BC0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822BA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D0F6E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86.9</w:t>
            </w:r>
          </w:p>
        </w:tc>
      </w:tr>
      <w:tr w:rsidR="00AB6B49" w:rsidRPr="00937101" w14:paraId="0CC30255" w14:textId="77777777" w:rsidTr="00AB6B49">
        <w:trPr>
          <w:trHeight w:val="218"/>
          <w:trPrChange w:id="241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41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506954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99278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8D0C2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1805E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A7C27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EDB3A2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51A5A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4C00A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1.81</w:t>
            </w:r>
          </w:p>
        </w:tc>
      </w:tr>
      <w:tr w:rsidR="00AB6B49" w:rsidRPr="00937101" w14:paraId="4C31A31D" w14:textId="77777777" w:rsidTr="00AB6B49">
        <w:trPr>
          <w:trHeight w:val="218"/>
          <w:trPrChange w:id="2425"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426"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303D38AB"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7"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3BE08" w14:textId="2DCCDFBE" w:rsidR="00AB6B49" w:rsidRPr="00937101" w:rsidRDefault="00AB6B49">
            <w:pPr>
              <w:spacing w:after="0" w:line="240" w:lineRule="auto"/>
              <w:rPr>
                <w:rFonts w:ascii="Times New Roman" w:eastAsia="Times New Roman" w:hAnsi="Times New Roman" w:cs="Times New Roman"/>
                <w:sz w:val="20"/>
                <w:szCs w:val="20"/>
              </w:rPr>
            </w:pPr>
            <w:commentRangeStart w:id="2428"/>
            <w:commentRangeStart w:id="2429"/>
            <w:del w:id="2430" w:author="Miller, Ryan" w:date="2020-02-21T09:56:00Z">
              <w:r w:rsidRPr="00937101" w:rsidDel="00C74BBA">
                <w:rPr>
                  <w:rFonts w:ascii="Times New Roman" w:eastAsia="Times New Roman" w:hAnsi="Times New Roman" w:cs="Times New Roman"/>
                  <w:color w:val="000000"/>
                  <w:sz w:val="20"/>
                  <w:szCs w:val="20"/>
                </w:rPr>
                <w:delText>SDLD</w:delText>
              </w:r>
              <w:commentRangeEnd w:id="2428"/>
              <w:r w:rsidRPr="00937101" w:rsidDel="00C74BBA">
                <w:rPr>
                  <w:rStyle w:val="CommentReference"/>
                  <w:rFonts w:ascii="Times New Roman" w:hAnsi="Times New Roman" w:cs="Times New Roman"/>
                  <w:sz w:val="20"/>
                  <w:szCs w:val="20"/>
                </w:rPr>
                <w:commentReference w:id="2428"/>
              </w:r>
              <w:commentRangeEnd w:id="2429"/>
              <w:r w:rsidR="00C74BBA" w:rsidDel="00C74BBA">
                <w:rPr>
                  <w:rStyle w:val="CommentReference"/>
                </w:rPr>
                <w:commentReference w:id="2429"/>
              </w:r>
            </w:del>
            <w:ins w:id="2431" w:author="Rebecca L Hartman" w:date="2020-02-18T14:45:00Z">
              <w:del w:id="2432"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2433"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 xml:space="preserve">P </w:t>
              </w:r>
            </w:ins>
            <w:ins w:id="2434" w:author="Rebecca L Hartman" w:date="2020-02-18T14:45:00Z">
              <w:r w:rsidRPr="00937101">
                <w:rPr>
                  <w:rFonts w:ascii="Times New Roman" w:eastAsia="Times New Roman" w:hAnsi="Times New Roman" w:cs="Times New Roman"/>
                  <w:color w:val="000000"/>
                  <w:sz w:val="20"/>
                  <w:szCs w:val="20"/>
                </w:rPr>
                <w:t>(</w:t>
              </w:r>
            </w:ins>
            <w:ins w:id="2435" w:author="Miller, Ryan" w:date="2020-02-28T15:51:00Z">
              <w:r w:rsidR="00137F9D">
                <w:rPr>
                  <w:rFonts w:ascii="Times New Roman" w:eastAsia="Times New Roman" w:hAnsi="Times New Roman" w:cs="Times New Roman"/>
                  <w:color w:val="000000"/>
                  <w:sz w:val="20"/>
                  <w:szCs w:val="20"/>
                </w:rPr>
                <w:t>cm</w:t>
              </w:r>
            </w:ins>
            <w:ins w:id="2436" w:author="Rebecca L Hartman" w:date="2020-02-18T14:45:00Z">
              <w:del w:id="2437" w:author="Miller, Ryan" w:date="2020-02-21T09:56: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8DFE72" w14:textId="3237D605" w:rsidR="00AB6B49" w:rsidRPr="00937101" w:rsidRDefault="00137F9D" w:rsidP="000068D0">
            <w:pPr>
              <w:spacing w:after="0" w:line="240" w:lineRule="auto"/>
              <w:rPr>
                <w:rFonts w:ascii="Times New Roman" w:eastAsia="Times New Roman" w:hAnsi="Times New Roman" w:cs="Times New Roman"/>
                <w:sz w:val="20"/>
                <w:szCs w:val="20"/>
              </w:rPr>
            </w:pPr>
            <w:ins w:id="2439" w:author="Miller, Ryan" w:date="2020-02-28T15:50:00Z">
              <w:r>
                <w:rPr>
                  <w:rFonts w:ascii="Times New Roman" w:eastAsia="Times New Roman" w:hAnsi="Times New Roman" w:cs="Times New Roman"/>
                  <w:color w:val="000000"/>
                  <w:sz w:val="20"/>
                  <w:szCs w:val="20"/>
                </w:rPr>
                <w:t>4.57</w:t>
              </w:r>
            </w:ins>
            <w:del w:id="2440" w:author="Miller, Ryan" w:date="2020-02-28T15:50:00Z">
              <w:r w:rsidR="00AB6B49" w:rsidRPr="00937101" w:rsidDel="00137F9D">
                <w:rPr>
                  <w:rFonts w:ascii="Times New Roman" w:eastAsia="Times New Roman" w:hAnsi="Times New Roman" w:cs="Times New Roman"/>
                  <w:color w:val="000000"/>
                  <w:sz w:val="20"/>
                  <w:szCs w:val="20"/>
                </w:rPr>
                <w:delText>0.1</w:delText>
              </w:r>
            </w:del>
            <w:ins w:id="2441" w:author="Rebecca L Hartman" w:date="2020-02-18T14:45:00Z">
              <w:del w:id="2442" w:author="Miller, Ryan" w:date="2020-02-28T15:50:00Z">
                <w:r w:rsidR="00AB6B49" w:rsidRPr="00937101" w:rsidDel="00137F9D">
                  <w:rPr>
                    <w:rFonts w:ascii="Times New Roman" w:eastAsia="Times New Roman" w:hAnsi="Times New Roman" w:cs="Times New Roman"/>
                    <w:color w:val="000000"/>
                    <w:sz w:val="20"/>
                    <w:szCs w:val="20"/>
                  </w:rPr>
                  <w:delText>5</w:delText>
                </w:r>
              </w:del>
            </w:ins>
            <w:del w:id="2443" w:author="Rebecca L Hartman" w:date="2020-02-18T14:45:00Z">
              <w:r w:rsidR="00AB6B49" w:rsidRPr="00937101" w:rsidDel="00872776">
                <w:rPr>
                  <w:rFonts w:ascii="Times New Roman" w:eastAsia="Times New Roman" w:hAnsi="Times New Roman" w:cs="Times New Roman"/>
                  <w:color w:val="000000"/>
                  <w:sz w:val="20"/>
                  <w:szCs w:val="20"/>
                </w:rPr>
                <w:delText>49</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4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66FE1B" w14:textId="10844B41" w:rsidR="00AB6B49" w:rsidRPr="00937101" w:rsidRDefault="00137F9D" w:rsidP="000068D0">
            <w:pPr>
              <w:spacing w:after="0" w:line="240" w:lineRule="auto"/>
              <w:rPr>
                <w:rFonts w:ascii="Times New Roman" w:eastAsia="Times New Roman" w:hAnsi="Times New Roman" w:cs="Times New Roman"/>
                <w:sz w:val="20"/>
                <w:szCs w:val="20"/>
              </w:rPr>
            </w:pPr>
            <w:ins w:id="2445" w:author="Miller, Ryan" w:date="2020-02-28T15:51:00Z">
              <w:r>
                <w:rPr>
                  <w:rFonts w:ascii="Times New Roman" w:eastAsia="Times New Roman" w:hAnsi="Times New Roman" w:cs="Times New Roman"/>
                  <w:color w:val="000000"/>
                  <w:sz w:val="20"/>
                  <w:szCs w:val="20"/>
                </w:rPr>
                <w:t>3.05</w:t>
              </w:r>
            </w:ins>
            <w:commentRangeStart w:id="2446"/>
            <w:del w:id="2447" w:author="Miller, Ryan" w:date="2020-02-28T15:51:00Z">
              <w:r w:rsidR="00AB6B49" w:rsidRPr="00937101" w:rsidDel="00137F9D">
                <w:rPr>
                  <w:rFonts w:ascii="Times New Roman" w:eastAsia="Times New Roman" w:hAnsi="Times New Roman" w:cs="Times New Roman"/>
                  <w:color w:val="000000"/>
                  <w:sz w:val="20"/>
                  <w:szCs w:val="20"/>
                </w:rPr>
                <w:delText>0</w:delText>
              </w:r>
            </w:del>
            <w:del w:id="2448" w:author="Miller, Ryan" w:date="2020-02-28T15:50:00Z">
              <w:r w:rsidR="00AB6B49" w:rsidRPr="00937101" w:rsidDel="00137F9D">
                <w:rPr>
                  <w:rFonts w:ascii="Times New Roman" w:eastAsia="Times New Roman" w:hAnsi="Times New Roman" w:cs="Times New Roman"/>
                  <w:color w:val="000000"/>
                  <w:sz w:val="20"/>
                  <w:szCs w:val="20"/>
                </w:rPr>
                <w:delText>.10</w:delText>
              </w:r>
            </w:del>
            <w:del w:id="2449" w:author="Rebecca L Hartman" w:date="2020-02-18T14:46:00Z">
              <w:r w:rsidR="00AB6B49" w:rsidRPr="00937101" w:rsidDel="00872776">
                <w:rPr>
                  <w:rFonts w:ascii="Times New Roman" w:eastAsia="Times New Roman" w:hAnsi="Times New Roman" w:cs="Times New Roman"/>
                  <w:color w:val="000000"/>
                  <w:sz w:val="20"/>
                  <w:szCs w:val="20"/>
                </w:rPr>
                <w:delText>5</w:delText>
              </w:r>
            </w:del>
            <w:commentRangeEnd w:id="2446"/>
            <w:r w:rsidR="00AB6B49" w:rsidRPr="00937101">
              <w:rPr>
                <w:rStyle w:val="CommentReference"/>
                <w:rFonts w:ascii="Times New Roman" w:hAnsi="Times New Roman" w:cs="Times New Roman"/>
                <w:sz w:val="20"/>
                <w:szCs w:val="20"/>
              </w:rPr>
              <w:commentReference w:id="2446"/>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F2F79" w14:textId="56EF1675" w:rsidR="00AB6B49" w:rsidRPr="00937101" w:rsidRDefault="00AB6B49" w:rsidP="000068D0">
            <w:pPr>
              <w:spacing w:after="0" w:line="240" w:lineRule="auto"/>
              <w:rPr>
                <w:rFonts w:ascii="Times New Roman" w:eastAsia="Times New Roman" w:hAnsi="Times New Roman" w:cs="Times New Roman"/>
                <w:sz w:val="20"/>
                <w:szCs w:val="20"/>
              </w:rPr>
            </w:pPr>
            <w:del w:id="2451" w:author="Miller, Ryan" w:date="2020-02-28T15:51:00Z">
              <w:r w:rsidRPr="00937101" w:rsidDel="00137F9D">
                <w:rPr>
                  <w:rFonts w:ascii="Times New Roman" w:eastAsia="Times New Roman" w:hAnsi="Times New Roman" w:cs="Times New Roman"/>
                  <w:color w:val="000000"/>
                  <w:sz w:val="20"/>
                  <w:szCs w:val="20"/>
                </w:rPr>
                <w:delText>0.134</w:delText>
              </w:r>
            </w:del>
            <w:ins w:id="2452" w:author="Miller, Ryan" w:date="2020-02-28T15:51:00Z">
              <w:r w:rsidR="00137F9D">
                <w:rPr>
                  <w:rFonts w:ascii="Times New Roman" w:eastAsia="Times New Roman" w:hAnsi="Times New Roman" w:cs="Times New Roman"/>
                  <w:color w:val="000000"/>
                  <w:sz w:val="20"/>
                  <w:szCs w:val="20"/>
                </w:rPr>
                <w:t>3.96</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3CEA61" w14:textId="0D1DF5AE" w:rsidR="00AB6B49" w:rsidRPr="00937101" w:rsidRDefault="00AB6B49" w:rsidP="000068D0">
            <w:pPr>
              <w:spacing w:after="0" w:line="240" w:lineRule="auto"/>
              <w:rPr>
                <w:rFonts w:ascii="Times New Roman" w:eastAsia="Times New Roman" w:hAnsi="Times New Roman" w:cs="Times New Roman"/>
                <w:sz w:val="20"/>
                <w:szCs w:val="20"/>
              </w:rPr>
            </w:pPr>
            <w:del w:id="2454" w:author="Miller, Ryan" w:date="2020-02-28T15:51:00Z">
              <w:r w:rsidRPr="00937101" w:rsidDel="00137F9D">
                <w:rPr>
                  <w:rFonts w:ascii="Times New Roman" w:eastAsia="Times New Roman" w:hAnsi="Times New Roman" w:cs="Times New Roman"/>
                  <w:color w:val="000000"/>
                  <w:sz w:val="20"/>
                  <w:szCs w:val="20"/>
                </w:rPr>
                <w:delText>0.162</w:delText>
              </w:r>
            </w:del>
            <w:ins w:id="2455" w:author="Miller, Ryan" w:date="2020-02-28T15:51:00Z">
              <w:r w:rsidR="00137F9D">
                <w:rPr>
                  <w:rFonts w:ascii="Times New Roman" w:eastAsia="Times New Roman" w:hAnsi="Times New Roman" w:cs="Times New Roman"/>
                  <w:color w:val="000000"/>
                  <w:sz w:val="20"/>
                  <w:szCs w:val="20"/>
                </w:rPr>
                <w:t>4.88</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F878A2" w14:textId="7CA6EEDC" w:rsidR="00AB6B49" w:rsidRPr="00937101" w:rsidRDefault="00AB6B49" w:rsidP="000068D0">
            <w:pPr>
              <w:spacing w:after="0" w:line="240" w:lineRule="auto"/>
              <w:rPr>
                <w:rFonts w:ascii="Times New Roman" w:eastAsia="Times New Roman" w:hAnsi="Times New Roman" w:cs="Times New Roman"/>
                <w:sz w:val="20"/>
                <w:szCs w:val="20"/>
              </w:rPr>
            </w:pPr>
            <w:del w:id="2457" w:author="Miller, Ryan" w:date="2020-02-28T15:51:00Z">
              <w:r w:rsidRPr="00937101" w:rsidDel="00137F9D">
                <w:rPr>
                  <w:rFonts w:ascii="Times New Roman" w:eastAsia="Times New Roman" w:hAnsi="Times New Roman" w:cs="Times New Roman"/>
                  <w:color w:val="000000"/>
                  <w:sz w:val="20"/>
                  <w:szCs w:val="20"/>
                </w:rPr>
                <w:delText>0.1</w:delText>
              </w:r>
            </w:del>
            <w:ins w:id="2458" w:author="Rebecca L Hartman" w:date="2020-02-18T14:46:00Z">
              <w:del w:id="2459" w:author="Miller, Ryan" w:date="2020-02-28T15:51:00Z">
                <w:r w:rsidRPr="00937101" w:rsidDel="00137F9D">
                  <w:rPr>
                    <w:rFonts w:ascii="Times New Roman" w:eastAsia="Times New Roman" w:hAnsi="Times New Roman" w:cs="Times New Roman"/>
                    <w:color w:val="000000"/>
                    <w:sz w:val="20"/>
                    <w:szCs w:val="20"/>
                  </w:rPr>
                  <w:delText>2</w:delText>
                </w:r>
              </w:del>
            </w:ins>
            <w:del w:id="2460" w:author="Miller, Ryan" w:date="2020-02-28T15:51:00Z">
              <w:r w:rsidRPr="00937101" w:rsidDel="00137F9D">
                <w:rPr>
                  <w:rFonts w:ascii="Times New Roman" w:eastAsia="Times New Roman" w:hAnsi="Times New Roman" w:cs="Times New Roman"/>
                  <w:color w:val="000000"/>
                  <w:sz w:val="20"/>
                  <w:szCs w:val="20"/>
                </w:rPr>
                <w:delText>18</w:delText>
              </w:r>
            </w:del>
            <w:ins w:id="2461" w:author="Miller, Ryan" w:date="2020-02-28T15:51:00Z">
              <w:r w:rsidR="00137F9D">
                <w:rPr>
                  <w:rFonts w:ascii="Times New Roman" w:eastAsia="Times New Roman" w:hAnsi="Times New Roman" w:cs="Times New Roman"/>
                  <w:color w:val="000000"/>
                  <w:sz w:val="20"/>
                  <w:szCs w:val="20"/>
                </w:rPr>
                <w:t>3.66</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38C02E" w14:textId="27957E9D" w:rsidR="00AB6B49" w:rsidRPr="00937101" w:rsidRDefault="00AB6B49" w:rsidP="000068D0">
            <w:pPr>
              <w:spacing w:after="0" w:line="240" w:lineRule="auto"/>
              <w:rPr>
                <w:rFonts w:ascii="Times New Roman" w:eastAsia="Times New Roman" w:hAnsi="Times New Roman" w:cs="Times New Roman"/>
                <w:sz w:val="20"/>
                <w:szCs w:val="20"/>
              </w:rPr>
            </w:pPr>
            <w:del w:id="2463" w:author="Miller, Ryan" w:date="2020-02-28T15:51:00Z">
              <w:r w:rsidRPr="00937101" w:rsidDel="00137F9D">
                <w:rPr>
                  <w:rFonts w:ascii="Times New Roman" w:eastAsia="Times New Roman" w:hAnsi="Times New Roman" w:cs="Times New Roman"/>
                  <w:color w:val="000000"/>
                  <w:sz w:val="20"/>
                  <w:szCs w:val="20"/>
                </w:rPr>
                <w:delText>0.142</w:delText>
              </w:r>
            </w:del>
            <w:ins w:id="2464" w:author="Miller, Ryan" w:date="2020-02-28T15:51:00Z">
              <w:r w:rsidR="00137F9D">
                <w:rPr>
                  <w:rFonts w:ascii="Times New Roman" w:eastAsia="Times New Roman" w:hAnsi="Times New Roman" w:cs="Times New Roman"/>
                  <w:color w:val="000000"/>
                  <w:sz w:val="20"/>
                  <w:szCs w:val="20"/>
                </w:rPr>
                <w:t>4.27</w:t>
              </w:r>
            </w:ins>
          </w:p>
        </w:tc>
      </w:tr>
      <w:tr w:rsidR="00AB6B49" w:rsidRPr="00937101" w14:paraId="77968552" w14:textId="77777777" w:rsidTr="00AB6B49">
        <w:trPr>
          <w:trHeight w:val="218"/>
          <w:trPrChange w:id="2465"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466"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74B79DC"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7"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8EBD19" w14:textId="1EB0E549" w:rsidR="00AB6B49" w:rsidRPr="00937101" w:rsidRDefault="00AB6B49">
            <w:pPr>
              <w:spacing w:after="0" w:line="240" w:lineRule="auto"/>
              <w:rPr>
                <w:rFonts w:ascii="Times New Roman" w:eastAsia="Times New Roman" w:hAnsi="Times New Roman" w:cs="Times New Roman"/>
                <w:sz w:val="20"/>
                <w:szCs w:val="20"/>
              </w:rPr>
            </w:pPr>
            <w:commentRangeStart w:id="2468"/>
            <w:commentRangeStart w:id="2469"/>
            <w:r w:rsidRPr="00937101">
              <w:rPr>
                <w:rFonts w:ascii="Times New Roman" w:eastAsia="Times New Roman" w:hAnsi="Times New Roman" w:cs="Times New Roman"/>
                <w:color w:val="000000"/>
                <w:sz w:val="20"/>
                <w:szCs w:val="20"/>
              </w:rPr>
              <w:t>Speed</w:t>
            </w:r>
            <w:commentRangeEnd w:id="2468"/>
            <w:r w:rsidRPr="00937101">
              <w:rPr>
                <w:rStyle w:val="CommentReference"/>
                <w:rFonts w:ascii="Times New Roman" w:hAnsi="Times New Roman" w:cs="Times New Roman"/>
                <w:sz w:val="20"/>
                <w:szCs w:val="20"/>
              </w:rPr>
              <w:commentReference w:id="2468"/>
            </w:r>
            <w:commentRangeEnd w:id="2469"/>
            <w:r w:rsidR="00C74BBA">
              <w:rPr>
                <w:rStyle w:val="CommentReference"/>
              </w:rPr>
              <w:commentReference w:id="2469"/>
            </w:r>
            <w:ins w:id="2470" w:author="Rebecca L Hartman" w:date="2020-02-18T14:37:00Z">
              <w:r w:rsidRPr="00937101">
                <w:rPr>
                  <w:rFonts w:ascii="Times New Roman" w:eastAsia="Times New Roman" w:hAnsi="Times New Roman" w:cs="Times New Roman"/>
                  <w:color w:val="000000"/>
                  <w:sz w:val="20"/>
                  <w:szCs w:val="20"/>
                </w:rPr>
                <w:t xml:space="preserve"> (</w:t>
              </w:r>
              <w:del w:id="2471" w:author="Miller, Ryan" w:date="2020-02-28T15:57:00Z">
                <w:r w:rsidRPr="00937101" w:rsidDel="008B4DF6">
                  <w:rPr>
                    <w:rFonts w:ascii="Times New Roman" w:eastAsia="Times New Roman" w:hAnsi="Times New Roman" w:cs="Times New Roman"/>
                    <w:color w:val="000000"/>
                    <w:sz w:val="20"/>
                    <w:szCs w:val="20"/>
                  </w:rPr>
                  <w:delText>miles/h</w:delText>
                </w:r>
              </w:del>
            </w:ins>
            <w:ins w:id="2472" w:author="Miller, Ryan" w:date="2020-02-28T15:57:00Z">
              <w:r w:rsidR="008B4DF6">
                <w:rPr>
                  <w:rFonts w:ascii="Times New Roman" w:eastAsia="Times New Roman" w:hAnsi="Times New Roman" w:cs="Times New Roman"/>
                  <w:color w:val="000000"/>
                  <w:sz w:val="20"/>
                  <w:szCs w:val="20"/>
                </w:rPr>
                <w:t>m/s</w:t>
              </w:r>
            </w:ins>
            <w:ins w:id="2473" w:author="Rebecca L Hartman" w:date="2020-02-18T14:3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7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F92932" w14:textId="0A9233D8" w:rsidR="00AB6B49" w:rsidRPr="00937101" w:rsidRDefault="00137F9D" w:rsidP="000068D0">
            <w:pPr>
              <w:spacing w:after="0" w:line="240" w:lineRule="auto"/>
              <w:rPr>
                <w:rFonts w:ascii="Times New Roman" w:eastAsia="Times New Roman" w:hAnsi="Times New Roman" w:cs="Times New Roman"/>
                <w:sz w:val="20"/>
                <w:szCs w:val="20"/>
              </w:rPr>
            </w:pPr>
            <w:ins w:id="2475" w:author="Miller, Ryan" w:date="2020-02-28T15:56:00Z">
              <w:r>
                <w:rPr>
                  <w:rFonts w:ascii="Times New Roman" w:eastAsia="Times New Roman" w:hAnsi="Times New Roman" w:cs="Times New Roman"/>
                  <w:color w:val="000000"/>
                  <w:sz w:val="20"/>
                  <w:szCs w:val="20"/>
                </w:rPr>
                <w:t>12.74</w:t>
              </w:r>
            </w:ins>
            <w:del w:id="2476" w:author="Miller, Ryan" w:date="2020-02-28T15:56:00Z">
              <w:r w:rsidR="00AB6B49" w:rsidRPr="00937101" w:rsidDel="00137F9D">
                <w:rPr>
                  <w:rFonts w:ascii="Times New Roman" w:eastAsia="Times New Roman" w:hAnsi="Times New Roman" w:cs="Times New Roman"/>
                  <w:color w:val="000000"/>
                  <w:sz w:val="20"/>
                  <w:szCs w:val="20"/>
                </w:rPr>
                <w:delText>28.5</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7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E3716" w14:textId="239AADF6" w:rsidR="00AB6B49" w:rsidRPr="00937101" w:rsidRDefault="00AB6B49" w:rsidP="000068D0">
            <w:pPr>
              <w:spacing w:after="0" w:line="240" w:lineRule="auto"/>
              <w:rPr>
                <w:rFonts w:ascii="Times New Roman" w:eastAsia="Times New Roman" w:hAnsi="Times New Roman" w:cs="Times New Roman"/>
                <w:sz w:val="20"/>
                <w:szCs w:val="20"/>
              </w:rPr>
            </w:pPr>
            <w:del w:id="2478" w:author="Miller, Ryan" w:date="2020-02-28T15:56:00Z">
              <w:r w:rsidRPr="00937101" w:rsidDel="00137F9D">
                <w:rPr>
                  <w:rFonts w:ascii="Times New Roman" w:eastAsia="Times New Roman" w:hAnsi="Times New Roman" w:cs="Times New Roman"/>
                  <w:color w:val="000000"/>
                  <w:sz w:val="20"/>
                  <w:szCs w:val="20"/>
                </w:rPr>
                <w:delText>29.3</w:delText>
              </w:r>
            </w:del>
            <w:ins w:id="2479" w:author="Miller, Ryan" w:date="2020-02-28T15:56:00Z">
              <w:r w:rsidR="00137F9D">
                <w:rPr>
                  <w:rFonts w:ascii="Times New Roman" w:eastAsia="Times New Roman" w:hAnsi="Times New Roman" w:cs="Times New Roman"/>
                  <w:color w:val="000000"/>
                  <w:sz w:val="20"/>
                  <w:szCs w:val="20"/>
                </w:rPr>
                <w:t>13.10</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840B41" w14:textId="06FA8432" w:rsidR="00AB6B49" w:rsidRPr="00937101" w:rsidRDefault="00AB6B49" w:rsidP="000068D0">
            <w:pPr>
              <w:spacing w:after="0" w:line="240" w:lineRule="auto"/>
              <w:rPr>
                <w:rFonts w:ascii="Times New Roman" w:eastAsia="Times New Roman" w:hAnsi="Times New Roman" w:cs="Times New Roman"/>
                <w:sz w:val="20"/>
                <w:szCs w:val="20"/>
              </w:rPr>
            </w:pPr>
            <w:del w:id="2481" w:author="Miller, Ryan" w:date="2020-02-28T15:57:00Z">
              <w:r w:rsidRPr="00937101" w:rsidDel="008B4DF6">
                <w:rPr>
                  <w:rFonts w:ascii="Times New Roman" w:eastAsia="Times New Roman" w:hAnsi="Times New Roman" w:cs="Times New Roman"/>
                  <w:color w:val="000000"/>
                  <w:sz w:val="20"/>
                  <w:szCs w:val="20"/>
                </w:rPr>
                <w:delText>29.5</w:delText>
              </w:r>
            </w:del>
            <w:ins w:id="2482" w:author="Miller, Ryan" w:date="2020-02-28T15:57:00Z">
              <w:r w:rsidR="008B4DF6">
                <w:rPr>
                  <w:rFonts w:ascii="Times New Roman" w:eastAsia="Times New Roman" w:hAnsi="Times New Roman" w:cs="Times New Roman"/>
                  <w:color w:val="000000"/>
                  <w:sz w:val="20"/>
                  <w:szCs w:val="20"/>
                </w:rPr>
                <w:t>13.19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B0824C" w14:textId="30B0A574" w:rsidR="00AB6B49" w:rsidRPr="00937101" w:rsidRDefault="00AB6B49" w:rsidP="000068D0">
            <w:pPr>
              <w:spacing w:after="0" w:line="240" w:lineRule="auto"/>
              <w:rPr>
                <w:rFonts w:ascii="Times New Roman" w:eastAsia="Times New Roman" w:hAnsi="Times New Roman" w:cs="Times New Roman"/>
                <w:sz w:val="20"/>
                <w:szCs w:val="20"/>
              </w:rPr>
            </w:pPr>
            <w:del w:id="2484" w:author="Miller, Ryan" w:date="2020-02-28T15:57:00Z">
              <w:r w:rsidRPr="00937101" w:rsidDel="008B4DF6">
                <w:rPr>
                  <w:rFonts w:ascii="Times New Roman" w:eastAsia="Times New Roman" w:hAnsi="Times New Roman" w:cs="Times New Roman"/>
                  <w:color w:val="000000"/>
                  <w:sz w:val="20"/>
                  <w:szCs w:val="20"/>
                </w:rPr>
                <w:delText>29.5</w:delText>
              </w:r>
            </w:del>
            <w:ins w:id="2485" w:author="Miller, Ryan" w:date="2020-02-28T15:57:00Z">
              <w:r w:rsidR="008B4DF6">
                <w:rPr>
                  <w:rFonts w:ascii="Times New Roman" w:eastAsia="Times New Roman" w:hAnsi="Times New Roman" w:cs="Times New Roman"/>
                  <w:color w:val="000000"/>
                  <w:sz w:val="20"/>
                  <w:szCs w:val="20"/>
                </w:rPr>
                <w:t>13.19</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83749A" w14:textId="5DF08618" w:rsidR="00AB6B49" w:rsidRPr="00937101" w:rsidRDefault="00AB6B49" w:rsidP="000068D0">
            <w:pPr>
              <w:spacing w:after="0" w:line="240" w:lineRule="auto"/>
              <w:rPr>
                <w:rFonts w:ascii="Times New Roman" w:eastAsia="Times New Roman" w:hAnsi="Times New Roman" w:cs="Times New Roman"/>
                <w:sz w:val="20"/>
                <w:szCs w:val="20"/>
              </w:rPr>
            </w:pPr>
            <w:del w:id="2487" w:author="Miller, Ryan" w:date="2020-02-28T15:57:00Z">
              <w:r w:rsidRPr="00937101" w:rsidDel="008B4DF6">
                <w:rPr>
                  <w:rFonts w:ascii="Times New Roman" w:eastAsia="Times New Roman" w:hAnsi="Times New Roman" w:cs="Times New Roman"/>
                  <w:color w:val="000000"/>
                  <w:sz w:val="20"/>
                  <w:szCs w:val="20"/>
                </w:rPr>
                <w:delText>27.6</w:delText>
              </w:r>
            </w:del>
            <w:ins w:id="2488" w:author="Miller, Ryan" w:date="2020-02-28T15:57:00Z">
              <w:r w:rsidR="008B4DF6">
                <w:rPr>
                  <w:rFonts w:ascii="Times New Roman" w:eastAsia="Times New Roman" w:hAnsi="Times New Roman" w:cs="Times New Roman"/>
                  <w:color w:val="000000"/>
                  <w:sz w:val="20"/>
                  <w:szCs w:val="20"/>
                </w:rPr>
                <w:t>12.34</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1D0D5C" w14:textId="5D58607C" w:rsidR="00AB6B49" w:rsidRPr="00937101" w:rsidRDefault="00AB6B49" w:rsidP="000068D0">
            <w:pPr>
              <w:spacing w:after="0" w:line="240" w:lineRule="auto"/>
              <w:rPr>
                <w:rFonts w:ascii="Times New Roman" w:eastAsia="Times New Roman" w:hAnsi="Times New Roman" w:cs="Times New Roman"/>
                <w:sz w:val="20"/>
                <w:szCs w:val="20"/>
              </w:rPr>
            </w:pPr>
            <w:del w:id="2490" w:author="Miller, Ryan" w:date="2020-02-28T15:57:00Z">
              <w:r w:rsidRPr="00937101" w:rsidDel="008B4DF6">
                <w:rPr>
                  <w:rFonts w:ascii="Times New Roman" w:eastAsia="Times New Roman" w:hAnsi="Times New Roman" w:cs="Times New Roman"/>
                  <w:color w:val="000000"/>
                  <w:sz w:val="20"/>
                  <w:szCs w:val="20"/>
                </w:rPr>
                <w:delText>28.3</w:delText>
              </w:r>
            </w:del>
            <w:ins w:id="2491" w:author="Miller, Ryan" w:date="2020-02-28T15:57:00Z">
              <w:r w:rsidR="008B4DF6">
                <w:rPr>
                  <w:rFonts w:ascii="Times New Roman" w:eastAsia="Times New Roman" w:hAnsi="Times New Roman" w:cs="Times New Roman"/>
                  <w:color w:val="000000"/>
                  <w:sz w:val="20"/>
                  <w:szCs w:val="20"/>
                </w:rPr>
                <w:t>12.65</w:t>
              </w:r>
            </w:ins>
          </w:p>
        </w:tc>
      </w:tr>
      <w:tr w:rsidR="00AB6B49" w:rsidRPr="00937101" w14:paraId="56DFBD93" w14:textId="77777777" w:rsidTr="00AB6B49">
        <w:trPr>
          <w:trHeight w:val="218"/>
          <w:trPrChange w:id="249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49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6485812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B820B6" w14:textId="47A8AF86" w:rsidR="00AB6B49" w:rsidRPr="00937101" w:rsidRDefault="00AB6B49">
            <w:pPr>
              <w:spacing w:after="0" w:line="240" w:lineRule="auto"/>
              <w:rPr>
                <w:rFonts w:ascii="Times New Roman" w:eastAsia="Times New Roman" w:hAnsi="Times New Roman" w:cs="Times New Roman"/>
                <w:sz w:val="20"/>
                <w:szCs w:val="20"/>
              </w:rPr>
            </w:pPr>
            <w:commentRangeStart w:id="2495"/>
            <w:commentRangeStart w:id="2496"/>
            <w:r w:rsidRPr="00937101">
              <w:rPr>
                <w:rFonts w:ascii="Times New Roman" w:eastAsia="Times New Roman" w:hAnsi="Times New Roman" w:cs="Times New Roman"/>
                <w:color w:val="000000"/>
                <w:sz w:val="20"/>
                <w:szCs w:val="20"/>
              </w:rPr>
              <w:t>SDS</w:t>
            </w:r>
            <w:commentRangeEnd w:id="2495"/>
            <w:r w:rsidRPr="00937101">
              <w:rPr>
                <w:rStyle w:val="CommentReference"/>
                <w:rFonts w:ascii="Times New Roman" w:hAnsi="Times New Roman" w:cs="Times New Roman"/>
                <w:sz w:val="20"/>
                <w:szCs w:val="20"/>
              </w:rPr>
              <w:commentReference w:id="2495"/>
            </w:r>
            <w:commentRangeEnd w:id="2496"/>
            <w:r w:rsidR="00C74BBA">
              <w:rPr>
                <w:rStyle w:val="CommentReference"/>
              </w:rPr>
              <w:commentReference w:id="2496"/>
            </w:r>
            <w:ins w:id="2497" w:author="Rebecca L Hartman" w:date="2020-02-18T14:37:00Z">
              <w:r w:rsidRPr="00937101">
                <w:rPr>
                  <w:rFonts w:ascii="Times New Roman" w:eastAsia="Times New Roman" w:hAnsi="Times New Roman" w:cs="Times New Roman"/>
                  <w:color w:val="000000"/>
                  <w:sz w:val="20"/>
                  <w:szCs w:val="20"/>
                </w:rPr>
                <w:t xml:space="preserve"> (</w:t>
              </w:r>
              <w:del w:id="2498" w:author="Miller, Ryan" w:date="2020-02-28T15:58:00Z">
                <w:r w:rsidRPr="00937101" w:rsidDel="008B4DF6">
                  <w:rPr>
                    <w:rFonts w:ascii="Times New Roman" w:eastAsia="Times New Roman" w:hAnsi="Times New Roman" w:cs="Times New Roman"/>
                    <w:color w:val="000000"/>
                    <w:sz w:val="20"/>
                    <w:szCs w:val="20"/>
                  </w:rPr>
                  <w:delText>miles/h</w:delText>
                </w:r>
              </w:del>
            </w:ins>
            <w:ins w:id="2499" w:author="Miller, Ryan" w:date="2020-02-28T15:58:00Z">
              <w:r w:rsidR="008B4DF6">
                <w:rPr>
                  <w:rFonts w:ascii="Times New Roman" w:eastAsia="Times New Roman" w:hAnsi="Times New Roman" w:cs="Times New Roman"/>
                  <w:color w:val="000000"/>
                  <w:sz w:val="20"/>
                  <w:szCs w:val="20"/>
                </w:rPr>
                <w:t>m/s</w:t>
              </w:r>
            </w:ins>
            <w:ins w:id="2500" w:author="Rebecca L Hartman" w:date="2020-02-18T14:3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2CBCFC4" w14:textId="121A59DA" w:rsidR="00AB6B49" w:rsidRPr="00937101" w:rsidRDefault="00AB6B49" w:rsidP="000068D0">
            <w:pPr>
              <w:spacing w:after="0" w:line="240" w:lineRule="auto"/>
              <w:rPr>
                <w:rFonts w:ascii="Times New Roman" w:eastAsia="Times New Roman" w:hAnsi="Times New Roman" w:cs="Times New Roman"/>
                <w:sz w:val="20"/>
                <w:szCs w:val="20"/>
              </w:rPr>
            </w:pPr>
            <w:commentRangeStart w:id="2502"/>
            <w:r w:rsidRPr="00937101">
              <w:rPr>
                <w:rFonts w:ascii="Times New Roman" w:eastAsia="Times New Roman" w:hAnsi="Times New Roman" w:cs="Times New Roman"/>
                <w:color w:val="000000"/>
                <w:sz w:val="20"/>
                <w:szCs w:val="20"/>
              </w:rPr>
              <w:t>0.</w:t>
            </w:r>
            <w:ins w:id="2503" w:author="Miller, Ryan" w:date="2020-02-28T15:57:00Z">
              <w:r w:rsidR="008B4DF6">
                <w:rPr>
                  <w:rFonts w:ascii="Times New Roman" w:eastAsia="Times New Roman" w:hAnsi="Times New Roman" w:cs="Times New Roman"/>
                  <w:color w:val="000000"/>
                  <w:sz w:val="20"/>
                  <w:szCs w:val="20"/>
                </w:rPr>
                <w:t>08</w:t>
              </w:r>
            </w:ins>
            <w:del w:id="2504" w:author="Miller, Ryan" w:date="2020-02-28T15:57:00Z">
              <w:r w:rsidRPr="00937101" w:rsidDel="008B4DF6">
                <w:rPr>
                  <w:rFonts w:ascii="Times New Roman" w:eastAsia="Times New Roman" w:hAnsi="Times New Roman" w:cs="Times New Roman"/>
                  <w:color w:val="000000"/>
                  <w:sz w:val="20"/>
                  <w:szCs w:val="20"/>
                </w:rPr>
                <w:delText>19</w:delText>
              </w:r>
            </w:del>
            <w:del w:id="2505" w:author="Miller, Ryan" w:date="2020-02-21T09:53:00Z">
              <w:r w:rsidRPr="00937101" w:rsidDel="00C74BBA">
                <w:rPr>
                  <w:rFonts w:ascii="Times New Roman" w:eastAsia="Times New Roman" w:hAnsi="Times New Roman" w:cs="Times New Roman"/>
                  <w:color w:val="000000"/>
                  <w:sz w:val="20"/>
                  <w:szCs w:val="20"/>
                </w:rPr>
                <w:delText>0</w:delText>
              </w:r>
            </w:del>
            <w:commentRangeEnd w:id="2502"/>
            <w:r w:rsidRPr="00937101">
              <w:rPr>
                <w:rStyle w:val="CommentReference"/>
                <w:rFonts w:ascii="Times New Roman" w:hAnsi="Times New Roman" w:cs="Times New Roman"/>
                <w:sz w:val="20"/>
                <w:szCs w:val="20"/>
              </w:rPr>
              <w:commentReference w:id="2502"/>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EE708A" w14:textId="43F66D80" w:rsidR="00AB6B49" w:rsidRPr="00937101" w:rsidRDefault="00AB6B49" w:rsidP="000068D0">
            <w:pPr>
              <w:spacing w:after="0" w:line="240" w:lineRule="auto"/>
              <w:rPr>
                <w:rFonts w:ascii="Times New Roman" w:eastAsia="Times New Roman" w:hAnsi="Times New Roman" w:cs="Times New Roman"/>
                <w:sz w:val="20"/>
                <w:szCs w:val="20"/>
              </w:rPr>
            </w:pPr>
            <w:del w:id="2507" w:author="Miller, Ryan" w:date="2020-02-28T15:57:00Z">
              <w:r w:rsidRPr="00937101" w:rsidDel="008B4DF6">
                <w:rPr>
                  <w:rFonts w:ascii="Times New Roman" w:eastAsia="Times New Roman" w:hAnsi="Times New Roman" w:cs="Times New Roman"/>
                  <w:color w:val="000000"/>
                  <w:sz w:val="20"/>
                  <w:szCs w:val="20"/>
                </w:rPr>
                <w:delText>0.2</w:delText>
              </w:r>
            </w:del>
            <w:del w:id="2508" w:author="Miller, Ryan" w:date="2020-02-21T09:53:00Z">
              <w:r w:rsidRPr="00937101" w:rsidDel="00C74BBA">
                <w:rPr>
                  <w:rFonts w:ascii="Times New Roman" w:eastAsia="Times New Roman" w:hAnsi="Times New Roman" w:cs="Times New Roman"/>
                  <w:color w:val="000000"/>
                  <w:sz w:val="20"/>
                  <w:szCs w:val="20"/>
                </w:rPr>
                <w:delText>55</w:delText>
              </w:r>
            </w:del>
            <w:ins w:id="2509" w:author="Miller, Ryan" w:date="2020-02-28T15:57:00Z">
              <w:r w:rsidR="008B4DF6">
                <w:rPr>
                  <w:rFonts w:ascii="Times New Roman" w:eastAsia="Times New Roman" w:hAnsi="Times New Roman" w:cs="Times New Roman"/>
                  <w:color w:val="000000"/>
                  <w:sz w:val="20"/>
                  <w:szCs w:val="20"/>
                </w:rPr>
                <w:t>0.12</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602BE9" w14:textId="23903684" w:rsidR="00AB6B49" w:rsidRPr="00937101" w:rsidRDefault="00AB6B49" w:rsidP="000068D0">
            <w:pPr>
              <w:spacing w:after="0" w:line="240" w:lineRule="auto"/>
              <w:rPr>
                <w:rFonts w:ascii="Times New Roman" w:eastAsia="Times New Roman" w:hAnsi="Times New Roman" w:cs="Times New Roman"/>
                <w:sz w:val="20"/>
                <w:szCs w:val="20"/>
              </w:rPr>
            </w:pPr>
            <w:del w:id="2511" w:author="Miller, Ryan" w:date="2020-02-28T15:57:00Z">
              <w:r w:rsidRPr="00937101" w:rsidDel="008B4DF6">
                <w:rPr>
                  <w:rFonts w:ascii="Times New Roman" w:eastAsia="Times New Roman" w:hAnsi="Times New Roman" w:cs="Times New Roman"/>
                  <w:color w:val="000000"/>
                  <w:sz w:val="20"/>
                  <w:szCs w:val="20"/>
                </w:rPr>
                <w:delText>0.2</w:delText>
              </w:r>
            </w:del>
            <w:del w:id="2512" w:author="Miller, Ryan" w:date="2020-02-21T09:53:00Z">
              <w:r w:rsidRPr="00937101" w:rsidDel="00C74BBA">
                <w:rPr>
                  <w:rFonts w:ascii="Times New Roman" w:eastAsia="Times New Roman" w:hAnsi="Times New Roman" w:cs="Times New Roman"/>
                  <w:color w:val="000000"/>
                  <w:sz w:val="20"/>
                  <w:szCs w:val="20"/>
                </w:rPr>
                <w:delText>48</w:delText>
              </w:r>
            </w:del>
            <w:ins w:id="2513" w:author="Miller, Ryan" w:date="2020-02-28T15:57:00Z">
              <w:r w:rsidR="008B4DF6">
                <w:rPr>
                  <w:rFonts w:ascii="Times New Roman" w:eastAsia="Times New Roman" w:hAnsi="Times New Roman" w:cs="Times New Roman"/>
                  <w:color w:val="000000"/>
                  <w:sz w:val="20"/>
                  <w:szCs w:val="20"/>
                </w:rPr>
                <w:t>0.11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8151F3" w14:textId="70E7BD36" w:rsidR="00AB6B49" w:rsidRPr="00937101" w:rsidRDefault="00AB6B49" w:rsidP="000068D0">
            <w:pPr>
              <w:spacing w:after="0" w:line="240" w:lineRule="auto"/>
              <w:rPr>
                <w:rFonts w:ascii="Times New Roman" w:eastAsia="Times New Roman" w:hAnsi="Times New Roman" w:cs="Times New Roman"/>
                <w:sz w:val="20"/>
                <w:szCs w:val="20"/>
              </w:rPr>
            </w:pPr>
            <w:del w:id="2515" w:author="Miller, Ryan" w:date="2020-02-28T15:57:00Z">
              <w:r w:rsidRPr="00937101" w:rsidDel="008B4DF6">
                <w:rPr>
                  <w:rFonts w:ascii="Times New Roman" w:eastAsia="Times New Roman" w:hAnsi="Times New Roman" w:cs="Times New Roman"/>
                  <w:color w:val="000000"/>
                  <w:sz w:val="20"/>
                  <w:szCs w:val="20"/>
                </w:rPr>
                <w:delText>0.30</w:delText>
              </w:r>
            </w:del>
            <w:del w:id="2516" w:author="Miller, Ryan" w:date="2020-02-21T09:54:00Z">
              <w:r w:rsidRPr="00937101" w:rsidDel="00C74BBA">
                <w:rPr>
                  <w:rFonts w:ascii="Times New Roman" w:eastAsia="Times New Roman" w:hAnsi="Times New Roman" w:cs="Times New Roman"/>
                  <w:color w:val="000000"/>
                  <w:sz w:val="20"/>
                  <w:szCs w:val="20"/>
                </w:rPr>
                <w:delText>2</w:delText>
              </w:r>
            </w:del>
            <w:ins w:id="2517" w:author="Miller, Ryan" w:date="2020-02-28T15:57:00Z">
              <w:r w:rsidR="008B4DF6">
                <w:rPr>
                  <w:rFonts w:ascii="Times New Roman" w:eastAsia="Times New Roman" w:hAnsi="Times New Roman" w:cs="Times New Roman"/>
                  <w:color w:val="000000"/>
                  <w:sz w:val="20"/>
                  <w:szCs w:val="20"/>
                </w:rPr>
                <w:t>0.13</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31BBFB" w14:textId="53BD5C7B" w:rsidR="00AB6B49" w:rsidRPr="00937101" w:rsidRDefault="00AB6B49" w:rsidP="000068D0">
            <w:pPr>
              <w:spacing w:after="0" w:line="240" w:lineRule="auto"/>
              <w:rPr>
                <w:rFonts w:ascii="Times New Roman" w:eastAsia="Times New Roman" w:hAnsi="Times New Roman" w:cs="Times New Roman"/>
                <w:sz w:val="20"/>
                <w:szCs w:val="20"/>
              </w:rPr>
            </w:pPr>
            <w:del w:id="2519" w:author="Miller, Ryan" w:date="2020-02-28T15:57:00Z">
              <w:r w:rsidRPr="00937101" w:rsidDel="008B4DF6">
                <w:rPr>
                  <w:rFonts w:ascii="Times New Roman" w:eastAsia="Times New Roman" w:hAnsi="Times New Roman" w:cs="Times New Roman"/>
                  <w:color w:val="000000"/>
                  <w:sz w:val="20"/>
                  <w:szCs w:val="20"/>
                </w:rPr>
                <w:delText>0.28</w:delText>
              </w:r>
            </w:del>
            <w:del w:id="2520" w:author="Miller, Ryan" w:date="2020-02-21T09:54:00Z">
              <w:r w:rsidRPr="00937101" w:rsidDel="00C74BBA">
                <w:rPr>
                  <w:rFonts w:ascii="Times New Roman" w:eastAsia="Times New Roman" w:hAnsi="Times New Roman" w:cs="Times New Roman"/>
                  <w:color w:val="000000"/>
                  <w:sz w:val="20"/>
                  <w:szCs w:val="20"/>
                </w:rPr>
                <w:delText>1</w:delText>
              </w:r>
            </w:del>
            <w:ins w:id="2521" w:author="Miller, Ryan" w:date="2020-02-28T15:57:00Z">
              <w:r w:rsidR="008B4DF6">
                <w:rPr>
                  <w:rFonts w:ascii="Times New Roman" w:eastAsia="Times New Roman" w:hAnsi="Times New Roman" w:cs="Times New Roman"/>
                  <w:color w:val="000000"/>
                  <w:sz w:val="20"/>
                  <w:szCs w:val="20"/>
                </w:rPr>
                <w:t>0</w:t>
              </w:r>
            </w:ins>
            <w:ins w:id="2522" w:author="Miller, Ryan" w:date="2020-02-28T15:58:00Z">
              <w:r w:rsidR="008B4DF6">
                <w:rPr>
                  <w:rFonts w:ascii="Times New Roman" w:eastAsia="Times New Roman" w:hAnsi="Times New Roman" w:cs="Times New Roman"/>
                  <w:color w:val="000000"/>
                  <w:sz w:val="20"/>
                  <w:szCs w:val="20"/>
                </w:rPr>
                <w:t>.13</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056AD1" w14:textId="1A4AB623" w:rsidR="00AB6B49" w:rsidRPr="00937101" w:rsidRDefault="00AB6B49" w:rsidP="000068D0">
            <w:pPr>
              <w:spacing w:after="0" w:line="240" w:lineRule="auto"/>
              <w:rPr>
                <w:rFonts w:ascii="Times New Roman" w:eastAsia="Times New Roman" w:hAnsi="Times New Roman" w:cs="Times New Roman"/>
                <w:sz w:val="20"/>
                <w:szCs w:val="20"/>
              </w:rPr>
            </w:pPr>
            <w:del w:id="2524" w:author="Miller, Ryan" w:date="2020-02-28T15:58:00Z">
              <w:r w:rsidRPr="00937101" w:rsidDel="008B4DF6">
                <w:rPr>
                  <w:rFonts w:ascii="Times New Roman" w:eastAsia="Times New Roman" w:hAnsi="Times New Roman" w:cs="Times New Roman"/>
                  <w:color w:val="000000"/>
                  <w:sz w:val="20"/>
                  <w:szCs w:val="20"/>
                </w:rPr>
                <w:delText>0.2</w:delText>
              </w:r>
            </w:del>
            <w:del w:id="2525" w:author="Miller, Ryan" w:date="2020-02-21T09:54:00Z">
              <w:r w:rsidRPr="00937101" w:rsidDel="00C74BBA">
                <w:rPr>
                  <w:rFonts w:ascii="Times New Roman" w:eastAsia="Times New Roman" w:hAnsi="Times New Roman" w:cs="Times New Roman"/>
                  <w:color w:val="000000"/>
                  <w:sz w:val="20"/>
                  <w:szCs w:val="20"/>
                </w:rPr>
                <w:delText>27</w:delText>
              </w:r>
            </w:del>
            <w:ins w:id="2526" w:author="Miller, Ryan" w:date="2020-02-28T15:58:00Z">
              <w:r w:rsidR="008B4DF6">
                <w:rPr>
                  <w:rFonts w:ascii="Times New Roman" w:eastAsia="Times New Roman" w:hAnsi="Times New Roman" w:cs="Times New Roman"/>
                  <w:color w:val="000000"/>
                  <w:sz w:val="20"/>
                  <w:szCs w:val="20"/>
                </w:rPr>
                <w:t>0.10</w:t>
              </w:r>
            </w:ins>
          </w:p>
        </w:tc>
      </w:tr>
      <w:tr w:rsidR="00AB6B49" w:rsidRPr="00937101" w14:paraId="686465E4" w14:textId="77777777" w:rsidTr="00AB6B49">
        <w:trPr>
          <w:trHeight w:val="218"/>
          <w:trPrChange w:id="2527" w:author="Miller, Ryan" w:date="2020-02-20T15:59:00Z">
            <w:trPr>
              <w:trHeight w:val="218"/>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8"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788E9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9"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02F6B3" w14:textId="77777777" w:rsidR="00AB6B49" w:rsidRPr="00937101" w:rsidRDefault="00AB6B49" w:rsidP="000068D0">
            <w:pPr>
              <w:spacing w:after="0" w:line="240" w:lineRule="auto"/>
              <w:rPr>
                <w:rFonts w:ascii="Times New Roman" w:eastAsia="Times New Roman" w:hAnsi="Times New Roman" w:cs="Times New Roman"/>
                <w:sz w:val="20"/>
                <w:szCs w:val="20"/>
              </w:rPr>
            </w:pPr>
            <w:ins w:id="2530" w:author="Rebecca L Hartman" w:date="2020-02-18T13:59: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2531" w:author="Rebecca L Hartman" w:date="2020-02-18T13:59: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3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8BEDB36"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533" w:author="Rebecca L Hartman" w:date="2020-02-18T14:21:00Z">
              <w:r w:rsidRPr="00937101" w:rsidDel="00C50F1B">
                <w:rPr>
                  <w:rFonts w:ascii="Times New Roman" w:eastAsia="Times New Roman" w:hAnsi="Times New Roman" w:cs="Times New Roman"/>
                  <w:color w:val="000000"/>
                  <w:sz w:val="20"/>
                  <w:szCs w:val="20"/>
                </w:rPr>
                <w:delText>888</w:delText>
              </w:r>
            </w:del>
            <w:ins w:id="2534" w:author="Rebecca L Hartman" w:date="2020-02-18T14:21:00Z">
              <w:r w:rsidRPr="00937101">
                <w:rPr>
                  <w:rFonts w:ascii="Times New Roman" w:eastAsia="Times New Roman" w:hAnsi="Times New Roman" w:cs="Times New Roman"/>
                  <w:color w:val="000000"/>
                  <w:sz w:val="20"/>
                  <w:szCs w:val="20"/>
                </w:rPr>
                <w:t>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3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EC8A91"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del w:id="2536" w:author="Rebecca L Hartman" w:date="2020-02-18T14:21:00Z">
              <w:r w:rsidRPr="00937101" w:rsidDel="00C50F1B">
                <w:rPr>
                  <w:rFonts w:ascii="Times New Roman" w:eastAsia="Times New Roman" w:hAnsi="Times New Roman" w:cs="Times New Roman"/>
                  <w:color w:val="000000"/>
                  <w:sz w:val="20"/>
                  <w:szCs w:val="20"/>
                </w:rPr>
                <w:delText>38</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3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CE8B8"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w:t>
            </w:r>
            <w:del w:id="2538" w:author="Rebecca L Hartman" w:date="2020-02-18T14:21:00Z">
              <w:r w:rsidRPr="00937101" w:rsidDel="00C50F1B">
                <w:rPr>
                  <w:rFonts w:ascii="Times New Roman" w:eastAsia="Times New Roman" w:hAnsi="Times New Roman" w:cs="Times New Roman"/>
                  <w:color w:val="000000"/>
                  <w:sz w:val="20"/>
                  <w:szCs w:val="20"/>
                </w:rPr>
                <w:delText>07</w:delText>
              </w:r>
            </w:del>
            <w:ins w:id="2539" w:author="Rebecca L Hartman" w:date="2020-02-18T14:21:00Z">
              <w:r w:rsidRPr="00937101">
                <w:rPr>
                  <w:rFonts w:ascii="Times New Roman" w:eastAsia="Times New Roman" w:hAnsi="Times New Roman" w:cs="Times New Roman"/>
                  <w:color w:val="000000"/>
                  <w:sz w:val="20"/>
                  <w:szCs w:val="20"/>
                </w:rPr>
                <w:t>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DC8A10D"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del w:id="2541" w:author="Rebecca L Hartman" w:date="2020-02-18T14:21:00Z">
              <w:r w:rsidRPr="00937101" w:rsidDel="00C50F1B">
                <w:rPr>
                  <w:rFonts w:ascii="Times New Roman" w:eastAsia="Times New Roman" w:hAnsi="Times New Roman" w:cs="Times New Roman"/>
                  <w:color w:val="000000"/>
                  <w:sz w:val="20"/>
                  <w:szCs w:val="20"/>
                </w:rPr>
                <w:delText>2</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D75122"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w:t>
            </w:r>
            <w:del w:id="2543" w:author="Rebecca L Hartman" w:date="2020-02-18T14:21:00Z">
              <w:r w:rsidRPr="00937101" w:rsidDel="00C50F1B">
                <w:rPr>
                  <w:rFonts w:ascii="Times New Roman" w:eastAsia="Times New Roman" w:hAnsi="Times New Roman" w:cs="Times New Roman"/>
                  <w:color w:val="000000"/>
                  <w:sz w:val="20"/>
                  <w:szCs w:val="20"/>
                </w:rPr>
                <w:delText>36</w:delText>
              </w:r>
            </w:del>
            <w:ins w:id="2544" w:author="Rebecca L Hartman" w:date="2020-02-18T14:21:00Z">
              <w:r w:rsidRPr="00937101">
                <w:rPr>
                  <w:rFonts w:ascii="Times New Roman" w:eastAsia="Times New Roman" w:hAnsi="Times New Roman" w:cs="Times New Roman"/>
                  <w:color w:val="000000"/>
                  <w:sz w:val="20"/>
                  <w:szCs w:val="20"/>
                </w:rPr>
                <w:t>4</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503DE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10.5</w:t>
            </w:r>
          </w:p>
        </w:tc>
      </w:tr>
      <w:tr w:rsidR="00AB6B49" w:rsidRPr="00937101" w14:paraId="28E5A5FC" w14:textId="77777777" w:rsidTr="00AB6B49">
        <w:trPr>
          <w:trHeight w:val="218"/>
          <w:trPrChange w:id="254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54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6EA5D00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2B0545" w14:textId="77777777"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549" w:author="Rebecca L Hartman" w:date="2020-02-18T13:59: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550" w:author="Rebecca L Hartman" w:date="2020-02-18T13:59: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7608C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E3C670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4A61F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9D57C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D3D9B0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72244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AB6B49" w:rsidRPr="00937101" w14:paraId="135E9DC4" w14:textId="77777777" w:rsidTr="00AB6B49">
        <w:trPr>
          <w:trHeight w:val="218"/>
          <w:trPrChange w:id="2557"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558"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D1D7C42"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9"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349CE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75561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738A7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B93CB3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E83B4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37BA8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3FBF12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98.0</w:t>
            </w:r>
          </w:p>
        </w:tc>
      </w:tr>
      <w:tr w:rsidR="00AB6B49" w:rsidRPr="00937101" w14:paraId="0D1E14B9" w14:textId="77777777" w:rsidTr="00AB6B49">
        <w:trPr>
          <w:trHeight w:val="218"/>
          <w:trPrChange w:id="256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56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FD717B5"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55AB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66D24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9E1B4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88534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EF62E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B2BE1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3367B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r>
      <w:tr w:rsidR="00AB6B49" w:rsidRPr="00937101" w14:paraId="6CF6401B" w14:textId="77777777" w:rsidTr="00AB6B49">
        <w:trPr>
          <w:trHeight w:val="218"/>
          <w:trPrChange w:id="2575"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576"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560DB6C0"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7"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28D0C5" w14:textId="6E2A9834" w:rsidR="00AB6B49" w:rsidRPr="00937101" w:rsidRDefault="00AB6B49">
            <w:pPr>
              <w:spacing w:after="0" w:line="240" w:lineRule="auto"/>
              <w:rPr>
                <w:rFonts w:ascii="Times New Roman" w:eastAsia="Times New Roman" w:hAnsi="Times New Roman" w:cs="Times New Roman"/>
                <w:sz w:val="20"/>
                <w:szCs w:val="20"/>
              </w:rPr>
            </w:pPr>
            <w:commentRangeStart w:id="2578"/>
            <w:del w:id="2579" w:author="Miller, Ryan" w:date="2020-02-21T09:56:00Z">
              <w:r w:rsidRPr="00937101" w:rsidDel="00C74BBA">
                <w:rPr>
                  <w:rFonts w:ascii="Times New Roman" w:eastAsia="Times New Roman" w:hAnsi="Times New Roman" w:cs="Times New Roman"/>
                  <w:color w:val="000000"/>
                  <w:sz w:val="20"/>
                  <w:szCs w:val="20"/>
                </w:rPr>
                <w:delText>SDLD</w:delText>
              </w:r>
              <w:commentRangeEnd w:id="2578"/>
              <w:r w:rsidRPr="00937101" w:rsidDel="00C74BBA">
                <w:rPr>
                  <w:rStyle w:val="CommentReference"/>
                  <w:rFonts w:ascii="Times New Roman" w:hAnsi="Times New Roman" w:cs="Times New Roman"/>
                  <w:sz w:val="20"/>
                  <w:szCs w:val="20"/>
                </w:rPr>
                <w:commentReference w:id="2578"/>
              </w:r>
            </w:del>
            <w:ins w:id="2580" w:author="Rebecca L Hartman" w:date="2020-02-18T14:47:00Z">
              <w:del w:id="2581"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2582"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P</w:t>
              </w:r>
            </w:ins>
            <w:ins w:id="2583" w:author="Rebecca L Hartman" w:date="2020-02-18T14:47:00Z">
              <w:r w:rsidRPr="00937101">
                <w:rPr>
                  <w:rFonts w:ascii="Times New Roman" w:eastAsia="Times New Roman" w:hAnsi="Times New Roman" w:cs="Times New Roman"/>
                  <w:color w:val="000000"/>
                  <w:sz w:val="20"/>
                  <w:szCs w:val="20"/>
                </w:rPr>
                <w:t>(</w:t>
              </w:r>
              <w:del w:id="2584" w:author="Miller, Ryan" w:date="2020-02-21T09:56:00Z">
                <w:r w:rsidRPr="00937101" w:rsidDel="00C74BBA">
                  <w:rPr>
                    <w:rFonts w:ascii="Times New Roman" w:eastAsia="Times New Roman" w:hAnsi="Times New Roman" w:cs="Times New Roman"/>
                    <w:color w:val="000000"/>
                    <w:sz w:val="20"/>
                    <w:szCs w:val="20"/>
                  </w:rPr>
                  <w:delText>cm</w:delText>
                </w:r>
              </w:del>
            </w:ins>
            <w:ins w:id="2585" w:author="Miller, Ryan" w:date="2020-02-28T15:52:00Z">
              <w:r w:rsidR="00137F9D">
                <w:rPr>
                  <w:rFonts w:ascii="Times New Roman" w:eastAsia="Times New Roman" w:hAnsi="Times New Roman" w:cs="Times New Roman"/>
                  <w:color w:val="000000"/>
                  <w:sz w:val="20"/>
                  <w:szCs w:val="20"/>
                </w:rPr>
                <w:t>c</w:t>
              </w:r>
            </w:ins>
            <w:ins w:id="2586" w:author="Miller, Ryan" w:date="2020-02-28T15:53:00Z">
              <w:r w:rsidR="00137F9D">
                <w:rPr>
                  <w:rFonts w:ascii="Times New Roman" w:eastAsia="Times New Roman" w:hAnsi="Times New Roman" w:cs="Times New Roman"/>
                  <w:color w:val="000000"/>
                  <w:sz w:val="20"/>
                  <w:szCs w:val="20"/>
                </w:rPr>
                <w:t>m</w:t>
              </w:r>
            </w:ins>
            <w:ins w:id="2587" w:author="Rebecca L Hartman" w:date="2020-02-18T14:4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3DDFA6C" w14:textId="333BFC67" w:rsidR="00AB6B49" w:rsidRPr="00937101" w:rsidRDefault="00137F9D" w:rsidP="000068D0">
            <w:pPr>
              <w:spacing w:after="0" w:line="240" w:lineRule="auto"/>
              <w:rPr>
                <w:rFonts w:ascii="Times New Roman" w:eastAsia="Times New Roman" w:hAnsi="Times New Roman" w:cs="Times New Roman"/>
                <w:sz w:val="20"/>
                <w:szCs w:val="20"/>
              </w:rPr>
            </w:pPr>
            <w:ins w:id="2589" w:author="Miller, Ryan" w:date="2020-02-28T15:52:00Z">
              <w:r>
                <w:rPr>
                  <w:rFonts w:ascii="Times New Roman" w:eastAsia="Times New Roman" w:hAnsi="Times New Roman" w:cs="Times New Roman"/>
                  <w:color w:val="000000"/>
                  <w:sz w:val="20"/>
                  <w:szCs w:val="20"/>
                </w:rPr>
                <w:t>13.72</w:t>
              </w:r>
            </w:ins>
            <w:del w:id="2590" w:author="Miller, Ryan" w:date="2020-02-28T15:52:00Z">
              <w:r w:rsidR="00AB6B49" w:rsidRPr="00937101" w:rsidDel="00137F9D">
                <w:rPr>
                  <w:rFonts w:ascii="Times New Roman" w:eastAsia="Times New Roman" w:hAnsi="Times New Roman" w:cs="Times New Roman"/>
                  <w:color w:val="000000"/>
                  <w:sz w:val="20"/>
                  <w:szCs w:val="20"/>
                </w:rPr>
                <w:delText>0.4</w:delText>
              </w:r>
            </w:del>
            <w:ins w:id="2591" w:author="Rebecca L Hartman" w:date="2020-02-18T14:47:00Z">
              <w:del w:id="2592" w:author="Miller, Ryan" w:date="2020-02-28T15:52:00Z">
                <w:r w:rsidR="00AB6B49" w:rsidRPr="00937101" w:rsidDel="00137F9D">
                  <w:rPr>
                    <w:rFonts w:ascii="Times New Roman" w:eastAsia="Times New Roman" w:hAnsi="Times New Roman" w:cs="Times New Roman"/>
                    <w:color w:val="000000"/>
                    <w:sz w:val="20"/>
                    <w:szCs w:val="20"/>
                  </w:rPr>
                  <w:delText>5</w:delText>
                </w:r>
              </w:del>
            </w:ins>
            <w:del w:id="2593" w:author="Rebecca L Hartman" w:date="2020-02-18T14:47:00Z">
              <w:r w:rsidR="00AB6B49" w:rsidRPr="00937101" w:rsidDel="00872776">
                <w:rPr>
                  <w:rFonts w:ascii="Times New Roman" w:eastAsia="Times New Roman" w:hAnsi="Times New Roman" w:cs="Times New Roman"/>
                  <w:color w:val="000000"/>
                  <w:sz w:val="20"/>
                  <w:szCs w:val="20"/>
                </w:rPr>
                <w:delText>48</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9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DCC772" w14:textId="7A350A2D" w:rsidR="00AB6B49" w:rsidRPr="00937101" w:rsidRDefault="00AB6B49" w:rsidP="000068D0">
            <w:pPr>
              <w:spacing w:after="0" w:line="240" w:lineRule="auto"/>
              <w:rPr>
                <w:rFonts w:ascii="Times New Roman" w:eastAsia="Times New Roman" w:hAnsi="Times New Roman" w:cs="Times New Roman"/>
                <w:sz w:val="20"/>
                <w:szCs w:val="20"/>
              </w:rPr>
            </w:pPr>
            <w:del w:id="2595" w:author="Miller, Ryan" w:date="2020-02-28T15:52:00Z">
              <w:r w:rsidRPr="00937101" w:rsidDel="00137F9D">
                <w:rPr>
                  <w:rFonts w:ascii="Times New Roman" w:eastAsia="Times New Roman" w:hAnsi="Times New Roman" w:cs="Times New Roman"/>
                  <w:color w:val="000000"/>
                  <w:sz w:val="20"/>
                  <w:szCs w:val="20"/>
                </w:rPr>
                <w:delText>0.58</w:delText>
              </w:r>
            </w:del>
            <w:ins w:id="2596" w:author="Miller, Ryan" w:date="2020-02-28T15:52:00Z">
              <w:r w:rsidR="00137F9D">
                <w:rPr>
                  <w:rFonts w:ascii="Times New Roman" w:eastAsia="Times New Roman" w:hAnsi="Times New Roman" w:cs="Times New Roman"/>
                  <w:color w:val="000000"/>
                  <w:sz w:val="20"/>
                  <w:szCs w:val="20"/>
                </w:rPr>
                <w:t>17.68</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9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DC1B75" w14:textId="38524BB4" w:rsidR="00AB6B49" w:rsidRPr="00937101" w:rsidRDefault="00AB6B49" w:rsidP="000068D0">
            <w:pPr>
              <w:spacing w:after="0" w:line="240" w:lineRule="auto"/>
              <w:rPr>
                <w:rFonts w:ascii="Times New Roman" w:eastAsia="Times New Roman" w:hAnsi="Times New Roman" w:cs="Times New Roman"/>
                <w:sz w:val="20"/>
                <w:szCs w:val="20"/>
              </w:rPr>
            </w:pPr>
            <w:del w:id="2598" w:author="Miller, Ryan" w:date="2020-02-28T15:52:00Z">
              <w:r w:rsidRPr="00937101" w:rsidDel="00137F9D">
                <w:rPr>
                  <w:rFonts w:ascii="Times New Roman" w:eastAsia="Times New Roman" w:hAnsi="Times New Roman" w:cs="Times New Roman"/>
                  <w:color w:val="000000"/>
                  <w:sz w:val="20"/>
                  <w:szCs w:val="20"/>
                </w:rPr>
                <w:delText>0.4</w:delText>
              </w:r>
            </w:del>
            <w:ins w:id="2599" w:author="Rebecca L Hartman" w:date="2020-02-18T14:47:00Z">
              <w:del w:id="2600" w:author="Miller, Ryan" w:date="2020-02-28T15:52:00Z">
                <w:r w:rsidRPr="00937101" w:rsidDel="00137F9D">
                  <w:rPr>
                    <w:rFonts w:ascii="Times New Roman" w:eastAsia="Times New Roman" w:hAnsi="Times New Roman" w:cs="Times New Roman"/>
                    <w:color w:val="000000"/>
                    <w:sz w:val="20"/>
                    <w:szCs w:val="20"/>
                  </w:rPr>
                  <w:delText>8</w:delText>
                </w:r>
              </w:del>
            </w:ins>
            <w:del w:id="2601" w:author="Miller, Ryan" w:date="2020-02-28T15:52:00Z">
              <w:r w:rsidRPr="00937101" w:rsidDel="00137F9D">
                <w:rPr>
                  <w:rFonts w:ascii="Times New Roman" w:eastAsia="Times New Roman" w:hAnsi="Times New Roman" w:cs="Times New Roman"/>
                  <w:color w:val="000000"/>
                  <w:sz w:val="20"/>
                  <w:szCs w:val="20"/>
                </w:rPr>
                <w:delText>75</w:delText>
              </w:r>
            </w:del>
            <w:ins w:id="2602" w:author="Miller, Ryan" w:date="2020-02-28T15:52:00Z">
              <w:r w:rsidR="00137F9D">
                <w:rPr>
                  <w:rFonts w:ascii="Times New Roman" w:eastAsia="Times New Roman" w:hAnsi="Times New Roman" w:cs="Times New Roman"/>
                  <w:color w:val="000000"/>
                  <w:sz w:val="20"/>
                  <w:szCs w:val="20"/>
                </w:rPr>
                <w:t>14.63</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163671" w14:textId="747C1C06" w:rsidR="00AB6B49" w:rsidRPr="00937101" w:rsidRDefault="00AB6B49" w:rsidP="000068D0">
            <w:pPr>
              <w:spacing w:after="0" w:line="240" w:lineRule="auto"/>
              <w:rPr>
                <w:rFonts w:ascii="Times New Roman" w:eastAsia="Times New Roman" w:hAnsi="Times New Roman" w:cs="Times New Roman"/>
                <w:sz w:val="20"/>
                <w:szCs w:val="20"/>
              </w:rPr>
            </w:pPr>
            <w:del w:id="2604" w:author="Miller, Ryan" w:date="2020-02-28T15:52:00Z">
              <w:r w:rsidRPr="00937101" w:rsidDel="00137F9D">
                <w:rPr>
                  <w:rFonts w:ascii="Times New Roman" w:eastAsia="Times New Roman" w:hAnsi="Times New Roman" w:cs="Times New Roman"/>
                  <w:color w:val="000000"/>
                  <w:sz w:val="20"/>
                  <w:szCs w:val="20"/>
                </w:rPr>
                <w:delText>0.51</w:delText>
              </w:r>
            </w:del>
            <w:ins w:id="2605" w:author="Miller, Ryan" w:date="2020-02-28T15:52:00Z">
              <w:r w:rsidR="00137F9D">
                <w:rPr>
                  <w:rFonts w:ascii="Times New Roman" w:eastAsia="Times New Roman" w:hAnsi="Times New Roman" w:cs="Times New Roman"/>
                  <w:color w:val="000000"/>
                  <w:sz w:val="20"/>
                  <w:szCs w:val="20"/>
                </w:rPr>
                <w:t>15.54</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3345D8" w14:textId="11AB4884" w:rsidR="00AB6B49" w:rsidRPr="00937101" w:rsidRDefault="00AB6B49" w:rsidP="000068D0">
            <w:pPr>
              <w:spacing w:after="0" w:line="240" w:lineRule="auto"/>
              <w:rPr>
                <w:rFonts w:ascii="Times New Roman" w:eastAsia="Times New Roman" w:hAnsi="Times New Roman" w:cs="Times New Roman"/>
                <w:sz w:val="20"/>
                <w:szCs w:val="20"/>
              </w:rPr>
            </w:pPr>
            <w:del w:id="2607" w:author="Miller, Ryan" w:date="2020-02-28T15:52:00Z">
              <w:r w:rsidRPr="00937101" w:rsidDel="00137F9D">
                <w:rPr>
                  <w:rFonts w:ascii="Times New Roman" w:eastAsia="Times New Roman" w:hAnsi="Times New Roman" w:cs="Times New Roman"/>
                  <w:color w:val="000000"/>
                  <w:sz w:val="20"/>
                  <w:szCs w:val="20"/>
                </w:rPr>
                <w:delText>0.6</w:delText>
              </w:r>
            </w:del>
            <w:ins w:id="2608" w:author="Rebecca L Hartman" w:date="2020-02-18T14:47:00Z">
              <w:del w:id="2609" w:author="Miller, Ryan" w:date="2020-02-28T15:52:00Z">
                <w:r w:rsidRPr="00937101" w:rsidDel="00137F9D">
                  <w:rPr>
                    <w:rFonts w:ascii="Times New Roman" w:eastAsia="Times New Roman" w:hAnsi="Times New Roman" w:cs="Times New Roman"/>
                    <w:color w:val="000000"/>
                    <w:sz w:val="20"/>
                    <w:szCs w:val="20"/>
                  </w:rPr>
                  <w:delText>5</w:delText>
                </w:r>
              </w:del>
            </w:ins>
            <w:del w:id="2610" w:author="Miller, Ryan" w:date="2020-02-28T15:52:00Z">
              <w:r w:rsidRPr="00937101" w:rsidDel="00137F9D">
                <w:rPr>
                  <w:rFonts w:ascii="Times New Roman" w:eastAsia="Times New Roman" w:hAnsi="Times New Roman" w:cs="Times New Roman"/>
                  <w:color w:val="000000"/>
                  <w:sz w:val="20"/>
                  <w:szCs w:val="20"/>
                </w:rPr>
                <w:delText>46</w:delText>
              </w:r>
            </w:del>
            <w:ins w:id="2611" w:author="Miller, Ryan" w:date="2020-02-28T15:52:00Z">
              <w:r w:rsidR="00137F9D">
                <w:rPr>
                  <w:rFonts w:ascii="Times New Roman" w:eastAsia="Times New Roman" w:hAnsi="Times New Roman" w:cs="Times New Roman"/>
                  <w:color w:val="000000"/>
                  <w:sz w:val="20"/>
                  <w:szCs w:val="20"/>
                </w:rPr>
                <w:t>19.81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10B6388" w14:textId="0F397003" w:rsidR="00AB6B49" w:rsidRPr="00937101" w:rsidRDefault="00AB6B49" w:rsidP="000068D0">
            <w:pPr>
              <w:spacing w:after="0" w:line="240" w:lineRule="auto"/>
              <w:rPr>
                <w:rFonts w:ascii="Times New Roman" w:eastAsia="Times New Roman" w:hAnsi="Times New Roman" w:cs="Times New Roman"/>
                <w:sz w:val="20"/>
                <w:szCs w:val="20"/>
              </w:rPr>
            </w:pPr>
            <w:del w:id="2613" w:author="Miller, Ryan" w:date="2020-02-28T15:52:00Z">
              <w:r w:rsidRPr="00937101" w:rsidDel="00137F9D">
                <w:rPr>
                  <w:rFonts w:ascii="Times New Roman" w:eastAsia="Times New Roman" w:hAnsi="Times New Roman" w:cs="Times New Roman"/>
                  <w:color w:val="000000"/>
                  <w:sz w:val="20"/>
                  <w:szCs w:val="20"/>
                </w:rPr>
                <w:delText>0.6</w:delText>
              </w:r>
            </w:del>
            <w:ins w:id="2614" w:author="Rebecca L Hartman" w:date="2020-02-18T14:47:00Z">
              <w:del w:id="2615" w:author="Miller, Ryan" w:date="2020-02-28T15:52:00Z">
                <w:r w:rsidRPr="00937101" w:rsidDel="00137F9D">
                  <w:rPr>
                    <w:rFonts w:ascii="Times New Roman" w:eastAsia="Times New Roman" w:hAnsi="Times New Roman" w:cs="Times New Roman"/>
                    <w:color w:val="000000"/>
                    <w:sz w:val="20"/>
                    <w:szCs w:val="20"/>
                  </w:rPr>
                  <w:delText>3</w:delText>
                </w:r>
              </w:del>
            </w:ins>
            <w:del w:id="2616" w:author="Miller, Ryan" w:date="2020-02-28T15:52:00Z">
              <w:r w:rsidRPr="00937101" w:rsidDel="00137F9D">
                <w:rPr>
                  <w:rFonts w:ascii="Times New Roman" w:eastAsia="Times New Roman" w:hAnsi="Times New Roman" w:cs="Times New Roman"/>
                  <w:color w:val="000000"/>
                  <w:sz w:val="20"/>
                  <w:szCs w:val="20"/>
                </w:rPr>
                <w:delText>26</w:delText>
              </w:r>
            </w:del>
            <w:ins w:id="2617" w:author="Miller, Ryan" w:date="2020-02-28T15:52:00Z">
              <w:r w:rsidR="00137F9D">
                <w:rPr>
                  <w:rFonts w:ascii="Times New Roman" w:eastAsia="Times New Roman" w:hAnsi="Times New Roman" w:cs="Times New Roman"/>
                  <w:color w:val="000000"/>
                  <w:sz w:val="20"/>
                  <w:szCs w:val="20"/>
                </w:rPr>
                <w:t>19.20</w:t>
              </w:r>
            </w:ins>
          </w:p>
        </w:tc>
      </w:tr>
      <w:tr w:rsidR="00AB6B49" w:rsidRPr="00937101" w14:paraId="2405B651" w14:textId="77777777" w:rsidTr="00AB6B49">
        <w:trPr>
          <w:trHeight w:val="218"/>
          <w:trPrChange w:id="2618"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619"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3E0634A2"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20"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1E0931" w14:textId="0E739171"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621" w:author="Rebecca L Hartman" w:date="2020-02-18T14:37:00Z">
              <w:r w:rsidRPr="00937101">
                <w:rPr>
                  <w:rFonts w:ascii="Times New Roman" w:eastAsia="Times New Roman" w:hAnsi="Times New Roman" w:cs="Times New Roman"/>
                  <w:color w:val="000000"/>
                  <w:sz w:val="20"/>
                  <w:szCs w:val="20"/>
                </w:rPr>
                <w:t xml:space="preserve"> (</w:t>
              </w:r>
            </w:ins>
            <w:ins w:id="2622" w:author="Miller, Ryan" w:date="2020-02-28T15:58:00Z">
              <w:r w:rsidR="008B4DF6">
                <w:rPr>
                  <w:rFonts w:ascii="Times New Roman" w:eastAsia="Times New Roman" w:hAnsi="Times New Roman" w:cs="Times New Roman"/>
                  <w:color w:val="000000"/>
                  <w:sz w:val="20"/>
                  <w:szCs w:val="20"/>
                </w:rPr>
                <w:t>m/s</w:t>
              </w:r>
            </w:ins>
            <w:ins w:id="2623" w:author="Rebecca L Hartman" w:date="2020-02-18T14:37:00Z">
              <w:del w:id="2624" w:author="Miller, Ryan" w:date="2020-02-28T15:58:00Z">
                <w:r w:rsidRPr="00937101" w:rsidDel="008B4DF6">
                  <w:rPr>
                    <w:rFonts w:ascii="Times New Roman" w:eastAsia="Times New Roman" w:hAnsi="Times New Roman" w:cs="Times New Roman"/>
                    <w:color w:val="000000"/>
                    <w:sz w:val="20"/>
                    <w:szCs w:val="20"/>
                  </w:rPr>
                  <w:delText>miles/h</w:delText>
                </w:r>
              </w:del>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2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534437" w14:textId="3C09D05B" w:rsidR="00AB6B49" w:rsidRPr="00937101" w:rsidRDefault="00AB6B49" w:rsidP="000068D0">
            <w:pPr>
              <w:spacing w:after="0" w:line="240" w:lineRule="auto"/>
              <w:rPr>
                <w:rFonts w:ascii="Times New Roman" w:eastAsia="Times New Roman" w:hAnsi="Times New Roman" w:cs="Times New Roman"/>
                <w:sz w:val="20"/>
                <w:szCs w:val="20"/>
              </w:rPr>
            </w:pPr>
            <w:del w:id="2626" w:author="Miller, Ryan" w:date="2020-02-28T15:58:00Z">
              <w:r w:rsidRPr="00937101" w:rsidDel="008B4DF6">
                <w:rPr>
                  <w:rFonts w:ascii="Times New Roman" w:eastAsia="Times New Roman" w:hAnsi="Times New Roman" w:cs="Times New Roman"/>
                  <w:color w:val="000000"/>
                  <w:sz w:val="20"/>
                  <w:szCs w:val="20"/>
                </w:rPr>
                <w:delText>63.4</w:delText>
              </w:r>
            </w:del>
            <w:ins w:id="2627" w:author="Miller, Ryan" w:date="2020-02-28T15:58:00Z">
              <w:r w:rsidR="008B4DF6">
                <w:rPr>
                  <w:rFonts w:ascii="Times New Roman" w:eastAsia="Times New Roman" w:hAnsi="Times New Roman" w:cs="Times New Roman"/>
                  <w:color w:val="000000"/>
                  <w:sz w:val="20"/>
                  <w:szCs w:val="20"/>
                </w:rPr>
                <w:t>28.34</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2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6CBA4A" w14:textId="21904C43" w:rsidR="00AB6B49" w:rsidRPr="00937101" w:rsidRDefault="00AB6B49" w:rsidP="000068D0">
            <w:pPr>
              <w:spacing w:after="0" w:line="240" w:lineRule="auto"/>
              <w:rPr>
                <w:rFonts w:ascii="Times New Roman" w:eastAsia="Times New Roman" w:hAnsi="Times New Roman" w:cs="Times New Roman"/>
                <w:sz w:val="20"/>
                <w:szCs w:val="20"/>
              </w:rPr>
            </w:pPr>
            <w:del w:id="2629" w:author="Miller, Ryan" w:date="2020-02-28T15:59:00Z">
              <w:r w:rsidRPr="00937101" w:rsidDel="008B4DF6">
                <w:rPr>
                  <w:rFonts w:ascii="Times New Roman" w:eastAsia="Times New Roman" w:hAnsi="Times New Roman" w:cs="Times New Roman"/>
                  <w:color w:val="000000"/>
                  <w:sz w:val="20"/>
                  <w:szCs w:val="20"/>
                </w:rPr>
                <w:delText>65.0</w:delText>
              </w:r>
            </w:del>
            <w:ins w:id="2630" w:author="Miller, Ryan" w:date="2020-02-28T15:59:00Z">
              <w:r w:rsidR="008B4DF6">
                <w:rPr>
                  <w:rFonts w:ascii="Times New Roman" w:eastAsia="Times New Roman" w:hAnsi="Times New Roman" w:cs="Times New Roman"/>
                  <w:color w:val="000000"/>
                  <w:sz w:val="20"/>
                  <w:szCs w:val="20"/>
                </w:rPr>
                <w:t>29.06</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33673A" w14:textId="0CC81BCB" w:rsidR="00AB6B49" w:rsidRPr="00937101" w:rsidRDefault="00AB6B49" w:rsidP="000068D0">
            <w:pPr>
              <w:spacing w:after="0" w:line="240" w:lineRule="auto"/>
              <w:rPr>
                <w:rFonts w:ascii="Times New Roman" w:eastAsia="Times New Roman" w:hAnsi="Times New Roman" w:cs="Times New Roman"/>
                <w:sz w:val="20"/>
                <w:szCs w:val="20"/>
              </w:rPr>
            </w:pPr>
            <w:del w:id="2632" w:author="Miller, Ryan" w:date="2020-02-28T15:59:00Z">
              <w:r w:rsidRPr="00937101" w:rsidDel="008B4DF6">
                <w:rPr>
                  <w:rFonts w:ascii="Times New Roman" w:eastAsia="Times New Roman" w:hAnsi="Times New Roman" w:cs="Times New Roman"/>
                  <w:color w:val="000000"/>
                  <w:sz w:val="20"/>
                  <w:szCs w:val="20"/>
                </w:rPr>
                <w:delText>64.8</w:delText>
              </w:r>
            </w:del>
            <w:ins w:id="2633" w:author="Miller, Ryan" w:date="2020-02-28T15:59:00Z">
              <w:r w:rsidR="008B4DF6">
                <w:rPr>
                  <w:rFonts w:ascii="Times New Roman" w:eastAsia="Times New Roman" w:hAnsi="Times New Roman" w:cs="Times New Roman"/>
                  <w:color w:val="000000"/>
                  <w:sz w:val="20"/>
                  <w:szCs w:val="20"/>
                </w:rPr>
                <w:t>28.97</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0BD458" w14:textId="463A271C" w:rsidR="00AB6B49" w:rsidRPr="00937101" w:rsidRDefault="00AB6B49" w:rsidP="000068D0">
            <w:pPr>
              <w:spacing w:after="0" w:line="240" w:lineRule="auto"/>
              <w:rPr>
                <w:rFonts w:ascii="Times New Roman" w:eastAsia="Times New Roman" w:hAnsi="Times New Roman" w:cs="Times New Roman"/>
                <w:sz w:val="20"/>
                <w:szCs w:val="20"/>
              </w:rPr>
            </w:pPr>
            <w:del w:id="2635" w:author="Miller, Ryan" w:date="2020-02-28T15:59:00Z">
              <w:r w:rsidRPr="00937101" w:rsidDel="008B4DF6">
                <w:rPr>
                  <w:rFonts w:ascii="Times New Roman" w:eastAsia="Times New Roman" w:hAnsi="Times New Roman" w:cs="Times New Roman"/>
                  <w:color w:val="000000"/>
                  <w:sz w:val="20"/>
                  <w:szCs w:val="20"/>
                </w:rPr>
                <w:delText>62.6</w:delText>
              </w:r>
            </w:del>
            <w:ins w:id="2636" w:author="Miller, Ryan" w:date="2020-02-28T15:59:00Z">
              <w:r w:rsidR="008B4DF6">
                <w:rPr>
                  <w:rFonts w:ascii="Times New Roman" w:eastAsia="Times New Roman" w:hAnsi="Times New Roman" w:cs="Times New Roman"/>
                  <w:color w:val="000000"/>
                  <w:sz w:val="20"/>
                  <w:szCs w:val="20"/>
                </w:rPr>
                <w:t>27.98</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DDF742" w14:textId="36EECD4A" w:rsidR="00AB6B49" w:rsidRPr="00937101" w:rsidRDefault="00AB6B49" w:rsidP="000068D0">
            <w:pPr>
              <w:spacing w:after="0" w:line="240" w:lineRule="auto"/>
              <w:rPr>
                <w:rFonts w:ascii="Times New Roman" w:eastAsia="Times New Roman" w:hAnsi="Times New Roman" w:cs="Times New Roman"/>
                <w:sz w:val="20"/>
                <w:szCs w:val="20"/>
              </w:rPr>
            </w:pPr>
            <w:del w:id="2638" w:author="Miller, Ryan" w:date="2020-02-28T15:59:00Z">
              <w:r w:rsidRPr="00937101" w:rsidDel="008B4DF6">
                <w:rPr>
                  <w:rFonts w:ascii="Times New Roman" w:eastAsia="Times New Roman" w:hAnsi="Times New Roman" w:cs="Times New Roman"/>
                  <w:color w:val="000000"/>
                  <w:sz w:val="20"/>
                  <w:szCs w:val="20"/>
                </w:rPr>
                <w:delText>61.7</w:delText>
              </w:r>
            </w:del>
            <w:ins w:id="2639" w:author="Miller, Ryan" w:date="2020-02-28T15:59:00Z">
              <w:r w:rsidR="008B4DF6">
                <w:rPr>
                  <w:rFonts w:ascii="Times New Roman" w:eastAsia="Times New Roman" w:hAnsi="Times New Roman" w:cs="Times New Roman"/>
                  <w:color w:val="000000"/>
                  <w:sz w:val="20"/>
                  <w:szCs w:val="20"/>
                </w:rPr>
                <w:t>27.58</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6356CC" w14:textId="7B1922A2" w:rsidR="00AB6B49" w:rsidRPr="00937101" w:rsidRDefault="00AB6B49" w:rsidP="000068D0">
            <w:pPr>
              <w:spacing w:after="0" w:line="240" w:lineRule="auto"/>
              <w:rPr>
                <w:rFonts w:ascii="Times New Roman" w:eastAsia="Times New Roman" w:hAnsi="Times New Roman" w:cs="Times New Roman"/>
                <w:sz w:val="20"/>
                <w:szCs w:val="20"/>
              </w:rPr>
            </w:pPr>
            <w:del w:id="2641" w:author="Miller, Ryan" w:date="2020-02-28T15:59:00Z">
              <w:r w:rsidRPr="00937101" w:rsidDel="008B4DF6">
                <w:rPr>
                  <w:rFonts w:ascii="Times New Roman" w:eastAsia="Times New Roman" w:hAnsi="Times New Roman" w:cs="Times New Roman"/>
                  <w:color w:val="000000"/>
                  <w:sz w:val="20"/>
                  <w:szCs w:val="20"/>
                </w:rPr>
                <w:delText>61.9</w:delText>
              </w:r>
            </w:del>
            <w:ins w:id="2642" w:author="Miller, Ryan" w:date="2020-02-28T15:59:00Z">
              <w:r w:rsidR="008B4DF6">
                <w:rPr>
                  <w:rFonts w:ascii="Times New Roman" w:eastAsia="Times New Roman" w:hAnsi="Times New Roman" w:cs="Times New Roman"/>
                  <w:color w:val="000000"/>
                  <w:sz w:val="20"/>
                  <w:szCs w:val="20"/>
                </w:rPr>
                <w:t>27.67</w:t>
              </w:r>
            </w:ins>
          </w:p>
        </w:tc>
      </w:tr>
      <w:tr w:rsidR="00AB6B49" w:rsidRPr="00937101" w14:paraId="44191705" w14:textId="77777777" w:rsidTr="00AB6B49">
        <w:trPr>
          <w:trHeight w:val="218"/>
          <w:trPrChange w:id="2643"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644"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A2FF71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5"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266FD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646"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9D6012" w14:textId="7058CD22" w:rsidR="00AB6B49" w:rsidRPr="00937101" w:rsidRDefault="00AB6B49" w:rsidP="000068D0">
            <w:pPr>
              <w:spacing w:after="0" w:line="240" w:lineRule="auto"/>
              <w:rPr>
                <w:rFonts w:ascii="Times New Roman" w:eastAsia="Times New Roman" w:hAnsi="Times New Roman" w:cs="Times New Roman"/>
                <w:sz w:val="20"/>
                <w:szCs w:val="20"/>
              </w:rPr>
            </w:pPr>
            <w:commentRangeStart w:id="2648"/>
            <w:r w:rsidRPr="00937101">
              <w:rPr>
                <w:rFonts w:ascii="Times New Roman" w:eastAsia="Times New Roman" w:hAnsi="Times New Roman" w:cs="Times New Roman"/>
                <w:color w:val="000000"/>
                <w:sz w:val="20"/>
                <w:szCs w:val="20"/>
              </w:rPr>
              <w:t>0.</w:t>
            </w:r>
            <w:ins w:id="2649" w:author="Miller, Ryan" w:date="2020-02-28T15:59:00Z">
              <w:r w:rsidR="008B4DF6">
                <w:rPr>
                  <w:rFonts w:ascii="Times New Roman" w:eastAsia="Times New Roman" w:hAnsi="Times New Roman" w:cs="Times New Roman"/>
                  <w:color w:val="000000"/>
                  <w:sz w:val="20"/>
                  <w:szCs w:val="20"/>
                </w:rPr>
                <w:t>11</w:t>
              </w:r>
            </w:ins>
            <w:del w:id="2650" w:author="Miller, Ryan" w:date="2020-02-28T15:59:00Z">
              <w:r w:rsidRPr="00937101" w:rsidDel="008B4DF6">
                <w:rPr>
                  <w:rFonts w:ascii="Times New Roman" w:eastAsia="Times New Roman" w:hAnsi="Times New Roman" w:cs="Times New Roman"/>
                  <w:color w:val="000000"/>
                  <w:sz w:val="20"/>
                  <w:szCs w:val="20"/>
                </w:rPr>
                <w:delText>25</w:delText>
              </w:r>
            </w:del>
            <w:del w:id="2651" w:author="Miller, Ryan" w:date="2020-02-21T09:54:00Z">
              <w:r w:rsidRPr="00937101" w:rsidDel="00C74BBA">
                <w:rPr>
                  <w:rFonts w:ascii="Times New Roman" w:eastAsia="Times New Roman" w:hAnsi="Times New Roman" w:cs="Times New Roman"/>
                  <w:color w:val="000000"/>
                  <w:sz w:val="20"/>
                  <w:szCs w:val="20"/>
                </w:rPr>
                <w:delText>3</w:delText>
              </w:r>
            </w:del>
            <w:commentRangeEnd w:id="2648"/>
            <w:r w:rsidRPr="00937101">
              <w:rPr>
                <w:rStyle w:val="CommentReference"/>
                <w:rFonts w:ascii="Times New Roman" w:hAnsi="Times New Roman" w:cs="Times New Roman"/>
                <w:sz w:val="20"/>
                <w:szCs w:val="20"/>
              </w:rPr>
              <w:commentReference w:id="2648"/>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5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7B9225" w14:textId="7C0D7A35" w:rsidR="00AB6B49" w:rsidRPr="00937101" w:rsidRDefault="00AB6B49" w:rsidP="000068D0">
            <w:pPr>
              <w:spacing w:after="0" w:line="240" w:lineRule="auto"/>
              <w:rPr>
                <w:rFonts w:ascii="Times New Roman" w:eastAsia="Times New Roman" w:hAnsi="Times New Roman" w:cs="Times New Roman"/>
                <w:sz w:val="20"/>
                <w:szCs w:val="20"/>
              </w:rPr>
            </w:pPr>
            <w:del w:id="2653" w:author="Miller, Ryan" w:date="2020-02-28T15:59:00Z">
              <w:r w:rsidRPr="00937101" w:rsidDel="008B4DF6">
                <w:rPr>
                  <w:rFonts w:ascii="Times New Roman" w:eastAsia="Times New Roman" w:hAnsi="Times New Roman" w:cs="Times New Roman"/>
                  <w:color w:val="000000"/>
                  <w:sz w:val="20"/>
                  <w:szCs w:val="20"/>
                </w:rPr>
                <w:delText>0.28</w:delText>
              </w:r>
            </w:del>
            <w:del w:id="2654" w:author="Miller, Ryan" w:date="2020-02-21T09:54:00Z">
              <w:r w:rsidRPr="00937101" w:rsidDel="00C74BBA">
                <w:rPr>
                  <w:rFonts w:ascii="Times New Roman" w:eastAsia="Times New Roman" w:hAnsi="Times New Roman" w:cs="Times New Roman"/>
                  <w:color w:val="000000"/>
                  <w:sz w:val="20"/>
                  <w:szCs w:val="20"/>
                </w:rPr>
                <w:delText>2</w:delText>
              </w:r>
            </w:del>
            <w:ins w:id="2655" w:author="Miller, Ryan" w:date="2020-02-28T15:59:00Z">
              <w:r w:rsidR="008B4DF6">
                <w:rPr>
                  <w:rFonts w:ascii="Times New Roman" w:eastAsia="Times New Roman" w:hAnsi="Times New Roman" w:cs="Times New Roman"/>
                  <w:color w:val="000000"/>
                  <w:sz w:val="20"/>
                  <w:szCs w:val="20"/>
                </w:rPr>
                <w:t>0.13</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5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A255CE" w14:textId="60606C14" w:rsidR="00AB6B49" w:rsidRPr="00937101" w:rsidRDefault="00AB6B49" w:rsidP="000068D0">
            <w:pPr>
              <w:spacing w:after="0" w:line="240" w:lineRule="auto"/>
              <w:rPr>
                <w:rFonts w:ascii="Times New Roman" w:eastAsia="Times New Roman" w:hAnsi="Times New Roman" w:cs="Times New Roman"/>
                <w:sz w:val="20"/>
                <w:szCs w:val="20"/>
              </w:rPr>
            </w:pPr>
            <w:del w:id="2657" w:author="Miller, Ryan" w:date="2020-02-28T15:59:00Z">
              <w:r w:rsidRPr="00937101" w:rsidDel="008B4DF6">
                <w:rPr>
                  <w:rFonts w:ascii="Times New Roman" w:eastAsia="Times New Roman" w:hAnsi="Times New Roman" w:cs="Times New Roman"/>
                  <w:color w:val="000000"/>
                  <w:sz w:val="20"/>
                  <w:szCs w:val="20"/>
                </w:rPr>
                <w:delText>0.2</w:delText>
              </w:r>
            </w:del>
            <w:del w:id="2658" w:author="Miller, Ryan" w:date="2020-02-21T09:54:00Z">
              <w:r w:rsidRPr="00937101" w:rsidDel="00C74BBA">
                <w:rPr>
                  <w:rFonts w:ascii="Times New Roman" w:eastAsia="Times New Roman" w:hAnsi="Times New Roman" w:cs="Times New Roman"/>
                  <w:color w:val="000000"/>
                  <w:sz w:val="20"/>
                  <w:szCs w:val="20"/>
                </w:rPr>
                <w:delText>47</w:delText>
              </w:r>
            </w:del>
            <w:ins w:id="2659" w:author="Miller, Ryan" w:date="2020-02-28T15:59:00Z">
              <w:r w:rsidR="008B4DF6">
                <w:rPr>
                  <w:rFonts w:ascii="Times New Roman" w:eastAsia="Times New Roman" w:hAnsi="Times New Roman" w:cs="Times New Roman"/>
                  <w:color w:val="000000"/>
                  <w:sz w:val="20"/>
                  <w:szCs w:val="20"/>
                </w:rPr>
                <w:t>0.11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29ACD" w14:textId="35C71F0C" w:rsidR="00AB6B49" w:rsidRPr="00937101" w:rsidRDefault="00AB6B49" w:rsidP="000068D0">
            <w:pPr>
              <w:spacing w:after="0" w:line="240" w:lineRule="auto"/>
              <w:rPr>
                <w:rFonts w:ascii="Times New Roman" w:eastAsia="Times New Roman" w:hAnsi="Times New Roman" w:cs="Times New Roman"/>
                <w:sz w:val="20"/>
                <w:szCs w:val="20"/>
              </w:rPr>
            </w:pPr>
            <w:del w:id="2661" w:author="Miller, Ryan" w:date="2020-02-28T15:59:00Z">
              <w:r w:rsidRPr="00937101" w:rsidDel="008B4DF6">
                <w:rPr>
                  <w:rFonts w:ascii="Times New Roman" w:eastAsia="Times New Roman" w:hAnsi="Times New Roman" w:cs="Times New Roman"/>
                  <w:color w:val="000000"/>
                  <w:sz w:val="20"/>
                  <w:szCs w:val="20"/>
                </w:rPr>
                <w:delText>0.34</w:delText>
              </w:r>
            </w:del>
            <w:del w:id="2662" w:author="Miller, Ryan" w:date="2020-02-21T09:54:00Z">
              <w:r w:rsidRPr="00937101" w:rsidDel="00C74BBA">
                <w:rPr>
                  <w:rFonts w:ascii="Times New Roman" w:eastAsia="Times New Roman" w:hAnsi="Times New Roman" w:cs="Times New Roman"/>
                  <w:color w:val="000000"/>
                  <w:sz w:val="20"/>
                  <w:szCs w:val="20"/>
                </w:rPr>
                <w:delText>4</w:delText>
              </w:r>
            </w:del>
            <w:ins w:id="2663" w:author="Miller, Ryan" w:date="2020-02-28T16:00:00Z">
              <w:r w:rsidR="008B4DF6">
                <w:rPr>
                  <w:rFonts w:ascii="Times New Roman" w:eastAsia="Times New Roman" w:hAnsi="Times New Roman" w:cs="Times New Roman"/>
                  <w:color w:val="000000"/>
                  <w:sz w:val="20"/>
                  <w:szCs w:val="20"/>
                </w:rPr>
                <w:t>0.15</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7B97194" w14:textId="19AC346E" w:rsidR="00AB6B49" w:rsidRPr="00937101" w:rsidRDefault="00AB6B49" w:rsidP="000068D0">
            <w:pPr>
              <w:spacing w:after="0" w:line="240" w:lineRule="auto"/>
              <w:rPr>
                <w:rFonts w:ascii="Times New Roman" w:eastAsia="Times New Roman" w:hAnsi="Times New Roman" w:cs="Times New Roman"/>
                <w:sz w:val="20"/>
                <w:szCs w:val="20"/>
              </w:rPr>
            </w:pPr>
            <w:del w:id="2665" w:author="Miller, Ryan" w:date="2020-02-28T16:00:00Z">
              <w:r w:rsidRPr="00937101" w:rsidDel="008B4DF6">
                <w:rPr>
                  <w:rFonts w:ascii="Times New Roman" w:eastAsia="Times New Roman" w:hAnsi="Times New Roman" w:cs="Times New Roman"/>
                  <w:color w:val="000000"/>
                  <w:sz w:val="20"/>
                  <w:szCs w:val="20"/>
                </w:rPr>
                <w:delText>0.29</w:delText>
              </w:r>
            </w:del>
            <w:del w:id="2666" w:author="Miller, Ryan" w:date="2020-02-21T09:54:00Z">
              <w:r w:rsidRPr="00937101" w:rsidDel="00C74BBA">
                <w:rPr>
                  <w:rFonts w:ascii="Times New Roman" w:eastAsia="Times New Roman" w:hAnsi="Times New Roman" w:cs="Times New Roman"/>
                  <w:color w:val="000000"/>
                  <w:sz w:val="20"/>
                  <w:szCs w:val="20"/>
                </w:rPr>
                <w:delText>1</w:delText>
              </w:r>
            </w:del>
            <w:ins w:id="2667" w:author="Miller, Ryan" w:date="2020-02-28T16:00:00Z">
              <w:r w:rsidR="008B4DF6">
                <w:rPr>
                  <w:rFonts w:ascii="Times New Roman" w:eastAsia="Times New Roman" w:hAnsi="Times New Roman" w:cs="Times New Roman"/>
                  <w:color w:val="000000"/>
                  <w:sz w:val="20"/>
                  <w:szCs w:val="20"/>
                </w:rPr>
                <w:t>0.13</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472312" w14:textId="6FA150EA" w:rsidR="00AB6B49" w:rsidRPr="00937101" w:rsidRDefault="00AB6B49" w:rsidP="000068D0">
            <w:pPr>
              <w:spacing w:after="0" w:line="240" w:lineRule="auto"/>
              <w:rPr>
                <w:rFonts w:ascii="Times New Roman" w:eastAsia="Times New Roman" w:hAnsi="Times New Roman" w:cs="Times New Roman"/>
                <w:sz w:val="20"/>
                <w:szCs w:val="20"/>
              </w:rPr>
            </w:pPr>
            <w:del w:id="2669" w:author="Miller, Ryan" w:date="2020-02-28T16:00:00Z">
              <w:r w:rsidRPr="00937101" w:rsidDel="008B4DF6">
                <w:rPr>
                  <w:rFonts w:ascii="Times New Roman" w:eastAsia="Times New Roman" w:hAnsi="Times New Roman" w:cs="Times New Roman"/>
                  <w:color w:val="000000"/>
                  <w:sz w:val="20"/>
                  <w:szCs w:val="20"/>
                </w:rPr>
                <w:delText>0.31</w:delText>
              </w:r>
            </w:del>
            <w:del w:id="2670" w:author="Miller, Ryan" w:date="2020-02-21T09:54:00Z">
              <w:r w:rsidRPr="00937101" w:rsidDel="00C74BBA">
                <w:rPr>
                  <w:rFonts w:ascii="Times New Roman" w:eastAsia="Times New Roman" w:hAnsi="Times New Roman" w:cs="Times New Roman"/>
                  <w:color w:val="000000"/>
                  <w:sz w:val="20"/>
                  <w:szCs w:val="20"/>
                </w:rPr>
                <w:delText>2</w:delText>
              </w:r>
            </w:del>
            <w:ins w:id="2671" w:author="Miller, Ryan" w:date="2020-02-28T16:00:00Z">
              <w:r w:rsidR="008B4DF6">
                <w:rPr>
                  <w:rFonts w:ascii="Times New Roman" w:eastAsia="Times New Roman" w:hAnsi="Times New Roman" w:cs="Times New Roman"/>
                  <w:color w:val="000000"/>
                  <w:sz w:val="20"/>
                  <w:szCs w:val="20"/>
                </w:rPr>
                <w:t>0.14</w:t>
              </w:r>
            </w:ins>
          </w:p>
        </w:tc>
      </w:tr>
      <w:tr w:rsidR="00AB6B49" w:rsidRPr="00937101" w14:paraId="49BB9500" w14:textId="77777777" w:rsidTr="00AB6B49">
        <w:trPr>
          <w:trHeight w:val="218"/>
          <w:trPrChange w:id="2672" w:author="Miller, Ryan" w:date="2020-02-20T15:59:00Z">
            <w:trPr>
              <w:trHeight w:val="218"/>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3"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94FE7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F34026" w14:textId="77777777" w:rsidR="00AB6B49" w:rsidRPr="00937101" w:rsidRDefault="00AB6B49" w:rsidP="000068D0">
            <w:pPr>
              <w:spacing w:after="0" w:line="240" w:lineRule="auto"/>
              <w:rPr>
                <w:rFonts w:ascii="Times New Roman" w:eastAsia="Times New Roman" w:hAnsi="Times New Roman" w:cs="Times New Roman"/>
                <w:sz w:val="20"/>
                <w:szCs w:val="20"/>
              </w:rPr>
            </w:pPr>
            <w:ins w:id="2675" w:author="Rebecca L Hartman" w:date="2020-02-18T14:04: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2676" w:author="Rebecca L Hartman" w:date="2020-02-18T14:04: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F0C3A0"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678" w:author="Rebecca L Hartman" w:date="2020-02-18T14:21:00Z">
              <w:r w:rsidRPr="00937101" w:rsidDel="00C50F1B">
                <w:rPr>
                  <w:rFonts w:ascii="Times New Roman" w:eastAsia="Times New Roman" w:hAnsi="Times New Roman" w:cs="Times New Roman"/>
                  <w:color w:val="000000"/>
                  <w:sz w:val="20"/>
                  <w:szCs w:val="20"/>
                </w:rPr>
                <w:delText>885</w:delText>
              </w:r>
            </w:del>
            <w:ins w:id="2679" w:author="Rebecca L Hartman" w:date="2020-02-18T14:21:00Z">
              <w:r w:rsidRPr="00937101">
                <w:rPr>
                  <w:rFonts w:ascii="Times New Roman" w:eastAsia="Times New Roman" w:hAnsi="Times New Roman" w:cs="Times New Roman"/>
                  <w:color w:val="000000"/>
                  <w:sz w:val="20"/>
                  <w:szCs w:val="20"/>
                </w:rPr>
                <w:t>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8DB873"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del w:id="2681" w:author="Rebecca L Hartman" w:date="2020-02-18T14:21:00Z">
              <w:r w:rsidRPr="00937101" w:rsidDel="00C50F1B">
                <w:rPr>
                  <w:rFonts w:ascii="Times New Roman" w:eastAsia="Times New Roman" w:hAnsi="Times New Roman" w:cs="Times New Roman"/>
                  <w:color w:val="000000"/>
                  <w:sz w:val="20"/>
                  <w:szCs w:val="20"/>
                </w:rPr>
                <w:delText>00</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FEA001F"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5.0</w:t>
            </w:r>
            <w:del w:id="2683" w:author="Rebecca L Hartman" w:date="2020-02-18T14:21:00Z">
              <w:r w:rsidRPr="00937101" w:rsidDel="00C50F1B">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139846"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w:t>
            </w:r>
            <w:del w:id="2685" w:author="Rebecca L Hartman" w:date="2020-02-18T14:21:00Z">
              <w:r w:rsidRPr="00937101" w:rsidDel="00C50F1B">
                <w:rPr>
                  <w:rFonts w:ascii="Times New Roman" w:eastAsia="Times New Roman" w:hAnsi="Times New Roman" w:cs="Times New Roman"/>
                  <w:color w:val="000000"/>
                  <w:sz w:val="20"/>
                  <w:szCs w:val="20"/>
                </w:rPr>
                <w:delText>57</w:delText>
              </w:r>
            </w:del>
            <w:ins w:id="2686" w:author="Rebecca L Hartman" w:date="2020-02-18T14:21:00Z">
              <w:r w:rsidRPr="00937101">
                <w:rPr>
                  <w:rFonts w:ascii="Times New Roman" w:eastAsia="Times New Roman" w:hAnsi="Times New Roman" w:cs="Times New Roman"/>
                  <w:color w:val="000000"/>
                  <w:sz w:val="20"/>
                  <w:szCs w:val="20"/>
                </w:rPr>
                <w:t>6</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C5AEB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7.3</w:t>
            </w:r>
            <w:del w:id="2688" w:author="Rebecca L Hartman" w:date="2020-02-18T14:21:00Z">
              <w:r w:rsidRPr="00937101" w:rsidDel="00C50F1B">
                <w:rPr>
                  <w:rFonts w:ascii="Times New Roman" w:eastAsia="Times New Roman" w:hAnsi="Times New Roman" w:cs="Times New Roman"/>
                  <w:color w:val="000000"/>
                  <w:sz w:val="20"/>
                  <w:szCs w:val="20"/>
                </w:rPr>
                <w:delText>0</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CD6580"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w:t>
            </w:r>
            <w:del w:id="2690" w:author="Rebecca L Hartman" w:date="2020-02-18T14:22:00Z">
              <w:r w:rsidRPr="00937101" w:rsidDel="00C50F1B">
                <w:rPr>
                  <w:rFonts w:ascii="Times New Roman" w:eastAsia="Times New Roman" w:hAnsi="Times New Roman" w:cs="Times New Roman"/>
                  <w:color w:val="000000"/>
                  <w:sz w:val="20"/>
                  <w:szCs w:val="20"/>
                </w:rPr>
                <w:delText>69</w:delText>
              </w:r>
            </w:del>
            <w:ins w:id="2691" w:author="Rebecca L Hartman" w:date="2020-02-18T14:22:00Z">
              <w:r w:rsidRPr="00937101">
                <w:rPr>
                  <w:rFonts w:ascii="Times New Roman" w:eastAsia="Times New Roman" w:hAnsi="Times New Roman" w:cs="Times New Roman"/>
                  <w:color w:val="000000"/>
                  <w:sz w:val="20"/>
                  <w:szCs w:val="20"/>
                </w:rPr>
                <w:t>7</w:t>
              </w:r>
            </w:ins>
          </w:p>
        </w:tc>
      </w:tr>
      <w:tr w:rsidR="00AB6B49" w:rsidRPr="00937101" w14:paraId="0C661996" w14:textId="77777777" w:rsidTr="00AB6B49">
        <w:trPr>
          <w:trHeight w:val="218"/>
          <w:trPrChange w:id="269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69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3C4FEF00"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190B036" w14:textId="77777777"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695" w:author="Rebecca L Hartman" w:date="2020-02-18T14:04: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696" w:author="Rebecca L Hartman" w:date="2020-02-18T14:04: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C4DFF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D099C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9"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2A7ACE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A1C6D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559ED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BB603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AB6B49" w:rsidRPr="00937101" w14:paraId="1BC6B825" w14:textId="77777777" w:rsidTr="00AB6B49">
        <w:trPr>
          <w:trHeight w:val="218"/>
          <w:trPrChange w:id="2703"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704"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43F0448B"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5"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826A0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2B059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81FA0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618A6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00668A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EAB2F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6E0090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r>
      <w:tr w:rsidR="00AB6B49" w:rsidRPr="00937101" w14:paraId="28E0B1B1" w14:textId="77777777" w:rsidTr="00AB6B49">
        <w:trPr>
          <w:trHeight w:val="218"/>
          <w:trPrChange w:id="271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71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319332A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A973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5715E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F1314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FCB80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CBDB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9"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76A87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28A8C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1.67</w:t>
            </w:r>
          </w:p>
        </w:tc>
      </w:tr>
      <w:tr w:rsidR="00AB6B49" w:rsidRPr="00937101" w14:paraId="791747DC" w14:textId="77777777" w:rsidTr="00AB6B49">
        <w:trPr>
          <w:trHeight w:val="218"/>
          <w:trPrChange w:id="2721"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722"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4F0D9876"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3"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79EB371" w14:textId="6076D35B" w:rsidR="00AB6B49" w:rsidRPr="00937101" w:rsidRDefault="00AB6B49">
            <w:pPr>
              <w:spacing w:after="0" w:line="240" w:lineRule="auto"/>
              <w:rPr>
                <w:rFonts w:ascii="Times New Roman" w:eastAsia="Times New Roman" w:hAnsi="Times New Roman" w:cs="Times New Roman"/>
                <w:sz w:val="20"/>
                <w:szCs w:val="20"/>
              </w:rPr>
            </w:pPr>
            <w:commentRangeStart w:id="2724"/>
            <w:del w:id="2725" w:author="Miller, Ryan" w:date="2020-02-21T09:56:00Z">
              <w:r w:rsidRPr="00937101" w:rsidDel="00C74BBA">
                <w:rPr>
                  <w:rFonts w:ascii="Times New Roman" w:eastAsia="Times New Roman" w:hAnsi="Times New Roman" w:cs="Times New Roman"/>
                  <w:color w:val="000000"/>
                  <w:sz w:val="20"/>
                  <w:szCs w:val="20"/>
                </w:rPr>
                <w:delText>SDLD</w:delText>
              </w:r>
              <w:commentRangeEnd w:id="2724"/>
              <w:r w:rsidRPr="00937101" w:rsidDel="00C74BBA">
                <w:rPr>
                  <w:rStyle w:val="CommentReference"/>
                  <w:rFonts w:ascii="Times New Roman" w:hAnsi="Times New Roman" w:cs="Times New Roman"/>
                  <w:sz w:val="20"/>
                  <w:szCs w:val="20"/>
                </w:rPr>
                <w:commentReference w:id="2724"/>
              </w:r>
            </w:del>
            <w:ins w:id="2726" w:author="Rebecca L Hartman" w:date="2020-02-18T14:48:00Z">
              <w:del w:id="2727"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2728"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 xml:space="preserve">P </w:t>
              </w:r>
            </w:ins>
            <w:ins w:id="2729" w:author="Rebecca L Hartman" w:date="2020-02-18T14:48:00Z">
              <w:r w:rsidRPr="00937101">
                <w:rPr>
                  <w:rFonts w:ascii="Times New Roman" w:eastAsia="Times New Roman" w:hAnsi="Times New Roman" w:cs="Times New Roman"/>
                  <w:color w:val="000000"/>
                  <w:sz w:val="20"/>
                  <w:szCs w:val="20"/>
                </w:rPr>
                <w:t>(</w:t>
              </w:r>
            </w:ins>
            <w:ins w:id="2730" w:author="Miller, Ryan" w:date="2020-02-21T09:56:00Z">
              <w:r w:rsidR="008B4DF6">
                <w:rPr>
                  <w:rFonts w:ascii="Times New Roman" w:eastAsia="Times New Roman" w:hAnsi="Times New Roman" w:cs="Times New Roman"/>
                  <w:color w:val="000000"/>
                  <w:sz w:val="20"/>
                  <w:szCs w:val="20"/>
                </w:rPr>
                <w:t>cm</w:t>
              </w:r>
            </w:ins>
            <w:ins w:id="2731" w:author="Rebecca L Hartman" w:date="2020-02-18T14:48:00Z">
              <w:del w:id="2732" w:author="Miller, Ryan" w:date="2020-02-21T09:56: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3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56E850" w14:textId="476442C4" w:rsidR="00AB6B49" w:rsidRPr="00937101" w:rsidRDefault="00137F9D" w:rsidP="000068D0">
            <w:pPr>
              <w:spacing w:after="0" w:line="240" w:lineRule="auto"/>
              <w:rPr>
                <w:rFonts w:ascii="Times New Roman" w:eastAsia="Times New Roman" w:hAnsi="Times New Roman" w:cs="Times New Roman"/>
                <w:sz w:val="20"/>
                <w:szCs w:val="20"/>
              </w:rPr>
            </w:pPr>
            <w:ins w:id="2734" w:author="Miller, Ryan" w:date="2020-02-28T15:53:00Z">
              <w:r>
                <w:rPr>
                  <w:rFonts w:ascii="Times New Roman" w:eastAsia="Times New Roman" w:hAnsi="Times New Roman" w:cs="Times New Roman"/>
                  <w:color w:val="000000"/>
                  <w:sz w:val="20"/>
                  <w:szCs w:val="20"/>
                </w:rPr>
                <w:t>5.79</w:t>
              </w:r>
            </w:ins>
            <w:del w:id="2735" w:author="Miller, Ryan" w:date="2020-02-28T15:53:00Z">
              <w:r w:rsidR="00AB6B49" w:rsidRPr="00937101" w:rsidDel="00137F9D">
                <w:rPr>
                  <w:rFonts w:ascii="Times New Roman" w:eastAsia="Times New Roman" w:hAnsi="Times New Roman" w:cs="Times New Roman"/>
                  <w:color w:val="000000"/>
                  <w:sz w:val="20"/>
                  <w:szCs w:val="20"/>
                </w:rPr>
                <w:delText>0.19</w:delText>
              </w:r>
            </w:del>
            <w:del w:id="2736" w:author="Rebecca L Hartman" w:date="2020-02-18T14:59:00Z">
              <w:r w:rsidR="00AB6B49" w:rsidRPr="00937101" w:rsidDel="00BF29C6">
                <w:rPr>
                  <w:rFonts w:ascii="Times New Roman" w:eastAsia="Times New Roman" w:hAnsi="Times New Roman" w:cs="Times New Roman"/>
                  <w:color w:val="000000"/>
                  <w:sz w:val="20"/>
                  <w:szCs w:val="20"/>
                </w:rPr>
                <w:delText>0</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3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1B4556" w14:textId="3AE694AF" w:rsidR="00AB6B49" w:rsidRPr="00937101" w:rsidRDefault="00AB6B49" w:rsidP="00BF29C6">
            <w:pPr>
              <w:spacing w:after="0" w:line="240" w:lineRule="auto"/>
              <w:rPr>
                <w:rFonts w:ascii="Times New Roman" w:eastAsia="Times New Roman" w:hAnsi="Times New Roman" w:cs="Times New Roman"/>
                <w:sz w:val="20"/>
                <w:szCs w:val="20"/>
              </w:rPr>
            </w:pPr>
            <w:del w:id="2738" w:author="Miller, Ryan" w:date="2020-02-28T15:53:00Z">
              <w:r w:rsidRPr="00937101" w:rsidDel="00137F9D">
                <w:rPr>
                  <w:rFonts w:ascii="Times New Roman" w:eastAsia="Times New Roman" w:hAnsi="Times New Roman" w:cs="Times New Roman"/>
                  <w:color w:val="000000"/>
                  <w:sz w:val="20"/>
                  <w:szCs w:val="20"/>
                </w:rPr>
                <w:delText>0.249</w:delText>
              </w:r>
            </w:del>
            <w:ins w:id="2739" w:author="Rebecca L Hartman" w:date="2020-02-18T14:59:00Z">
              <w:del w:id="2740" w:author="Miller, Ryan" w:date="2020-02-28T15:53:00Z">
                <w:r w:rsidRPr="00937101" w:rsidDel="00137F9D">
                  <w:rPr>
                    <w:rFonts w:ascii="Times New Roman" w:eastAsia="Times New Roman" w:hAnsi="Times New Roman" w:cs="Times New Roman"/>
                    <w:color w:val="000000"/>
                    <w:sz w:val="20"/>
                    <w:szCs w:val="20"/>
                  </w:rPr>
                  <w:delText>25</w:delText>
                </w:r>
              </w:del>
            </w:ins>
            <w:ins w:id="2741" w:author="Miller, Ryan" w:date="2020-02-28T15:53:00Z">
              <w:r w:rsidR="00137F9D">
                <w:rPr>
                  <w:rFonts w:ascii="Times New Roman" w:eastAsia="Times New Roman" w:hAnsi="Times New Roman" w:cs="Times New Roman"/>
                  <w:color w:val="000000"/>
                  <w:sz w:val="20"/>
                  <w:szCs w:val="20"/>
                </w:rPr>
                <w:t>7.62</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3FF340" w14:textId="3F832175" w:rsidR="00AB6B49" w:rsidRPr="00937101" w:rsidRDefault="00AB6B49" w:rsidP="000068D0">
            <w:pPr>
              <w:spacing w:after="0" w:line="240" w:lineRule="auto"/>
              <w:rPr>
                <w:rFonts w:ascii="Times New Roman" w:eastAsia="Times New Roman" w:hAnsi="Times New Roman" w:cs="Times New Roman"/>
                <w:sz w:val="20"/>
                <w:szCs w:val="20"/>
              </w:rPr>
            </w:pPr>
            <w:del w:id="2743" w:author="Miller, Ryan" w:date="2020-02-28T15:53:00Z">
              <w:r w:rsidRPr="00937101" w:rsidDel="00137F9D">
                <w:rPr>
                  <w:rFonts w:ascii="Times New Roman" w:eastAsia="Times New Roman" w:hAnsi="Times New Roman" w:cs="Times New Roman"/>
                  <w:color w:val="000000"/>
                  <w:sz w:val="20"/>
                  <w:szCs w:val="20"/>
                </w:rPr>
                <w:delText>0.211</w:delText>
              </w:r>
            </w:del>
            <w:ins w:id="2744" w:author="Miller, Ryan" w:date="2020-02-28T15:53:00Z">
              <w:r w:rsidR="00137F9D">
                <w:rPr>
                  <w:rFonts w:ascii="Times New Roman" w:eastAsia="Times New Roman" w:hAnsi="Times New Roman" w:cs="Times New Roman"/>
                  <w:color w:val="000000"/>
                  <w:sz w:val="20"/>
                  <w:szCs w:val="20"/>
                </w:rPr>
                <w:t>6.40</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638D27" w14:textId="03FB9A92" w:rsidR="00AB6B49" w:rsidRPr="00937101" w:rsidRDefault="00AB6B49" w:rsidP="000068D0">
            <w:pPr>
              <w:spacing w:after="0" w:line="240" w:lineRule="auto"/>
              <w:rPr>
                <w:rFonts w:ascii="Times New Roman" w:eastAsia="Times New Roman" w:hAnsi="Times New Roman" w:cs="Times New Roman"/>
                <w:sz w:val="20"/>
                <w:szCs w:val="20"/>
              </w:rPr>
            </w:pPr>
            <w:del w:id="2746" w:author="Miller, Ryan" w:date="2020-02-28T15:53:00Z">
              <w:r w:rsidRPr="00937101" w:rsidDel="00137F9D">
                <w:rPr>
                  <w:rFonts w:ascii="Times New Roman" w:eastAsia="Times New Roman" w:hAnsi="Times New Roman" w:cs="Times New Roman"/>
                  <w:color w:val="000000"/>
                  <w:sz w:val="20"/>
                  <w:szCs w:val="20"/>
                </w:rPr>
                <w:delText>0.213</w:delText>
              </w:r>
            </w:del>
            <w:ins w:id="2747" w:author="Miller, Ryan" w:date="2020-02-28T15:53:00Z">
              <w:r w:rsidR="00137F9D">
                <w:rPr>
                  <w:rFonts w:ascii="Times New Roman" w:eastAsia="Times New Roman" w:hAnsi="Times New Roman" w:cs="Times New Roman"/>
                  <w:color w:val="000000"/>
                  <w:sz w:val="20"/>
                  <w:szCs w:val="20"/>
                </w:rPr>
                <w:t>6.40</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2B0621" w14:textId="1F4A4D12" w:rsidR="00AB6B49" w:rsidRPr="00937101" w:rsidRDefault="00AB6B49" w:rsidP="000068D0">
            <w:pPr>
              <w:spacing w:after="0" w:line="240" w:lineRule="auto"/>
              <w:rPr>
                <w:rFonts w:ascii="Times New Roman" w:eastAsia="Times New Roman" w:hAnsi="Times New Roman" w:cs="Times New Roman"/>
                <w:sz w:val="20"/>
                <w:szCs w:val="20"/>
              </w:rPr>
            </w:pPr>
            <w:del w:id="2749" w:author="Miller, Ryan" w:date="2020-02-28T15:54:00Z">
              <w:r w:rsidRPr="00937101" w:rsidDel="00137F9D">
                <w:rPr>
                  <w:rFonts w:ascii="Times New Roman" w:eastAsia="Times New Roman" w:hAnsi="Times New Roman" w:cs="Times New Roman"/>
                  <w:color w:val="000000"/>
                  <w:sz w:val="20"/>
                  <w:szCs w:val="20"/>
                </w:rPr>
                <w:delText>0.183</w:delText>
              </w:r>
            </w:del>
            <w:ins w:id="2750" w:author="Miller, Ryan" w:date="2020-02-28T15:54:00Z">
              <w:r w:rsidR="00137F9D">
                <w:rPr>
                  <w:rFonts w:ascii="Times New Roman" w:eastAsia="Times New Roman" w:hAnsi="Times New Roman" w:cs="Times New Roman"/>
                  <w:color w:val="000000"/>
                  <w:sz w:val="20"/>
                  <w:szCs w:val="20"/>
                </w:rPr>
                <w:t>5.49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970E94" w14:textId="13E10D3D" w:rsidR="00AB6B49" w:rsidRPr="00937101" w:rsidRDefault="00AB6B49" w:rsidP="00BF29C6">
            <w:pPr>
              <w:spacing w:after="0" w:line="240" w:lineRule="auto"/>
              <w:rPr>
                <w:rFonts w:ascii="Times New Roman" w:eastAsia="Times New Roman" w:hAnsi="Times New Roman" w:cs="Times New Roman"/>
                <w:sz w:val="20"/>
                <w:szCs w:val="20"/>
              </w:rPr>
            </w:pPr>
            <w:del w:id="2752" w:author="Miller, Ryan" w:date="2020-02-28T15:54:00Z">
              <w:r w:rsidRPr="00937101" w:rsidDel="00137F9D">
                <w:rPr>
                  <w:rFonts w:ascii="Times New Roman" w:eastAsia="Times New Roman" w:hAnsi="Times New Roman" w:cs="Times New Roman"/>
                  <w:color w:val="000000"/>
                  <w:sz w:val="20"/>
                  <w:szCs w:val="20"/>
                </w:rPr>
                <w:delText>0.247</w:delText>
              </w:r>
            </w:del>
            <w:ins w:id="2753" w:author="Rebecca L Hartman" w:date="2020-02-18T14:59:00Z">
              <w:del w:id="2754" w:author="Miller, Ryan" w:date="2020-02-28T15:54:00Z">
                <w:r w:rsidRPr="00937101" w:rsidDel="00137F9D">
                  <w:rPr>
                    <w:rFonts w:ascii="Times New Roman" w:eastAsia="Times New Roman" w:hAnsi="Times New Roman" w:cs="Times New Roman"/>
                    <w:color w:val="000000"/>
                    <w:sz w:val="20"/>
                    <w:szCs w:val="20"/>
                  </w:rPr>
                  <w:delText>25</w:delText>
                </w:r>
              </w:del>
            </w:ins>
            <w:ins w:id="2755" w:author="Miller, Ryan" w:date="2020-02-28T15:54:00Z">
              <w:r w:rsidR="00137F9D">
                <w:rPr>
                  <w:rFonts w:ascii="Times New Roman" w:eastAsia="Times New Roman" w:hAnsi="Times New Roman" w:cs="Times New Roman"/>
                  <w:color w:val="000000"/>
                  <w:sz w:val="20"/>
                  <w:szCs w:val="20"/>
                </w:rPr>
                <w:t>7.62</w:t>
              </w:r>
            </w:ins>
          </w:p>
        </w:tc>
      </w:tr>
      <w:tr w:rsidR="00AB6B49" w:rsidRPr="00937101" w14:paraId="56D64A1A" w14:textId="77777777" w:rsidTr="00AB6B49">
        <w:trPr>
          <w:trHeight w:val="218"/>
          <w:trPrChange w:id="275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75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D2CCC1E"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9F64DB" w14:textId="20E2CDFA"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759" w:author="Rebecca L Hartman" w:date="2020-02-18T14:37:00Z">
              <w:r w:rsidRPr="00937101">
                <w:rPr>
                  <w:rFonts w:ascii="Times New Roman" w:eastAsia="Times New Roman" w:hAnsi="Times New Roman" w:cs="Times New Roman"/>
                  <w:color w:val="000000"/>
                  <w:sz w:val="20"/>
                  <w:szCs w:val="20"/>
                </w:rPr>
                <w:t xml:space="preserve"> (</w:t>
              </w:r>
              <w:del w:id="2760" w:author="Miller, Ryan" w:date="2020-02-28T16:00:00Z">
                <w:r w:rsidRPr="00937101" w:rsidDel="008B4DF6">
                  <w:rPr>
                    <w:rFonts w:ascii="Times New Roman" w:eastAsia="Times New Roman" w:hAnsi="Times New Roman" w:cs="Times New Roman"/>
                    <w:color w:val="000000"/>
                    <w:sz w:val="20"/>
                    <w:szCs w:val="20"/>
                  </w:rPr>
                  <w:delText>miles/h</w:delText>
                </w:r>
              </w:del>
            </w:ins>
            <w:ins w:id="2761" w:author="Miller, Ryan" w:date="2020-02-28T16:00:00Z">
              <w:r w:rsidR="008B4DF6">
                <w:rPr>
                  <w:rFonts w:ascii="Times New Roman" w:eastAsia="Times New Roman" w:hAnsi="Times New Roman" w:cs="Times New Roman"/>
                  <w:color w:val="000000"/>
                  <w:sz w:val="20"/>
                  <w:szCs w:val="20"/>
                </w:rPr>
                <w:t>m/s</w:t>
              </w:r>
            </w:ins>
            <w:ins w:id="2762" w:author="Rebecca L Hartman" w:date="2020-02-18T14:3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ECE3C0" w14:textId="49147F40" w:rsidR="00AB6B49" w:rsidRPr="00937101" w:rsidRDefault="008B4DF6" w:rsidP="000068D0">
            <w:pPr>
              <w:spacing w:after="0" w:line="240" w:lineRule="auto"/>
              <w:rPr>
                <w:rFonts w:ascii="Times New Roman" w:eastAsia="Times New Roman" w:hAnsi="Times New Roman" w:cs="Times New Roman"/>
                <w:sz w:val="20"/>
                <w:szCs w:val="20"/>
              </w:rPr>
            </w:pPr>
            <w:ins w:id="2764" w:author="Miller, Ryan" w:date="2020-02-28T16:01:00Z">
              <w:r>
                <w:rPr>
                  <w:rFonts w:ascii="Times New Roman" w:eastAsia="Times New Roman" w:hAnsi="Times New Roman" w:cs="Times New Roman"/>
                  <w:color w:val="000000"/>
                  <w:sz w:val="20"/>
                  <w:szCs w:val="20"/>
                </w:rPr>
                <w:t>22.40</w:t>
              </w:r>
            </w:ins>
            <w:del w:id="2765" w:author="Miller, Ryan" w:date="2020-02-28T16:01:00Z">
              <w:r w:rsidR="00AB6B49" w:rsidRPr="00937101" w:rsidDel="008B4DF6">
                <w:rPr>
                  <w:rFonts w:ascii="Times New Roman" w:eastAsia="Times New Roman" w:hAnsi="Times New Roman" w:cs="Times New Roman"/>
                  <w:color w:val="000000"/>
                  <w:sz w:val="20"/>
                  <w:szCs w:val="20"/>
                </w:rPr>
                <w:delText>50</w:delText>
              </w:r>
            </w:del>
            <w:del w:id="2766" w:author="Miller, Ryan" w:date="2020-02-28T16:00:00Z">
              <w:r w:rsidR="00AB6B49" w:rsidRPr="00937101" w:rsidDel="008B4DF6">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A0D72" w14:textId="33FB7FD2" w:rsidR="00AB6B49" w:rsidRPr="00937101" w:rsidRDefault="00AB6B49" w:rsidP="000068D0">
            <w:pPr>
              <w:spacing w:after="0" w:line="240" w:lineRule="auto"/>
              <w:rPr>
                <w:rFonts w:ascii="Times New Roman" w:eastAsia="Times New Roman" w:hAnsi="Times New Roman" w:cs="Times New Roman"/>
                <w:sz w:val="20"/>
                <w:szCs w:val="20"/>
              </w:rPr>
            </w:pPr>
            <w:del w:id="2768" w:author="Miller, Ryan" w:date="2020-02-28T16:01:00Z">
              <w:r w:rsidRPr="00937101" w:rsidDel="008B4DF6">
                <w:rPr>
                  <w:rFonts w:ascii="Times New Roman" w:eastAsia="Times New Roman" w:hAnsi="Times New Roman" w:cs="Times New Roman"/>
                  <w:color w:val="000000"/>
                  <w:sz w:val="20"/>
                  <w:szCs w:val="20"/>
                </w:rPr>
                <w:delText>53.0 </w:delText>
              </w:r>
            </w:del>
            <w:ins w:id="2769" w:author="Miller, Ryan" w:date="2020-02-28T16:01:00Z">
              <w:r w:rsidR="008B4DF6">
                <w:rPr>
                  <w:rFonts w:ascii="Times New Roman" w:eastAsia="Times New Roman" w:hAnsi="Times New Roman" w:cs="Times New Roman"/>
                  <w:color w:val="000000"/>
                  <w:sz w:val="20"/>
                  <w:szCs w:val="20"/>
                </w:rPr>
                <w:t>23.69</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12C04D" w14:textId="290BD76C" w:rsidR="00AB6B49" w:rsidRPr="00937101" w:rsidRDefault="00AB6B49" w:rsidP="000068D0">
            <w:pPr>
              <w:spacing w:after="0" w:line="240" w:lineRule="auto"/>
              <w:rPr>
                <w:rFonts w:ascii="Times New Roman" w:eastAsia="Times New Roman" w:hAnsi="Times New Roman" w:cs="Times New Roman"/>
                <w:sz w:val="20"/>
                <w:szCs w:val="20"/>
              </w:rPr>
            </w:pPr>
            <w:del w:id="2771" w:author="Miller, Ryan" w:date="2020-02-28T16:01:00Z">
              <w:r w:rsidRPr="00937101" w:rsidDel="008B4DF6">
                <w:rPr>
                  <w:rFonts w:ascii="Times New Roman" w:eastAsia="Times New Roman" w:hAnsi="Times New Roman" w:cs="Times New Roman"/>
                  <w:color w:val="000000"/>
                  <w:sz w:val="20"/>
                  <w:szCs w:val="20"/>
                </w:rPr>
                <w:delText>49.8</w:delText>
              </w:r>
            </w:del>
            <w:ins w:id="2772" w:author="Miller, Ryan" w:date="2020-02-28T16:01:00Z">
              <w:r w:rsidR="008B4DF6">
                <w:rPr>
                  <w:rFonts w:ascii="Times New Roman" w:eastAsia="Times New Roman" w:hAnsi="Times New Roman" w:cs="Times New Roman"/>
                  <w:color w:val="000000"/>
                  <w:sz w:val="20"/>
                  <w:szCs w:val="20"/>
                </w:rPr>
                <w:t>22.26</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684DC6" w14:textId="41B60A1C" w:rsidR="00AB6B49" w:rsidRPr="00937101" w:rsidRDefault="00AB6B49" w:rsidP="000068D0">
            <w:pPr>
              <w:spacing w:after="0" w:line="240" w:lineRule="auto"/>
              <w:rPr>
                <w:rFonts w:ascii="Times New Roman" w:eastAsia="Times New Roman" w:hAnsi="Times New Roman" w:cs="Times New Roman"/>
                <w:sz w:val="20"/>
                <w:szCs w:val="20"/>
              </w:rPr>
            </w:pPr>
            <w:del w:id="2774" w:author="Miller, Ryan" w:date="2020-02-28T16:01:00Z">
              <w:r w:rsidRPr="00937101" w:rsidDel="008B4DF6">
                <w:rPr>
                  <w:rFonts w:ascii="Times New Roman" w:eastAsia="Times New Roman" w:hAnsi="Times New Roman" w:cs="Times New Roman"/>
                  <w:color w:val="000000"/>
                  <w:sz w:val="20"/>
                  <w:szCs w:val="20"/>
                </w:rPr>
                <w:delText>52.1 </w:delText>
              </w:r>
            </w:del>
            <w:ins w:id="2775" w:author="Miller, Ryan" w:date="2020-02-28T16:01:00Z">
              <w:r w:rsidR="008B4DF6">
                <w:rPr>
                  <w:rFonts w:ascii="Times New Roman" w:eastAsia="Times New Roman" w:hAnsi="Times New Roman" w:cs="Times New Roman"/>
                  <w:color w:val="000000"/>
                  <w:sz w:val="20"/>
                  <w:szCs w:val="20"/>
                </w:rPr>
                <w:t>23.29</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7C6BE3" w14:textId="1F3DAEF2" w:rsidR="00AB6B49" w:rsidRPr="00937101" w:rsidRDefault="00AB6B49" w:rsidP="000068D0">
            <w:pPr>
              <w:spacing w:after="0" w:line="240" w:lineRule="auto"/>
              <w:rPr>
                <w:rFonts w:ascii="Times New Roman" w:eastAsia="Times New Roman" w:hAnsi="Times New Roman" w:cs="Times New Roman"/>
                <w:sz w:val="20"/>
                <w:szCs w:val="20"/>
              </w:rPr>
            </w:pPr>
            <w:del w:id="2777" w:author="Miller, Ryan" w:date="2020-02-28T16:01:00Z">
              <w:r w:rsidRPr="00937101" w:rsidDel="008B4DF6">
                <w:rPr>
                  <w:rFonts w:ascii="Times New Roman" w:eastAsia="Times New Roman" w:hAnsi="Times New Roman" w:cs="Times New Roman"/>
                  <w:color w:val="000000"/>
                  <w:sz w:val="20"/>
                  <w:szCs w:val="20"/>
                </w:rPr>
                <w:delText>47.9</w:delText>
              </w:r>
            </w:del>
            <w:ins w:id="2778" w:author="Miller, Ryan" w:date="2020-02-28T16:01:00Z">
              <w:r w:rsidR="008B4DF6">
                <w:rPr>
                  <w:rFonts w:ascii="Times New Roman" w:eastAsia="Times New Roman" w:hAnsi="Times New Roman" w:cs="Times New Roman"/>
                  <w:color w:val="000000"/>
                  <w:sz w:val="20"/>
                  <w:szCs w:val="20"/>
                </w:rPr>
                <w:t>21.41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43BDD5" w14:textId="47678D39" w:rsidR="00AB6B49" w:rsidRPr="00937101" w:rsidRDefault="00AB6B49" w:rsidP="000068D0">
            <w:pPr>
              <w:spacing w:after="0" w:line="240" w:lineRule="auto"/>
              <w:rPr>
                <w:rFonts w:ascii="Times New Roman" w:eastAsia="Times New Roman" w:hAnsi="Times New Roman" w:cs="Times New Roman"/>
                <w:sz w:val="20"/>
                <w:szCs w:val="20"/>
              </w:rPr>
            </w:pPr>
            <w:del w:id="2780" w:author="Miller, Ryan" w:date="2020-02-28T16:01:00Z">
              <w:r w:rsidRPr="00937101" w:rsidDel="008B4DF6">
                <w:rPr>
                  <w:rFonts w:ascii="Times New Roman" w:eastAsia="Times New Roman" w:hAnsi="Times New Roman" w:cs="Times New Roman"/>
                  <w:color w:val="000000"/>
                  <w:sz w:val="20"/>
                  <w:szCs w:val="20"/>
                </w:rPr>
                <w:delText>50.3</w:delText>
              </w:r>
            </w:del>
            <w:ins w:id="2781" w:author="Miller, Ryan" w:date="2020-02-28T16:01:00Z">
              <w:r w:rsidR="008B4DF6">
                <w:rPr>
                  <w:rFonts w:ascii="Times New Roman" w:eastAsia="Times New Roman" w:hAnsi="Times New Roman" w:cs="Times New Roman"/>
                  <w:color w:val="000000"/>
                  <w:sz w:val="20"/>
                  <w:szCs w:val="20"/>
                </w:rPr>
                <w:t>22.49</w:t>
              </w:r>
            </w:ins>
          </w:p>
        </w:tc>
      </w:tr>
      <w:tr w:rsidR="00AB6B49" w:rsidRPr="00937101" w14:paraId="2D7BE31F" w14:textId="77777777" w:rsidTr="00AB6B49">
        <w:trPr>
          <w:trHeight w:val="218"/>
          <w:trPrChange w:id="278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78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5E5AA59"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8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C50F8C" w14:textId="2C28B17D"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785" w:author="Rebecca L Hartman" w:date="2020-02-18T14:37:00Z">
              <w:r w:rsidRPr="00937101">
                <w:rPr>
                  <w:rFonts w:ascii="Times New Roman" w:eastAsia="Times New Roman" w:hAnsi="Times New Roman" w:cs="Times New Roman"/>
                  <w:color w:val="000000"/>
                  <w:sz w:val="20"/>
                  <w:szCs w:val="20"/>
                </w:rPr>
                <w:t xml:space="preserve"> (</w:t>
              </w:r>
              <w:del w:id="2786" w:author="Miller, Ryan" w:date="2020-02-28T16:01:00Z">
                <w:r w:rsidRPr="00937101" w:rsidDel="008B4DF6">
                  <w:rPr>
                    <w:rFonts w:ascii="Times New Roman" w:eastAsia="Times New Roman" w:hAnsi="Times New Roman" w:cs="Times New Roman"/>
                    <w:color w:val="000000"/>
                    <w:sz w:val="20"/>
                    <w:szCs w:val="20"/>
                  </w:rPr>
                  <w:delText>miles/h</w:delText>
                </w:r>
              </w:del>
            </w:ins>
            <w:ins w:id="2787" w:author="Miller, Ryan" w:date="2020-02-28T16:01:00Z">
              <w:r w:rsidR="008B4DF6">
                <w:rPr>
                  <w:rFonts w:ascii="Times New Roman" w:eastAsia="Times New Roman" w:hAnsi="Times New Roman" w:cs="Times New Roman"/>
                  <w:color w:val="000000"/>
                  <w:sz w:val="20"/>
                  <w:szCs w:val="20"/>
                </w:rPr>
                <w:t>m/s</w:t>
              </w:r>
            </w:ins>
            <w:ins w:id="2788" w:author="Rebecca L Hartman" w:date="2020-02-18T14:3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8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F22109" w14:textId="3FA99209" w:rsidR="00AB6B49" w:rsidRPr="00937101" w:rsidRDefault="00AB6B49" w:rsidP="000068D0">
            <w:pPr>
              <w:spacing w:after="0" w:line="240" w:lineRule="auto"/>
              <w:rPr>
                <w:rFonts w:ascii="Times New Roman" w:eastAsia="Times New Roman" w:hAnsi="Times New Roman" w:cs="Times New Roman"/>
                <w:sz w:val="20"/>
                <w:szCs w:val="20"/>
              </w:rPr>
            </w:pPr>
            <w:commentRangeStart w:id="2790"/>
            <w:r w:rsidRPr="00937101">
              <w:rPr>
                <w:rFonts w:ascii="Times New Roman" w:eastAsia="Times New Roman" w:hAnsi="Times New Roman" w:cs="Times New Roman"/>
                <w:color w:val="000000"/>
                <w:sz w:val="20"/>
                <w:szCs w:val="20"/>
              </w:rPr>
              <w:t>0.</w:t>
            </w:r>
            <w:ins w:id="2791" w:author="Miller, Ryan" w:date="2020-02-28T16:01:00Z">
              <w:r w:rsidR="008B4DF6">
                <w:rPr>
                  <w:rFonts w:ascii="Times New Roman" w:eastAsia="Times New Roman" w:hAnsi="Times New Roman" w:cs="Times New Roman"/>
                  <w:color w:val="000000"/>
                  <w:sz w:val="20"/>
                  <w:szCs w:val="20"/>
                </w:rPr>
                <w:t>09</w:t>
              </w:r>
            </w:ins>
            <w:del w:id="2792" w:author="Miller, Ryan" w:date="2020-02-28T16:01:00Z">
              <w:r w:rsidRPr="00937101" w:rsidDel="008B4DF6">
                <w:rPr>
                  <w:rFonts w:ascii="Times New Roman" w:eastAsia="Times New Roman" w:hAnsi="Times New Roman" w:cs="Times New Roman"/>
                  <w:color w:val="000000"/>
                  <w:sz w:val="20"/>
                  <w:szCs w:val="20"/>
                </w:rPr>
                <w:delText>2</w:delText>
              </w:r>
            </w:del>
            <w:del w:id="2793" w:author="Miller, Ryan" w:date="2020-02-21T09:54:00Z">
              <w:r w:rsidRPr="00937101" w:rsidDel="00C74BBA">
                <w:rPr>
                  <w:rFonts w:ascii="Times New Roman" w:eastAsia="Times New Roman" w:hAnsi="Times New Roman" w:cs="Times New Roman"/>
                  <w:color w:val="000000"/>
                  <w:sz w:val="20"/>
                  <w:szCs w:val="20"/>
                </w:rPr>
                <w:delText>05</w:delText>
              </w:r>
            </w:del>
            <w:commentRangeEnd w:id="2790"/>
            <w:r w:rsidRPr="00937101">
              <w:rPr>
                <w:rStyle w:val="CommentReference"/>
                <w:rFonts w:ascii="Times New Roman" w:hAnsi="Times New Roman" w:cs="Times New Roman"/>
                <w:sz w:val="20"/>
                <w:szCs w:val="20"/>
              </w:rPr>
              <w:commentReference w:id="2790"/>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EA326E" w14:textId="435C88CB" w:rsidR="00AB6B49" w:rsidRPr="00937101" w:rsidRDefault="00AB6B49" w:rsidP="000068D0">
            <w:pPr>
              <w:spacing w:after="0" w:line="240" w:lineRule="auto"/>
              <w:rPr>
                <w:rFonts w:ascii="Times New Roman" w:eastAsia="Times New Roman" w:hAnsi="Times New Roman" w:cs="Times New Roman"/>
                <w:sz w:val="20"/>
                <w:szCs w:val="20"/>
              </w:rPr>
            </w:pPr>
            <w:del w:id="2795" w:author="Miller, Ryan" w:date="2020-02-28T16:01:00Z">
              <w:r w:rsidRPr="00937101" w:rsidDel="008B4DF6">
                <w:rPr>
                  <w:rFonts w:ascii="Times New Roman" w:eastAsia="Times New Roman" w:hAnsi="Times New Roman" w:cs="Times New Roman"/>
                  <w:color w:val="000000"/>
                  <w:sz w:val="20"/>
                  <w:szCs w:val="20"/>
                </w:rPr>
                <w:delText>0.2</w:delText>
              </w:r>
            </w:del>
            <w:del w:id="2796" w:author="Miller, Ryan" w:date="2020-02-21T09:54:00Z">
              <w:r w:rsidRPr="00937101" w:rsidDel="00C74BBA">
                <w:rPr>
                  <w:rFonts w:ascii="Times New Roman" w:eastAsia="Times New Roman" w:hAnsi="Times New Roman" w:cs="Times New Roman"/>
                  <w:color w:val="000000"/>
                  <w:sz w:val="20"/>
                  <w:szCs w:val="20"/>
                </w:rPr>
                <w:delText>67</w:delText>
              </w:r>
            </w:del>
            <w:ins w:id="2797" w:author="Miller, Ryan" w:date="2020-02-28T16:01:00Z">
              <w:r w:rsidR="008B4DF6">
                <w:rPr>
                  <w:rFonts w:ascii="Times New Roman" w:eastAsia="Times New Roman" w:hAnsi="Times New Roman" w:cs="Times New Roman"/>
                  <w:color w:val="000000"/>
                  <w:sz w:val="20"/>
                  <w:szCs w:val="20"/>
                </w:rPr>
                <w:t>0.12</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9D8FD5" w14:textId="474D18D1" w:rsidR="00AB6B49" w:rsidRPr="00937101" w:rsidRDefault="00AB6B49" w:rsidP="000068D0">
            <w:pPr>
              <w:spacing w:after="0" w:line="240" w:lineRule="auto"/>
              <w:rPr>
                <w:rFonts w:ascii="Times New Roman" w:eastAsia="Times New Roman" w:hAnsi="Times New Roman" w:cs="Times New Roman"/>
                <w:sz w:val="20"/>
                <w:szCs w:val="20"/>
              </w:rPr>
            </w:pPr>
            <w:del w:id="2799" w:author="Miller, Ryan" w:date="2020-02-28T16:01:00Z">
              <w:r w:rsidRPr="00937101" w:rsidDel="008B4DF6">
                <w:rPr>
                  <w:rFonts w:ascii="Times New Roman" w:eastAsia="Times New Roman" w:hAnsi="Times New Roman" w:cs="Times New Roman"/>
                  <w:color w:val="000000"/>
                  <w:sz w:val="20"/>
                  <w:szCs w:val="20"/>
                </w:rPr>
                <w:delText>0.2</w:delText>
              </w:r>
            </w:del>
            <w:del w:id="2800" w:author="Miller, Ryan" w:date="2020-02-21T09:54:00Z">
              <w:r w:rsidRPr="00937101" w:rsidDel="00C74BBA">
                <w:rPr>
                  <w:rFonts w:ascii="Times New Roman" w:eastAsia="Times New Roman" w:hAnsi="Times New Roman" w:cs="Times New Roman"/>
                  <w:color w:val="000000"/>
                  <w:sz w:val="20"/>
                  <w:szCs w:val="20"/>
                </w:rPr>
                <w:delText>57</w:delText>
              </w:r>
            </w:del>
            <w:ins w:id="2801" w:author="Miller, Ryan" w:date="2020-02-28T16:01:00Z">
              <w:r w:rsidR="008B4DF6">
                <w:rPr>
                  <w:rFonts w:ascii="Times New Roman" w:eastAsia="Times New Roman" w:hAnsi="Times New Roman" w:cs="Times New Roman"/>
                  <w:color w:val="000000"/>
                  <w:sz w:val="20"/>
                  <w:szCs w:val="20"/>
                </w:rPr>
                <w:t>0</w:t>
              </w:r>
            </w:ins>
            <w:ins w:id="2802" w:author="Miller, Ryan" w:date="2020-02-28T16:02:00Z">
              <w:r w:rsidR="008B4DF6">
                <w:rPr>
                  <w:rFonts w:ascii="Times New Roman" w:eastAsia="Times New Roman" w:hAnsi="Times New Roman" w:cs="Times New Roman"/>
                  <w:color w:val="000000"/>
                  <w:sz w:val="20"/>
                  <w:szCs w:val="20"/>
                </w:rPr>
                <w:t>.12</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A3D18C" w14:textId="1E81A5EB" w:rsidR="00AB6B49" w:rsidRPr="00937101" w:rsidRDefault="00AB6B49" w:rsidP="000068D0">
            <w:pPr>
              <w:spacing w:after="0" w:line="240" w:lineRule="auto"/>
              <w:rPr>
                <w:rFonts w:ascii="Times New Roman" w:eastAsia="Times New Roman" w:hAnsi="Times New Roman" w:cs="Times New Roman"/>
                <w:sz w:val="20"/>
                <w:szCs w:val="20"/>
              </w:rPr>
            </w:pPr>
            <w:del w:id="2804" w:author="Miller, Ryan" w:date="2020-02-28T16:02:00Z">
              <w:r w:rsidRPr="00937101" w:rsidDel="008B4DF6">
                <w:rPr>
                  <w:rFonts w:ascii="Times New Roman" w:eastAsia="Times New Roman" w:hAnsi="Times New Roman" w:cs="Times New Roman"/>
                  <w:color w:val="000000"/>
                  <w:sz w:val="20"/>
                  <w:szCs w:val="20"/>
                </w:rPr>
                <w:delText>0.</w:delText>
              </w:r>
            </w:del>
            <w:del w:id="2805" w:author="Miller, Ryan" w:date="2020-02-21T09:54:00Z">
              <w:r w:rsidRPr="00937101" w:rsidDel="00C74BBA">
                <w:rPr>
                  <w:rFonts w:ascii="Times New Roman" w:eastAsia="Times New Roman" w:hAnsi="Times New Roman" w:cs="Times New Roman"/>
                  <w:color w:val="000000"/>
                  <w:sz w:val="20"/>
                  <w:szCs w:val="20"/>
                </w:rPr>
                <w:delText>265</w:delText>
              </w:r>
            </w:del>
            <w:ins w:id="2806" w:author="Miller, Ryan" w:date="2020-02-28T16:02:00Z">
              <w:r w:rsidR="008B4DF6">
                <w:rPr>
                  <w:rFonts w:ascii="Times New Roman" w:eastAsia="Times New Roman" w:hAnsi="Times New Roman" w:cs="Times New Roman"/>
                  <w:color w:val="000000"/>
                  <w:sz w:val="20"/>
                  <w:szCs w:val="20"/>
                </w:rPr>
                <w:t>0.12</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AAA260" w14:textId="4A6B948F" w:rsidR="00AB6B49" w:rsidRPr="00937101" w:rsidRDefault="00AB6B49" w:rsidP="000068D0">
            <w:pPr>
              <w:spacing w:after="0" w:line="240" w:lineRule="auto"/>
              <w:rPr>
                <w:rFonts w:ascii="Times New Roman" w:eastAsia="Times New Roman" w:hAnsi="Times New Roman" w:cs="Times New Roman"/>
                <w:sz w:val="20"/>
                <w:szCs w:val="20"/>
              </w:rPr>
            </w:pPr>
            <w:del w:id="2808" w:author="Miller, Ryan" w:date="2020-02-28T16:02:00Z">
              <w:r w:rsidRPr="00937101" w:rsidDel="008B4DF6">
                <w:rPr>
                  <w:rFonts w:ascii="Times New Roman" w:eastAsia="Times New Roman" w:hAnsi="Times New Roman" w:cs="Times New Roman"/>
                  <w:color w:val="000000"/>
                  <w:sz w:val="20"/>
                  <w:szCs w:val="20"/>
                </w:rPr>
                <w:delText>0.2</w:delText>
              </w:r>
            </w:del>
            <w:del w:id="2809" w:author="Miller, Ryan" w:date="2020-02-21T09:54:00Z">
              <w:r w:rsidRPr="00937101" w:rsidDel="00C74BBA">
                <w:rPr>
                  <w:rFonts w:ascii="Times New Roman" w:eastAsia="Times New Roman" w:hAnsi="Times New Roman" w:cs="Times New Roman"/>
                  <w:color w:val="000000"/>
                  <w:sz w:val="20"/>
                  <w:szCs w:val="20"/>
                </w:rPr>
                <w:delText>41</w:delText>
              </w:r>
            </w:del>
            <w:ins w:id="2810" w:author="Miller, Ryan" w:date="2020-02-28T16:02:00Z">
              <w:r w:rsidR="008B4DF6">
                <w:rPr>
                  <w:rFonts w:ascii="Times New Roman" w:eastAsia="Times New Roman" w:hAnsi="Times New Roman" w:cs="Times New Roman"/>
                  <w:color w:val="000000"/>
                  <w:sz w:val="20"/>
                  <w:szCs w:val="20"/>
                </w:rPr>
                <w:t>0.11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2437C1" w14:textId="0E5B985C" w:rsidR="00AB6B49" w:rsidRPr="00937101" w:rsidRDefault="00AB6B49" w:rsidP="000068D0">
            <w:pPr>
              <w:spacing w:after="0" w:line="240" w:lineRule="auto"/>
              <w:rPr>
                <w:rFonts w:ascii="Times New Roman" w:eastAsia="Times New Roman" w:hAnsi="Times New Roman" w:cs="Times New Roman"/>
                <w:sz w:val="20"/>
                <w:szCs w:val="20"/>
              </w:rPr>
            </w:pPr>
            <w:del w:id="2812" w:author="Miller, Ryan" w:date="2020-02-28T16:02:00Z">
              <w:r w:rsidRPr="00937101" w:rsidDel="008B4DF6">
                <w:rPr>
                  <w:rFonts w:ascii="Times New Roman" w:eastAsia="Times New Roman" w:hAnsi="Times New Roman" w:cs="Times New Roman"/>
                  <w:color w:val="000000"/>
                  <w:sz w:val="20"/>
                  <w:szCs w:val="20"/>
                </w:rPr>
                <w:delText>0.25</w:delText>
              </w:r>
            </w:del>
            <w:del w:id="2813" w:author="Miller, Ryan" w:date="2020-02-21T09:54:00Z">
              <w:r w:rsidRPr="00937101" w:rsidDel="00C74BBA">
                <w:rPr>
                  <w:rFonts w:ascii="Times New Roman" w:eastAsia="Times New Roman" w:hAnsi="Times New Roman" w:cs="Times New Roman"/>
                  <w:color w:val="000000"/>
                  <w:sz w:val="20"/>
                  <w:szCs w:val="20"/>
                </w:rPr>
                <w:delText>4</w:delText>
              </w:r>
            </w:del>
            <w:ins w:id="2814" w:author="Miller, Ryan" w:date="2020-02-28T16:02:00Z">
              <w:r w:rsidR="008B4DF6">
                <w:rPr>
                  <w:rFonts w:ascii="Times New Roman" w:eastAsia="Times New Roman" w:hAnsi="Times New Roman" w:cs="Times New Roman"/>
                  <w:color w:val="000000"/>
                  <w:sz w:val="20"/>
                  <w:szCs w:val="20"/>
                </w:rPr>
                <w:t>0.11</w:t>
              </w:r>
            </w:ins>
          </w:p>
        </w:tc>
      </w:tr>
      <w:tr w:rsidR="00AB6B49" w:rsidRPr="00937101" w14:paraId="10EBCE99" w14:textId="77777777" w:rsidTr="00F64D09">
        <w:trPr>
          <w:trHeight w:val="218"/>
          <w:ins w:id="2815" w:author="Miller, Ryan" w:date="2020-02-20T15:59:00Z"/>
        </w:trPr>
        <w:tc>
          <w:tcPr>
            <w:tcW w:w="8720" w:type="dxa"/>
            <w:gridSpan w:val="8"/>
            <w:tcBorders>
              <w:top w:val="single" w:sz="8" w:space="0" w:color="000000"/>
              <w:left w:val="single" w:sz="8" w:space="0" w:color="000000"/>
              <w:bottom w:val="single" w:sz="8" w:space="0" w:color="000000"/>
              <w:right w:val="single" w:sz="8" w:space="0" w:color="000000"/>
            </w:tcBorders>
            <w:vAlign w:val="center"/>
          </w:tcPr>
          <w:p w14:paraId="04C4E758" w14:textId="77777777" w:rsidR="00AB6B49" w:rsidRPr="00937101" w:rsidRDefault="00AB6B49">
            <w:pPr>
              <w:spacing w:after="0" w:line="240" w:lineRule="auto"/>
              <w:rPr>
                <w:ins w:id="2816" w:author="Miller, Ryan" w:date="2020-02-20T15:59:00Z"/>
                <w:rFonts w:ascii="Times New Roman" w:eastAsia="Times New Roman" w:hAnsi="Times New Roman" w:cs="Times New Roman"/>
                <w:color w:val="000000"/>
                <w:sz w:val="20"/>
                <w:szCs w:val="20"/>
              </w:rPr>
            </w:pPr>
            <w:ins w:id="2817" w:author="Miller, Ryan" w:date="2020-02-20T15:59: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xml:space="preserve">, breath alcohol concentration; SDLD, standard deviation of </w:t>
              </w:r>
            </w:ins>
            <w:ins w:id="2818" w:author="Miller, Ryan" w:date="2020-02-21T09:57:00Z">
              <w:r w:rsidR="00C74BBA">
                <w:rPr>
                  <w:rFonts w:ascii="Times New Roman" w:eastAsia="Times New Roman" w:hAnsi="Times New Roman" w:cs="Times New Roman"/>
                  <w:color w:val="000000"/>
                  <w:sz w:val="20"/>
                  <w:szCs w:val="20"/>
                </w:rPr>
                <w:t>lateral</w:t>
              </w:r>
            </w:ins>
            <w:ins w:id="2819" w:author="Miller, Ryan" w:date="2020-02-20T15:59:00Z">
              <w:r w:rsidRPr="008573FE">
                <w:rPr>
                  <w:rFonts w:ascii="Times New Roman" w:eastAsia="Times New Roman" w:hAnsi="Times New Roman" w:cs="Times New Roman"/>
                  <w:color w:val="000000"/>
                  <w:sz w:val="20"/>
                  <w:szCs w:val="20"/>
                </w:rPr>
                <w:t xml:space="preserve"> </w:t>
              </w:r>
            </w:ins>
            <w:ins w:id="2820" w:author="Miller, Ryan" w:date="2020-02-21T09:56:00Z">
              <w:r w:rsidR="00C74BBA">
                <w:rPr>
                  <w:rFonts w:ascii="Times New Roman" w:eastAsia="Times New Roman" w:hAnsi="Times New Roman" w:cs="Times New Roman"/>
                  <w:color w:val="000000"/>
                  <w:sz w:val="20"/>
                  <w:szCs w:val="20"/>
                </w:rPr>
                <w:t>position</w:t>
              </w:r>
            </w:ins>
            <w:ins w:id="2821" w:author="Miller, Ryan" w:date="2020-02-20T15:59:00Z">
              <w:r w:rsidRPr="008573FE">
                <w:rPr>
                  <w:rFonts w:ascii="Times New Roman" w:eastAsia="Times New Roman" w:hAnsi="Times New Roman" w:cs="Times New Roman"/>
                  <w:color w:val="000000"/>
                  <w:sz w:val="20"/>
                  <w:szCs w:val="20"/>
                </w:rPr>
                <w:t>; SDS, standard deviation of speed.</w:t>
              </w:r>
            </w:ins>
          </w:p>
        </w:tc>
      </w:tr>
    </w:tbl>
    <w:p w14:paraId="41617CD4" w14:textId="77777777" w:rsidR="000068D0" w:rsidRPr="00937101" w:rsidRDefault="000068D0" w:rsidP="000068D0">
      <w:pPr>
        <w:rPr>
          <w:rFonts w:ascii="Times New Roman" w:hAnsi="Times New Roman" w:cs="Times New Roman"/>
          <w:sz w:val="20"/>
          <w:szCs w:val="20"/>
        </w:rPr>
      </w:pPr>
    </w:p>
    <w:p w14:paraId="53FEA229" w14:textId="77777777" w:rsidR="009447F6" w:rsidRDefault="009447F6">
      <w:pPr>
        <w:rPr>
          <w:ins w:id="2822" w:author="Rebecca L Hartman" w:date="2020-02-19T15:41:00Z"/>
          <w:rFonts w:ascii="Times New Roman" w:hAnsi="Times New Roman" w:cs="Times New Roman"/>
          <w:b/>
          <w:sz w:val="20"/>
          <w:szCs w:val="20"/>
        </w:rPr>
      </w:pPr>
      <w:ins w:id="2823" w:author="Rebecca L Hartman" w:date="2020-02-19T15:41:00Z">
        <w:r>
          <w:rPr>
            <w:rFonts w:ascii="Times New Roman" w:hAnsi="Times New Roman" w:cs="Times New Roman"/>
            <w:b/>
            <w:sz w:val="20"/>
            <w:szCs w:val="20"/>
          </w:rPr>
          <w:br w:type="page"/>
        </w:r>
      </w:ins>
    </w:p>
    <w:p w14:paraId="6A9FF43B" w14:textId="77777777"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lastRenderedPageBreak/>
        <w:t>Table A2</w:t>
      </w:r>
      <w:r w:rsidRPr="00937101">
        <w:rPr>
          <w:rFonts w:ascii="Times New Roman" w:hAnsi="Times New Roman" w:cs="Times New Roman"/>
          <w:sz w:val="20"/>
          <w:szCs w:val="20"/>
        </w:rPr>
        <w:t>: Average measures of driving and task performance for the artist-search task by dosing level.  All instances of the artist-search task took place on the interstate.</w:t>
      </w:r>
    </w:p>
    <w:p w14:paraId="15696682"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768" w:type="dxa"/>
        <w:tblCellMar>
          <w:left w:w="15" w:type="dxa"/>
          <w:right w:w="15" w:type="dxa"/>
        </w:tblCellMar>
        <w:tblLook w:val="04A0" w:firstRow="1" w:lastRow="0" w:firstColumn="1" w:lastColumn="0" w:noHBand="0" w:noVBand="1"/>
        <w:tblPrChange w:id="2824" w:author="Miller, Ryan" w:date="2020-02-20T16:00:00Z">
          <w:tblPr>
            <w:tblW w:w="9530" w:type="dxa"/>
            <w:tblCellMar>
              <w:left w:w="15" w:type="dxa"/>
              <w:right w:w="15" w:type="dxa"/>
            </w:tblCellMar>
            <w:tblLook w:val="04A0" w:firstRow="1" w:lastRow="0" w:firstColumn="1" w:lastColumn="0" w:noHBand="0" w:noVBand="1"/>
          </w:tblPr>
        </w:tblPrChange>
      </w:tblPr>
      <w:tblGrid>
        <w:gridCol w:w="2043"/>
        <w:gridCol w:w="1683"/>
        <w:gridCol w:w="1365"/>
        <w:gridCol w:w="1198"/>
        <w:gridCol w:w="1017"/>
        <w:gridCol w:w="1017"/>
        <w:gridCol w:w="1017"/>
        <w:tblGridChange w:id="2825">
          <w:tblGrid>
            <w:gridCol w:w="2115"/>
            <w:gridCol w:w="1384"/>
            <w:gridCol w:w="1384"/>
            <w:gridCol w:w="1002"/>
            <w:gridCol w:w="958"/>
            <w:gridCol w:w="955"/>
            <w:gridCol w:w="970"/>
            <w:gridCol w:w="572"/>
          </w:tblGrid>
        </w:tblGridChange>
      </w:tblGrid>
      <w:tr w:rsidR="00AB6B49" w:rsidRPr="00937101" w14:paraId="58EE0B97" w14:textId="77777777" w:rsidTr="00AB6B49">
        <w:trPr>
          <w:trHeight w:val="266"/>
          <w:trPrChange w:id="2826" w:author="Miller, Ryan" w:date="2020-02-20T16:00:00Z">
            <w:trPr>
              <w:gridAfter w:val="0"/>
              <w:trHeight w:val="266"/>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27"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8E525C"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28"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FA51AF"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131CA49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29"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E395DD"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51F92B0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0"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F4B36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6C92C2D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4A99AF"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29F6C31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2"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A70E2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75D64B2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3"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0EDDEE"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0A64D28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AB6B49" w:rsidRPr="00937101" w14:paraId="18D630FD" w14:textId="77777777" w:rsidTr="00AB6B49">
        <w:trPr>
          <w:trHeight w:val="137"/>
          <w:trPrChange w:id="2834" w:author="Miller, Ryan" w:date="2020-02-20T16:00:00Z">
            <w:trPr>
              <w:gridAfter w:val="0"/>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5"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3F8BAD" w14:textId="77777777" w:rsidR="00AB6B49" w:rsidRPr="00937101" w:rsidRDefault="00AB6B49" w:rsidP="000068D0">
            <w:pPr>
              <w:spacing w:after="0" w:line="240" w:lineRule="auto"/>
              <w:rPr>
                <w:rFonts w:ascii="Times New Roman" w:eastAsia="Times New Roman" w:hAnsi="Times New Roman" w:cs="Times New Roman"/>
                <w:sz w:val="20"/>
                <w:szCs w:val="20"/>
              </w:rPr>
            </w:pPr>
            <w:ins w:id="2836" w:author="Rebecca L Hartman" w:date="2020-02-18T14:13: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2837" w:author="Rebecca L Hartman" w:date="2020-02-18T14:13:00Z">
              <w:r w:rsidRPr="00937101">
                <w:rPr>
                  <w:rFonts w:ascii="Times New Roman" w:eastAsia="Times New Roman" w:hAnsi="Times New Roman" w:cs="Times New Roman"/>
                  <w:color w:val="000000"/>
                  <w:sz w:val="20"/>
                  <w:szCs w:val="20"/>
                </w:rPr>
                <w:t xml:space="preserve"> (µg/L) </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8"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DE544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w:t>
            </w:r>
            <w:del w:id="2839" w:author="Rebecca L Hartman" w:date="2020-02-18T14:29:00Z">
              <w:r w:rsidRPr="00937101" w:rsidDel="00C50F1B">
                <w:rPr>
                  <w:rFonts w:ascii="Times New Roman" w:eastAsia="Times New Roman" w:hAnsi="Times New Roman" w:cs="Times New Roman"/>
                  <w:color w:val="000000"/>
                  <w:sz w:val="20"/>
                  <w:szCs w:val="20"/>
                </w:rPr>
                <w:delText>32</w:delText>
              </w:r>
            </w:del>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0"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54C965" w14:textId="77777777" w:rsidR="00AB6B49" w:rsidRPr="00937101" w:rsidRDefault="00AB6B49" w:rsidP="00C50F1B">
            <w:pPr>
              <w:spacing w:after="0" w:line="240" w:lineRule="auto"/>
              <w:rPr>
                <w:rFonts w:ascii="Times New Roman" w:eastAsia="Times New Roman" w:hAnsi="Times New Roman" w:cs="Times New Roman"/>
                <w:sz w:val="20"/>
                <w:szCs w:val="20"/>
              </w:rPr>
            </w:pPr>
            <w:commentRangeStart w:id="2841"/>
            <w:r w:rsidRPr="00937101">
              <w:rPr>
                <w:rFonts w:ascii="Times New Roman" w:eastAsia="Times New Roman" w:hAnsi="Times New Roman" w:cs="Times New Roman"/>
                <w:color w:val="000000"/>
                <w:sz w:val="20"/>
                <w:szCs w:val="20"/>
              </w:rPr>
              <w:t>0.6</w:t>
            </w:r>
            <w:del w:id="2842" w:author="Rebecca L Hartman" w:date="2020-02-18T14:29:00Z">
              <w:r w:rsidRPr="00937101" w:rsidDel="00C50F1B">
                <w:rPr>
                  <w:rFonts w:ascii="Times New Roman" w:eastAsia="Times New Roman" w:hAnsi="Times New Roman" w:cs="Times New Roman"/>
                  <w:color w:val="000000"/>
                  <w:sz w:val="20"/>
                  <w:szCs w:val="20"/>
                </w:rPr>
                <w:delText>50</w:delText>
              </w:r>
            </w:del>
            <w:commentRangeEnd w:id="2841"/>
            <w:r w:rsidRPr="00937101">
              <w:rPr>
                <w:rStyle w:val="CommentReference"/>
                <w:rFonts w:ascii="Times New Roman" w:hAnsi="Times New Roman" w:cs="Times New Roman"/>
                <w:sz w:val="20"/>
                <w:szCs w:val="20"/>
              </w:rPr>
              <w:commentReference w:id="2841"/>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3"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BEDCBD"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w:t>
            </w:r>
            <w:del w:id="2844" w:author="Rebecca L Hartman" w:date="2020-02-18T14:29:00Z">
              <w:r w:rsidRPr="00937101" w:rsidDel="00C50F1B">
                <w:rPr>
                  <w:rFonts w:ascii="Times New Roman" w:eastAsia="Times New Roman" w:hAnsi="Times New Roman" w:cs="Times New Roman"/>
                  <w:color w:val="000000"/>
                  <w:sz w:val="20"/>
                  <w:szCs w:val="20"/>
                </w:rPr>
                <w:delText>0</w:delText>
              </w:r>
            </w:del>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5"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272F94"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del w:id="2846" w:author="Rebecca L Hartman" w:date="2020-02-18T14:29:00Z">
              <w:r w:rsidRPr="00937101" w:rsidDel="00C50F1B">
                <w:rPr>
                  <w:rFonts w:ascii="Times New Roman" w:eastAsia="Times New Roman" w:hAnsi="Times New Roman" w:cs="Times New Roman"/>
                  <w:color w:val="000000"/>
                  <w:sz w:val="20"/>
                  <w:szCs w:val="20"/>
                </w:rPr>
                <w:delText>0</w:delText>
              </w:r>
            </w:del>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592757" w14:textId="77777777"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9.3</w:t>
            </w:r>
            <w:del w:id="2848" w:author="Rebecca L Hartman" w:date="2020-02-18T14:29:00Z">
              <w:r w:rsidRPr="00937101" w:rsidDel="00C50F1B">
                <w:rPr>
                  <w:rFonts w:ascii="Times New Roman" w:eastAsia="Times New Roman" w:hAnsi="Times New Roman" w:cs="Times New Roman"/>
                  <w:color w:val="000000"/>
                  <w:sz w:val="20"/>
                  <w:szCs w:val="20"/>
                </w:rPr>
                <w:delText>1</w:delText>
              </w:r>
            </w:del>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49"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4727F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AB6B49" w:rsidRPr="00937101" w14:paraId="3E9B6A9A" w14:textId="77777777" w:rsidTr="00AB6B49">
        <w:trPr>
          <w:trHeight w:val="129"/>
          <w:trPrChange w:id="2850" w:author="Miller, Ryan" w:date="2020-02-20T16:00:00Z">
            <w:trPr>
              <w:gridAfter w:val="0"/>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1"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221B18" w14:textId="77777777" w:rsidR="00AB6B49" w:rsidRPr="00937101" w:rsidRDefault="00AB6B49" w:rsidP="0013643B">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852" w:author="Rebecca L Hartman" w:date="2020-02-18T14:13: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853" w:author="Rebecca L Hartman" w:date="2020-02-18T14:13:00Z">
              <w:r w:rsidRPr="00937101">
                <w:rPr>
                  <w:rFonts w:ascii="Times New Roman" w:eastAsia="Times New Roman" w:hAnsi="Times New Roman" w:cs="Times New Roman"/>
                  <w:color w:val="000000"/>
                  <w:sz w:val="20"/>
                  <w:szCs w:val="20"/>
                </w:rPr>
                <w:t xml:space="preserve"> (g/210 L)</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4"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7668F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5"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A5D8A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6"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760B9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A74FC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8"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AD9BA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9"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84AD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0FEBFC34" w14:textId="77777777" w:rsidTr="00AB6B49">
        <w:trPr>
          <w:trHeight w:val="137"/>
          <w:trPrChange w:id="2860" w:author="Miller, Ryan" w:date="2020-02-20T16:00:00Z">
            <w:trPr>
              <w:gridAfter w:val="0"/>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1"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5569A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2"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6C28E4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3"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0D9CBA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4"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6C1E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5"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29748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6"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689FC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7"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C5B63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r>
      <w:tr w:rsidR="00AB6B49" w:rsidRPr="00937101" w14:paraId="3A93E31D" w14:textId="77777777" w:rsidTr="00AB6B49">
        <w:trPr>
          <w:trHeight w:val="137"/>
          <w:trPrChange w:id="2868" w:author="Miller, Ryan" w:date="2020-02-20T16:00:00Z">
            <w:trPr>
              <w:gridAfter w:val="0"/>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9"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370E6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0"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30C2D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1"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AF6CC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2"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ECCA6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3"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1D058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4"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6972B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5"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62C7B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r>
      <w:tr w:rsidR="00AB6B49" w:rsidRPr="00937101" w14:paraId="6605AAE3" w14:textId="77777777" w:rsidTr="00AB6B49">
        <w:trPr>
          <w:trHeight w:val="129"/>
          <w:trPrChange w:id="2876" w:author="Miller, Ryan" w:date="2020-02-20T16:00:00Z">
            <w:trPr>
              <w:gridAfter w:val="0"/>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7"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7C954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8"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83C3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9"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AA8E8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0"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B942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FDEBF2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2"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5937F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3"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C4693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6.30</w:t>
            </w:r>
          </w:p>
        </w:tc>
      </w:tr>
      <w:tr w:rsidR="00AB6B49" w:rsidRPr="00937101" w14:paraId="559E1FC9" w14:textId="77777777" w:rsidTr="00AB6B49">
        <w:trPr>
          <w:trHeight w:val="137"/>
          <w:trPrChange w:id="2884" w:author="Miller, Ryan" w:date="2020-02-20T16:00:00Z">
            <w:trPr>
              <w:gridAfter w:val="0"/>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5"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79B7FC" w14:textId="58F282EF" w:rsidR="00AB6B49" w:rsidRPr="00937101" w:rsidRDefault="00AB6B49">
            <w:pPr>
              <w:spacing w:after="0" w:line="240" w:lineRule="auto"/>
              <w:rPr>
                <w:rFonts w:ascii="Times New Roman" w:eastAsia="Times New Roman" w:hAnsi="Times New Roman" w:cs="Times New Roman"/>
                <w:sz w:val="20"/>
                <w:szCs w:val="20"/>
              </w:rPr>
            </w:pPr>
            <w:commentRangeStart w:id="2886"/>
            <w:commentRangeStart w:id="2887"/>
            <w:r w:rsidRPr="00937101">
              <w:rPr>
                <w:rFonts w:ascii="Times New Roman" w:eastAsia="Times New Roman" w:hAnsi="Times New Roman" w:cs="Times New Roman"/>
                <w:color w:val="000000"/>
                <w:sz w:val="20"/>
                <w:szCs w:val="20"/>
              </w:rPr>
              <w:t>SDL</w:t>
            </w:r>
            <w:ins w:id="2888" w:author="Miller, Ryan" w:date="2020-02-21T09:56:00Z">
              <w:r w:rsidR="00C74BBA">
                <w:rPr>
                  <w:rFonts w:ascii="Times New Roman" w:eastAsia="Times New Roman" w:hAnsi="Times New Roman" w:cs="Times New Roman"/>
                  <w:color w:val="000000"/>
                  <w:sz w:val="20"/>
                  <w:szCs w:val="20"/>
                </w:rPr>
                <w:t>P</w:t>
              </w:r>
            </w:ins>
            <w:del w:id="2889" w:author="Miller, Ryan" w:date="2020-02-21T09:56:00Z">
              <w:r w:rsidRPr="00937101" w:rsidDel="00C74BBA">
                <w:rPr>
                  <w:rFonts w:ascii="Times New Roman" w:eastAsia="Times New Roman" w:hAnsi="Times New Roman" w:cs="Times New Roman"/>
                  <w:color w:val="000000"/>
                  <w:sz w:val="20"/>
                  <w:szCs w:val="20"/>
                </w:rPr>
                <w:delText>D</w:delText>
              </w:r>
            </w:del>
            <w:commentRangeEnd w:id="2886"/>
            <w:r w:rsidRPr="00937101">
              <w:rPr>
                <w:rStyle w:val="CommentReference"/>
                <w:rFonts w:ascii="Times New Roman" w:hAnsi="Times New Roman" w:cs="Times New Roman"/>
                <w:sz w:val="20"/>
                <w:szCs w:val="20"/>
              </w:rPr>
              <w:commentReference w:id="2886"/>
            </w:r>
            <w:commentRangeEnd w:id="2887"/>
            <w:r w:rsidR="00C74BBA">
              <w:rPr>
                <w:rStyle w:val="CommentReference"/>
              </w:rPr>
              <w:commentReference w:id="2887"/>
            </w:r>
            <w:ins w:id="2890" w:author="Rebecca L Hartman" w:date="2020-02-18T15:00:00Z">
              <w:r w:rsidRPr="00937101">
                <w:rPr>
                  <w:rFonts w:ascii="Times New Roman" w:eastAsia="Times New Roman" w:hAnsi="Times New Roman" w:cs="Times New Roman"/>
                  <w:color w:val="000000"/>
                  <w:sz w:val="20"/>
                  <w:szCs w:val="20"/>
                </w:rPr>
                <w:t xml:space="preserve"> (</w:t>
              </w:r>
              <w:del w:id="2891" w:author="Miller, Ryan" w:date="2020-02-21T09:56:00Z">
                <w:r w:rsidRPr="00937101" w:rsidDel="00C74BBA">
                  <w:rPr>
                    <w:rFonts w:ascii="Times New Roman" w:eastAsia="Times New Roman" w:hAnsi="Times New Roman" w:cs="Times New Roman"/>
                    <w:color w:val="000000"/>
                    <w:sz w:val="20"/>
                    <w:szCs w:val="20"/>
                  </w:rPr>
                  <w:delText>cm</w:delText>
                </w:r>
              </w:del>
            </w:ins>
            <w:ins w:id="2892" w:author="Miller, Ryan" w:date="2020-02-28T16:09:00Z">
              <w:r w:rsidR="00FB50C9">
                <w:rPr>
                  <w:rFonts w:ascii="Times New Roman" w:eastAsia="Times New Roman" w:hAnsi="Times New Roman" w:cs="Times New Roman"/>
                  <w:color w:val="000000"/>
                  <w:sz w:val="20"/>
                  <w:szCs w:val="20"/>
                </w:rPr>
                <w:t>cm</w:t>
              </w:r>
            </w:ins>
            <w:ins w:id="2893" w:author="Rebecca L Hartman" w:date="2020-02-18T15:00:00Z">
              <w:r w:rsidRPr="00937101">
                <w:rPr>
                  <w:rFonts w:ascii="Times New Roman" w:eastAsia="Times New Roman" w:hAnsi="Times New Roman" w:cs="Times New Roman"/>
                  <w:color w:val="000000"/>
                  <w:sz w:val="20"/>
                  <w:szCs w:val="20"/>
                </w:rPr>
                <w:t>)</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4"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93F925" w14:textId="1F5A2859" w:rsidR="00AB6B49" w:rsidRPr="00937101" w:rsidRDefault="00FB50C9" w:rsidP="000068D0">
            <w:pPr>
              <w:spacing w:after="0" w:line="240" w:lineRule="auto"/>
              <w:rPr>
                <w:rFonts w:ascii="Times New Roman" w:eastAsia="Times New Roman" w:hAnsi="Times New Roman" w:cs="Times New Roman"/>
                <w:sz w:val="20"/>
                <w:szCs w:val="20"/>
              </w:rPr>
            </w:pPr>
            <w:ins w:id="2895" w:author="Miller, Ryan" w:date="2020-02-28T16:09:00Z">
              <w:r>
                <w:rPr>
                  <w:rFonts w:ascii="Times New Roman" w:eastAsia="Times New Roman" w:hAnsi="Times New Roman" w:cs="Times New Roman"/>
                  <w:color w:val="000000"/>
                  <w:sz w:val="20"/>
                  <w:szCs w:val="20"/>
                </w:rPr>
                <w:t>23.16</w:t>
              </w:r>
            </w:ins>
            <w:del w:id="2896" w:author="Miller, Ryan" w:date="2020-02-28T16:09:00Z">
              <w:r w:rsidR="00AB6B49" w:rsidRPr="00937101" w:rsidDel="00FB50C9">
                <w:rPr>
                  <w:rFonts w:ascii="Times New Roman" w:eastAsia="Times New Roman" w:hAnsi="Times New Roman" w:cs="Times New Roman"/>
                  <w:color w:val="000000"/>
                  <w:sz w:val="20"/>
                  <w:szCs w:val="20"/>
                </w:rPr>
                <w:delText>0.76</w:delText>
              </w:r>
            </w:del>
            <w:del w:id="2897" w:author="Rebecca L Hartman" w:date="2020-02-18T15:00:00Z">
              <w:r w:rsidR="00AB6B49" w:rsidRPr="00937101" w:rsidDel="00BF29C6">
                <w:rPr>
                  <w:rFonts w:ascii="Times New Roman" w:eastAsia="Times New Roman" w:hAnsi="Times New Roman" w:cs="Times New Roman"/>
                  <w:color w:val="000000"/>
                  <w:sz w:val="20"/>
                  <w:szCs w:val="20"/>
                </w:rPr>
                <w:delText>1</w:delText>
              </w:r>
            </w:del>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8"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C9B591" w14:textId="19F40828" w:rsidR="00AB6B49" w:rsidRPr="00937101" w:rsidRDefault="00AB6B49" w:rsidP="000068D0">
            <w:pPr>
              <w:spacing w:after="0" w:line="240" w:lineRule="auto"/>
              <w:rPr>
                <w:rFonts w:ascii="Times New Roman" w:eastAsia="Times New Roman" w:hAnsi="Times New Roman" w:cs="Times New Roman"/>
                <w:sz w:val="20"/>
                <w:szCs w:val="20"/>
              </w:rPr>
            </w:pPr>
            <w:del w:id="2899" w:author="Miller, Ryan" w:date="2020-02-28T16:09:00Z">
              <w:r w:rsidRPr="00937101" w:rsidDel="00FB50C9">
                <w:rPr>
                  <w:rFonts w:ascii="Times New Roman" w:eastAsia="Times New Roman" w:hAnsi="Times New Roman" w:cs="Times New Roman"/>
                  <w:color w:val="000000"/>
                  <w:sz w:val="20"/>
                  <w:szCs w:val="20"/>
                </w:rPr>
                <w:delText>0.851  </w:delText>
              </w:r>
            </w:del>
            <w:ins w:id="2900" w:author="Miller, Ryan" w:date="2020-02-28T16:09:00Z">
              <w:r w:rsidR="00FB50C9">
                <w:rPr>
                  <w:rFonts w:ascii="Times New Roman" w:eastAsia="Times New Roman" w:hAnsi="Times New Roman" w:cs="Times New Roman"/>
                  <w:color w:val="000000"/>
                  <w:sz w:val="20"/>
                  <w:szCs w:val="20"/>
                </w:rPr>
                <w:t>25.91</w:t>
              </w:r>
            </w:ins>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01"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476433" w14:textId="6EAC116E" w:rsidR="00AB6B49" w:rsidRPr="00937101" w:rsidRDefault="00AB6B49" w:rsidP="00BF29C6">
            <w:pPr>
              <w:spacing w:after="0" w:line="240" w:lineRule="auto"/>
              <w:rPr>
                <w:rFonts w:ascii="Times New Roman" w:eastAsia="Times New Roman" w:hAnsi="Times New Roman" w:cs="Times New Roman"/>
                <w:sz w:val="20"/>
                <w:szCs w:val="20"/>
              </w:rPr>
            </w:pPr>
            <w:del w:id="2902" w:author="Miller, Ryan" w:date="2020-02-28T16:09:00Z">
              <w:r w:rsidRPr="00937101" w:rsidDel="00FB50C9">
                <w:rPr>
                  <w:rFonts w:ascii="Times New Roman" w:eastAsia="Times New Roman" w:hAnsi="Times New Roman" w:cs="Times New Roman"/>
                  <w:color w:val="000000"/>
                  <w:sz w:val="20"/>
                  <w:szCs w:val="20"/>
                </w:rPr>
                <w:delText>0.877</w:delText>
              </w:r>
            </w:del>
            <w:ins w:id="2903" w:author="Rebecca L Hartman" w:date="2020-02-18T15:00:00Z">
              <w:del w:id="2904" w:author="Miller, Ryan" w:date="2020-02-28T16:09:00Z">
                <w:r w:rsidRPr="00937101" w:rsidDel="00FB50C9">
                  <w:rPr>
                    <w:rFonts w:ascii="Times New Roman" w:eastAsia="Times New Roman" w:hAnsi="Times New Roman" w:cs="Times New Roman"/>
                    <w:color w:val="000000"/>
                    <w:sz w:val="20"/>
                    <w:szCs w:val="20"/>
                  </w:rPr>
                  <w:delText>88</w:delText>
                </w:r>
              </w:del>
            </w:ins>
            <w:ins w:id="2905" w:author="Miller, Ryan" w:date="2020-02-28T16:09:00Z">
              <w:r w:rsidR="00FB50C9">
                <w:rPr>
                  <w:rFonts w:ascii="Times New Roman" w:eastAsia="Times New Roman" w:hAnsi="Times New Roman" w:cs="Times New Roman"/>
                  <w:color w:val="000000"/>
                  <w:sz w:val="20"/>
                  <w:szCs w:val="20"/>
                </w:rPr>
                <w:t>26.82</w:t>
              </w:r>
            </w:ins>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06"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DBE147" w14:textId="3C69716C" w:rsidR="00AB6B49" w:rsidRPr="00937101" w:rsidRDefault="00AB6B49" w:rsidP="000068D0">
            <w:pPr>
              <w:spacing w:after="0" w:line="240" w:lineRule="auto"/>
              <w:rPr>
                <w:rFonts w:ascii="Times New Roman" w:eastAsia="Times New Roman" w:hAnsi="Times New Roman" w:cs="Times New Roman"/>
                <w:sz w:val="20"/>
                <w:szCs w:val="20"/>
              </w:rPr>
            </w:pPr>
            <w:del w:id="2907" w:author="Miller, Ryan" w:date="2020-02-28T16:09:00Z">
              <w:r w:rsidRPr="00937101" w:rsidDel="00FB50C9">
                <w:rPr>
                  <w:rFonts w:ascii="Times New Roman" w:eastAsia="Times New Roman" w:hAnsi="Times New Roman" w:cs="Times New Roman"/>
                  <w:color w:val="000000"/>
                  <w:sz w:val="20"/>
                  <w:szCs w:val="20"/>
                </w:rPr>
                <w:delText>0.810</w:delText>
              </w:r>
            </w:del>
            <w:ins w:id="2908" w:author="Miller, Ryan" w:date="2020-02-28T16:09:00Z">
              <w:r w:rsidR="00FB50C9">
                <w:rPr>
                  <w:rFonts w:ascii="Times New Roman" w:eastAsia="Times New Roman" w:hAnsi="Times New Roman" w:cs="Times New Roman"/>
                  <w:color w:val="000000"/>
                  <w:sz w:val="20"/>
                  <w:szCs w:val="20"/>
                </w:rPr>
                <w:t>24.69</w:t>
              </w:r>
            </w:ins>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09"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5E3815" w14:textId="227583DF" w:rsidR="00AB6B49" w:rsidRPr="00937101" w:rsidRDefault="00AB6B49" w:rsidP="000068D0">
            <w:pPr>
              <w:spacing w:after="0" w:line="240" w:lineRule="auto"/>
              <w:rPr>
                <w:rFonts w:ascii="Times New Roman" w:eastAsia="Times New Roman" w:hAnsi="Times New Roman" w:cs="Times New Roman"/>
                <w:sz w:val="20"/>
                <w:szCs w:val="20"/>
              </w:rPr>
            </w:pPr>
            <w:del w:id="2910" w:author="Miller, Ryan" w:date="2020-02-28T16:09:00Z">
              <w:r w:rsidRPr="00937101" w:rsidDel="00FB50C9">
                <w:rPr>
                  <w:rFonts w:ascii="Times New Roman" w:eastAsia="Times New Roman" w:hAnsi="Times New Roman" w:cs="Times New Roman"/>
                  <w:color w:val="000000"/>
                  <w:sz w:val="20"/>
                  <w:szCs w:val="20"/>
                </w:rPr>
                <w:delText>0.652</w:delText>
              </w:r>
            </w:del>
            <w:ins w:id="2911" w:author="Miller, Ryan" w:date="2020-02-28T16:09:00Z">
              <w:r w:rsidR="00FB50C9">
                <w:rPr>
                  <w:rFonts w:ascii="Times New Roman" w:eastAsia="Times New Roman" w:hAnsi="Times New Roman" w:cs="Times New Roman"/>
                  <w:color w:val="000000"/>
                  <w:sz w:val="20"/>
                  <w:szCs w:val="20"/>
                </w:rPr>
                <w:t>19.81</w:t>
              </w:r>
            </w:ins>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2"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9A6EEC" w14:textId="08ECEE24" w:rsidR="00AB6B49" w:rsidRPr="00937101" w:rsidRDefault="00AB6B49" w:rsidP="000068D0">
            <w:pPr>
              <w:spacing w:after="0" w:line="240" w:lineRule="auto"/>
              <w:rPr>
                <w:rFonts w:ascii="Times New Roman" w:eastAsia="Times New Roman" w:hAnsi="Times New Roman" w:cs="Times New Roman"/>
                <w:sz w:val="20"/>
                <w:szCs w:val="20"/>
              </w:rPr>
            </w:pPr>
            <w:del w:id="2913" w:author="Miller, Ryan" w:date="2020-02-28T16:10:00Z">
              <w:r w:rsidRPr="00937101" w:rsidDel="00FB50C9">
                <w:rPr>
                  <w:rFonts w:ascii="Times New Roman" w:eastAsia="Times New Roman" w:hAnsi="Times New Roman" w:cs="Times New Roman"/>
                  <w:color w:val="000000"/>
                  <w:sz w:val="20"/>
                  <w:szCs w:val="20"/>
                </w:rPr>
                <w:delText>0.781</w:delText>
              </w:r>
            </w:del>
            <w:ins w:id="2914" w:author="Miller, Ryan" w:date="2020-02-28T16:10:00Z">
              <w:r w:rsidR="00FB50C9">
                <w:rPr>
                  <w:rFonts w:ascii="Times New Roman" w:eastAsia="Times New Roman" w:hAnsi="Times New Roman" w:cs="Times New Roman"/>
                  <w:color w:val="000000"/>
                  <w:sz w:val="20"/>
                  <w:szCs w:val="20"/>
                </w:rPr>
                <w:t>23.77</w:t>
              </w:r>
            </w:ins>
          </w:p>
        </w:tc>
      </w:tr>
      <w:tr w:rsidR="00AB6B49" w:rsidRPr="00937101" w14:paraId="5F4F4B12" w14:textId="77777777" w:rsidTr="00AB6B49">
        <w:trPr>
          <w:trHeight w:val="129"/>
          <w:trPrChange w:id="2915" w:author="Miller, Ryan" w:date="2020-02-20T16:00:00Z">
            <w:trPr>
              <w:gridAfter w:val="0"/>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6"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3649DF" w14:textId="38155364" w:rsidR="00AB6B49" w:rsidRPr="00937101" w:rsidRDefault="00AB6B49">
            <w:pPr>
              <w:spacing w:after="0" w:line="240" w:lineRule="auto"/>
              <w:rPr>
                <w:rFonts w:ascii="Times New Roman" w:eastAsia="Times New Roman" w:hAnsi="Times New Roman" w:cs="Times New Roman"/>
                <w:sz w:val="20"/>
                <w:szCs w:val="20"/>
              </w:rPr>
            </w:pPr>
            <w:commentRangeStart w:id="2917"/>
            <w:r w:rsidRPr="00937101">
              <w:rPr>
                <w:rFonts w:ascii="Times New Roman" w:eastAsia="Times New Roman" w:hAnsi="Times New Roman" w:cs="Times New Roman"/>
                <w:color w:val="000000"/>
                <w:sz w:val="20"/>
                <w:szCs w:val="20"/>
              </w:rPr>
              <w:t>Speed</w:t>
            </w:r>
            <w:commentRangeEnd w:id="2917"/>
            <w:r w:rsidRPr="00937101">
              <w:rPr>
                <w:rStyle w:val="CommentReference"/>
                <w:rFonts w:ascii="Times New Roman" w:hAnsi="Times New Roman" w:cs="Times New Roman"/>
                <w:sz w:val="20"/>
                <w:szCs w:val="20"/>
              </w:rPr>
              <w:commentReference w:id="2917"/>
            </w:r>
            <w:ins w:id="2918" w:author="Rebecca L Hartman" w:date="2020-02-18T14:37:00Z">
              <w:r w:rsidRPr="00937101">
                <w:rPr>
                  <w:rFonts w:ascii="Times New Roman" w:eastAsia="Times New Roman" w:hAnsi="Times New Roman" w:cs="Times New Roman"/>
                  <w:color w:val="000000"/>
                  <w:sz w:val="20"/>
                  <w:szCs w:val="20"/>
                </w:rPr>
                <w:t xml:space="preserve"> (</w:t>
              </w:r>
              <w:del w:id="2919" w:author="Miller, Ryan" w:date="2020-02-28T16:08:00Z">
                <w:r w:rsidRPr="00937101" w:rsidDel="00FB50C9">
                  <w:rPr>
                    <w:rFonts w:ascii="Times New Roman" w:eastAsia="Times New Roman" w:hAnsi="Times New Roman" w:cs="Times New Roman"/>
                    <w:color w:val="000000"/>
                    <w:sz w:val="20"/>
                    <w:szCs w:val="20"/>
                  </w:rPr>
                  <w:delText>miles/h</w:delText>
                </w:r>
              </w:del>
            </w:ins>
            <w:ins w:id="2920" w:author="Miller, Ryan" w:date="2020-02-28T16:08:00Z">
              <w:r w:rsidR="00FB50C9">
                <w:rPr>
                  <w:rFonts w:ascii="Times New Roman" w:eastAsia="Times New Roman" w:hAnsi="Times New Roman" w:cs="Times New Roman"/>
                  <w:color w:val="000000"/>
                  <w:sz w:val="20"/>
                  <w:szCs w:val="20"/>
                </w:rPr>
                <w:t>m/s</w:t>
              </w:r>
            </w:ins>
            <w:ins w:id="2921" w:author="Rebecca L Hartman" w:date="2020-02-18T14:37:00Z">
              <w:r w:rsidRPr="00937101">
                <w:rPr>
                  <w:rFonts w:ascii="Times New Roman" w:eastAsia="Times New Roman" w:hAnsi="Times New Roman" w:cs="Times New Roman"/>
                  <w:color w:val="000000"/>
                  <w:sz w:val="20"/>
                  <w:szCs w:val="20"/>
                </w:rPr>
                <w:t>)</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2"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BCC068" w14:textId="7BEC1A2E" w:rsidR="00AB6B49" w:rsidRPr="00937101" w:rsidRDefault="00AB6B49" w:rsidP="000068D0">
            <w:pPr>
              <w:spacing w:after="0" w:line="240" w:lineRule="auto"/>
              <w:rPr>
                <w:rFonts w:ascii="Times New Roman" w:eastAsia="Times New Roman" w:hAnsi="Times New Roman" w:cs="Times New Roman"/>
                <w:sz w:val="20"/>
                <w:szCs w:val="20"/>
              </w:rPr>
            </w:pPr>
            <w:del w:id="2923" w:author="Miller, Ryan" w:date="2020-02-28T16:08:00Z">
              <w:r w:rsidRPr="00937101" w:rsidDel="00FB50C9">
                <w:rPr>
                  <w:rFonts w:ascii="Times New Roman" w:eastAsia="Times New Roman" w:hAnsi="Times New Roman" w:cs="Times New Roman"/>
                  <w:color w:val="000000"/>
                  <w:sz w:val="20"/>
                  <w:szCs w:val="20"/>
                </w:rPr>
                <w:delText>66.6</w:delText>
              </w:r>
            </w:del>
            <w:ins w:id="2924" w:author="Miller, Ryan" w:date="2020-02-28T16:08:00Z">
              <w:r w:rsidR="00FB50C9">
                <w:rPr>
                  <w:rFonts w:ascii="Times New Roman" w:eastAsia="Times New Roman" w:hAnsi="Times New Roman" w:cs="Times New Roman"/>
                  <w:color w:val="000000"/>
                  <w:sz w:val="20"/>
                  <w:szCs w:val="20"/>
                </w:rPr>
                <w:t>29.77</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5"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2E522A" w14:textId="1BD44C44" w:rsidR="00AB6B49" w:rsidRPr="00937101" w:rsidRDefault="00AB6B49" w:rsidP="000068D0">
            <w:pPr>
              <w:spacing w:after="0" w:line="240" w:lineRule="auto"/>
              <w:rPr>
                <w:rFonts w:ascii="Times New Roman" w:eastAsia="Times New Roman" w:hAnsi="Times New Roman" w:cs="Times New Roman"/>
                <w:sz w:val="20"/>
                <w:szCs w:val="20"/>
              </w:rPr>
            </w:pPr>
            <w:del w:id="2926" w:author="Miller, Ryan" w:date="2020-02-28T16:08:00Z">
              <w:r w:rsidRPr="00937101" w:rsidDel="00FB50C9">
                <w:rPr>
                  <w:rFonts w:ascii="Times New Roman" w:eastAsia="Times New Roman" w:hAnsi="Times New Roman" w:cs="Times New Roman"/>
                  <w:color w:val="000000"/>
                  <w:sz w:val="20"/>
                  <w:szCs w:val="20"/>
                </w:rPr>
                <w:delText>64.9 </w:delText>
              </w:r>
            </w:del>
            <w:ins w:id="2927" w:author="Miller, Ryan" w:date="2020-02-28T16:08:00Z">
              <w:r w:rsidR="00FB50C9">
                <w:rPr>
                  <w:rFonts w:ascii="Times New Roman" w:eastAsia="Times New Roman" w:hAnsi="Times New Roman" w:cs="Times New Roman"/>
                  <w:color w:val="000000"/>
                  <w:sz w:val="20"/>
                  <w:szCs w:val="20"/>
                </w:rPr>
                <w:t>29.01</w:t>
              </w:r>
            </w:ins>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8"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12DCD1" w14:textId="7AA22ADE" w:rsidR="00AB6B49" w:rsidRPr="00937101" w:rsidRDefault="00AB6B49" w:rsidP="000068D0">
            <w:pPr>
              <w:spacing w:after="0" w:line="240" w:lineRule="auto"/>
              <w:rPr>
                <w:rFonts w:ascii="Times New Roman" w:eastAsia="Times New Roman" w:hAnsi="Times New Roman" w:cs="Times New Roman"/>
                <w:sz w:val="20"/>
                <w:szCs w:val="20"/>
              </w:rPr>
            </w:pPr>
            <w:del w:id="2929" w:author="Miller, Ryan" w:date="2020-02-28T16:08:00Z">
              <w:r w:rsidRPr="00937101" w:rsidDel="00FB50C9">
                <w:rPr>
                  <w:rFonts w:ascii="Times New Roman" w:eastAsia="Times New Roman" w:hAnsi="Times New Roman" w:cs="Times New Roman"/>
                  <w:color w:val="000000"/>
                  <w:sz w:val="20"/>
                  <w:szCs w:val="20"/>
                </w:rPr>
                <w:delText>67.1</w:delText>
              </w:r>
            </w:del>
            <w:ins w:id="2930" w:author="Miller, Ryan" w:date="2020-02-28T16:08:00Z">
              <w:r w:rsidR="00FB50C9">
                <w:rPr>
                  <w:rFonts w:ascii="Times New Roman" w:eastAsia="Times New Roman" w:hAnsi="Times New Roman" w:cs="Times New Roman"/>
                  <w:color w:val="000000"/>
                  <w:sz w:val="20"/>
                  <w:szCs w:val="20"/>
                </w:rPr>
                <w:t>30.00</w:t>
              </w:r>
            </w:ins>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DAE0350" w14:textId="3790C2DD" w:rsidR="00AB6B49" w:rsidRPr="00937101" w:rsidRDefault="00AB6B49" w:rsidP="000068D0">
            <w:pPr>
              <w:spacing w:after="0" w:line="240" w:lineRule="auto"/>
              <w:rPr>
                <w:rFonts w:ascii="Times New Roman" w:eastAsia="Times New Roman" w:hAnsi="Times New Roman" w:cs="Times New Roman"/>
                <w:sz w:val="20"/>
                <w:szCs w:val="20"/>
              </w:rPr>
            </w:pPr>
            <w:del w:id="2932" w:author="Miller, Ryan" w:date="2020-02-28T16:08:00Z">
              <w:r w:rsidRPr="00937101" w:rsidDel="00FB50C9">
                <w:rPr>
                  <w:rFonts w:ascii="Times New Roman" w:eastAsia="Times New Roman" w:hAnsi="Times New Roman" w:cs="Times New Roman"/>
                  <w:color w:val="000000"/>
                  <w:sz w:val="20"/>
                  <w:szCs w:val="20"/>
                </w:rPr>
                <w:delText>61.9</w:delText>
              </w:r>
            </w:del>
            <w:ins w:id="2933" w:author="Miller, Ryan" w:date="2020-02-28T16:08:00Z">
              <w:r w:rsidR="00FB50C9">
                <w:rPr>
                  <w:rFonts w:ascii="Times New Roman" w:eastAsia="Times New Roman" w:hAnsi="Times New Roman" w:cs="Times New Roman"/>
                  <w:color w:val="000000"/>
                  <w:sz w:val="20"/>
                  <w:szCs w:val="20"/>
                </w:rPr>
                <w:t>27.67</w:t>
              </w:r>
            </w:ins>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4"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C1CF2E" w14:textId="2EA477EC" w:rsidR="00AB6B49" w:rsidRPr="00937101" w:rsidRDefault="00AB6B49" w:rsidP="000068D0">
            <w:pPr>
              <w:spacing w:after="0" w:line="240" w:lineRule="auto"/>
              <w:rPr>
                <w:rFonts w:ascii="Times New Roman" w:eastAsia="Times New Roman" w:hAnsi="Times New Roman" w:cs="Times New Roman"/>
                <w:sz w:val="20"/>
                <w:szCs w:val="20"/>
              </w:rPr>
            </w:pPr>
            <w:del w:id="2935" w:author="Miller, Ryan" w:date="2020-02-28T16:08:00Z">
              <w:r w:rsidRPr="00937101" w:rsidDel="00FB50C9">
                <w:rPr>
                  <w:rFonts w:ascii="Times New Roman" w:eastAsia="Times New Roman" w:hAnsi="Times New Roman" w:cs="Times New Roman"/>
                  <w:color w:val="000000"/>
                  <w:sz w:val="20"/>
                  <w:szCs w:val="20"/>
                </w:rPr>
                <w:delText>62.1</w:delText>
              </w:r>
            </w:del>
            <w:ins w:id="2936" w:author="Miller, Ryan" w:date="2020-02-28T16:08:00Z">
              <w:r w:rsidR="00FB50C9">
                <w:rPr>
                  <w:rFonts w:ascii="Times New Roman" w:eastAsia="Times New Roman" w:hAnsi="Times New Roman" w:cs="Times New Roman"/>
                  <w:color w:val="000000"/>
                  <w:sz w:val="20"/>
                  <w:szCs w:val="20"/>
                </w:rPr>
                <w:t>27.76</w:t>
              </w:r>
            </w:ins>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7"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35FD9E" w14:textId="13614422" w:rsidR="00AB6B49" w:rsidRPr="00937101" w:rsidRDefault="00AB6B49" w:rsidP="000068D0">
            <w:pPr>
              <w:spacing w:after="0" w:line="240" w:lineRule="auto"/>
              <w:rPr>
                <w:rFonts w:ascii="Times New Roman" w:eastAsia="Times New Roman" w:hAnsi="Times New Roman" w:cs="Times New Roman"/>
                <w:sz w:val="20"/>
                <w:szCs w:val="20"/>
              </w:rPr>
            </w:pPr>
            <w:del w:id="2938" w:author="Miller, Ryan" w:date="2020-02-28T16:09:00Z">
              <w:r w:rsidRPr="00937101" w:rsidDel="00FB50C9">
                <w:rPr>
                  <w:rFonts w:ascii="Times New Roman" w:eastAsia="Times New Roman" w:hAnsi="Times New Roman" w:cs="Times New Roman"/>
                  <w:color w:val="000000"/>
                  <w:sz w:val="20"/>
                  <w:szCs w:val="20"/>
                </w:rPr>
                <w:delText>61.0</w:delText>
              </w:r>
            </w:del>
            <w:ins w:id="2939" w:author="Miller, Ryan" w:date="2020-02-28T16:09:00Z">
              <w:r w:rsidR="00FB50C9">
                <w:rPr>
                  <w:rFonts w:ascii="Times New Roman" w:eastAsia="Times New Roman" w:hAnsi="Times New Roman" w:cs="Times New Roman"/>
                  <w:color w:val="000000"/>
                  <w:sz w:val="20"/>
                  <w:szCs w:val="20"/>
                </w:rPr>
                <w:t>27.27</w:t>
              </w:r>
            </w:ins>
          </w:p>
        </w:tc>
      </w:tr>
      <w:tr w:rsidR="00AB6B49" w:rsidRPr="00937101" w14:paraId="50984403" w14:textId="77777777" w:rsidTr="00AB6B49">
        <w:trPr>
          <w:trHeight w:val="137"/>
          <w:trPrChange w:id="2940" w:author="Miller, Ryan" w:date="2020-02-20T16:00:00Z">
            <w:trPr>
              <w:gridAfter w:val="0"/>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1"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FE5F9" w14:textId="132354B8" w:rsidR="00AB6B49" w:rsidRPr="00937101" w:rsidRDefault="00AB6B49">
            <w:pPr>
              <w:spacing w:after="0" w:line="240" w:lineRule="auto"/>
              <w:rPr>
                <w:rFonts w:ascii="Times New Roman" w:eastAsia="Times New Roman" w:hAnsi="Times New Roman" w:cs="Times New Roman"/>
                <w:sz w:val="20"/>
                <w:szCs w:val="20"/>
              </w:rPr>
            </w:pPr>
            <w:commentRangeStart w:id="2942"/>
            <w:r w:rsidRPr="00937101">
              <w:rPr>
                <w:rFonts w:ascii="Times New Roman" w:eastAsia="Times New Roman" w:hAnsi="Times New Roman" w:cs="Times New Roman"/>
                <w:color w:val="000000"/>
                <w:sz w:val="20"/>
                <w:szCs w:val="20"/>
              </w:rPr>
              <w:t>SDS</w:t>
            </w:r>
            <w:commentRangeEnd w:id="2942"/>
            <w:r w:rsidRPr="00937101">
              <w:rPr>
                <w:rStyle w:val="CommentReference"/>
                <w:rFonts w:ascii="Times New Roman" w:hAnsi="Times New Roman" w:cs="Times New Roman"/>
                <w:sz w:val="20"/>
                <w:szCs w:val="20"/>
              </w:rPr>
              <w:commentReference w:id="2942"/>
            </w:r>
            <w:ins w:id="2943" w:author="Rebecca L Hartman" w:date="2020-02-18T14:37:00Z">
              <w:r w:rsidRPr="00937101">
                <w:rPr>
                  <w:rFonts w:ascii="Times New Roman" w:eastAsia="Times New Roman" w:hAnsi="Times New Roman" w:cs="Times New Roman"/>
                  <w:color w:val="000000"/>
                  <w:sz w:val="20"/>
                  <w:szCs w:val="20"/>
                </w:rPr>
                <w:t xml:space="preserve"> (</w:t>
              </w:r>
              <w:del w:id="2944" w:author="Miller, Ryan" w:date="2020-02-28T16:07:00Z">
                <w:r w:rsidRPr="00937101" w:rsidDel="009C2D5E">
                  <w:rPr>
                    <w:rFonts w:ascii="Times New Roman" w:eastAsia="Times New Roman" w:hAnsi="Times New Roman" w:cs="Times New Roman"/>
                    <w:color w:val="000000"/>
                    <w:sz w:val="20"/>
                    <w:szCs w:val="20"/>
                  </w:rPr>
                  <w:delText>miles/h</w:delText>
                </w:r>
              </w:del>
            </w:ins>
            <w:ins w:id="2945" w:author="Miller, Ryan" w:date="2020-02-28T16:07:00Z">
              <w:r w:rsidR="009C2D5E">
                <w:rPr>
                  <w:rFonts w:ascii="Times New Roman" w:eastAsia="Times New Roman" w:hAnsi="Times New Roman" w:cs="Times New Roman"/>
                  <w:color w:val="000000"/>
                  <w:sz w:val="20"/>
                  <w:szCs w:val="20"/>
                </w:rPr>
                <w:t>m/s</w:t>
              </w:r>
            </w:ins>
            <w:ins w:id="2946" w:author="Rebecca L Hartman" w:date="2020-02-18T14:37:00Z">
              <w:r w:rsidRPr="00937101">
                <w:rPr>
                  <w:rFonts w:ascii="Times New Roman" w:eastAsia="Times New Roman" w:hAnsi="Times New Roman" w:cs="Times New Roman"/>
                  <w:color w:val="000000"/>
                  <w:sz w:val="20"/>
                  <w:szCs w:val="20"/>
                </w:rPr>
                <w:t>)</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7"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7268C01" w14:textId="05A16701" w:rsidR="00AB6B49" w:rsidRPr="00937101" w:rsidRDefault="00AB6B49" w:rsidP="000068D0">
            <w:pPr>
              <w:spacing w:after="0" w:line="240" w:lineRule="auto"/>
              <w:rPr>
                <w:rFonts w:ascii="Times New Roman" w:eastAsia="Times New Roman" w:hAnsi="Times New Roman" w:cs="Times New Roman"/>
                <w:sz w:val="20"/>
                <w:szCs w:val="20"/>
              </w:rPr>
            </w:pPr>
            <w:commentRangeStart w:id="2948"/>
            <w:del w:id="2949" w:author="Miller, Ryan" w:date="2020-02-28T16:07:00Z">
              <w:r w:rsidRPr="00937101" w:rsidDel="009C2D5E">
                <w:rPr>
                  <w:rFonts w:ascii="Times New Roman" w:eastAsia="Times New Roman" w:hAnsi="Times New Roman" w:cs="Times New Roman"/>
                  <w:color w:val="000000"/>
                  <w:sz w:val="20"/>
                  <w:szCs w:val="20"/>
                </w:rPr>
                <w:delText>0.453</w:delText>
              </w:r>
              <w:commentRangeEnd w:id="2948"/>
              <w:r w:rsidRPr="00937101" w:rsidDel="009C2D5E">
                <w:rPr>
                  <w:rStyle w:val="CommentReference"/>
                  <w:rFonts w:ascii="Times New Roman" w:hAnsi="Times New Roman" w:cs="Times New Roman"/>
                  <w:sz w:val="20"/>
                  <w:szCs w:val="20"/>
                </w:rPr>
                <w:commentReference w:id="2948"/>
              </w:r>
            </w:del>
            <w:ins w:id="2950" w:author="Miller, Ryan" w:date="2020-02-28T16:07:00Z">
              <w:r w:rsidR="009C2D5E">
                <w:rPr>
                  <w:rFonts w:ascii="Times New Roman" w:eastAsia="Times New Roman" w:hAnsi="Times New Roman" w:cs="Times New Roman"/>
                  <w:color w:val="000000"/>
                  <w:sz w:val="20"/>
                  <w:szCs w:val="20"/>
                </w:rPr>
                <w:t>0.20</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1"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D5B04B" w14:textId="01CC0E60" w:rsidR="00AB6B49" w:rsidRPr="00937101" w:rsidRDefault="00AB6B49" w:rsidP="000068D0">
            <w:pPr>
              <w:spacing w:after="0" w:line="240" w:lineRule="auto"/>
              <w:rPr>
                <w:rFonts w:ascii="Times New Roman" w:eastAsia="Times New Roman" w:hAnsi="Times New Roman" w:cs="Times New Roman"/>
                <w:sz w:val="20"/>
                <w:szCs w:val="20"/>
              </w:rPr>
            </w:pPr>
            <w:del w:id="2952" w:author="Miller, Ryan" w:date="2020-02-28T16:07:00Z">
              <w:r w:rsidRPr="00937101" w:rsidDel="009C2D5E">
                <w:rPr>
                  <w:rFonts w:ascii="Times New Roman" w:eastAsia="Times New Roman" w:hAnsi="Times New Roman" w:cs="Times New Roman"/>
                  <w:color w:val="000000"/>
                  <w:sz w:val="20"/>
                  <w:szCs w:val="20"/>
                </w:rPr>
                <w:delText>0.709</w:delText>
              </w:r>
            </w:del>
            <w:ins w:id="2953" w:author="Miller, Ryan" w:date="2020-02-28T16:07:00Z">
              <w:r w:rsidR="009C2D5E">
                <w:rPr>
                  <w:rFonts w:ascii="Times New Roman" w:eastAsia="Times New Roman" w:hAnsi="Times New Roman" w:cs="Times New Roman"/>
                  <w:color w:val="000000"/>
                  <w:sz w:val="20"/>
                  <w:szCs w:val="20"/>
                </w:rPr>
                <w:t>0.32</w:t>
              </w:r>
            </w:ins>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4"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D91458" w14:textId="3BEA06C0" w:rsidR="00AB6B49" w:rsidRPr="00937101" w:rsidRDefault="00AB6B49" w:rsidP="000068D0">
            <w:pPr>
              <w:spacing w:after="0" w:line="240" w:lineRule="auto"/>
              <w:rPr>
                <w:rFonts w:ascii="Times New Roman" w:eastAsia="Times New Roman" w:hAnsi="Times New Roman" w:cs="Times New Roman"/>
                <w:sz w:val="20"/>
                <w:szCs w:val="20"/>
              </w:rPr>
            </w:pPr>
            <w:del w:id="2955" w:author="Miller, Ryan" w:date="2020-02-28T16:07:00Z">
              <w:r w:rsidRPr="00937101" w:rsidDel="009C2D5E">
                <w:rPr>
                  <w:rFonts w:ascii="Times New Roman" w:eastAsia="Times New Roman" w:hAnsi="Times New Roman" w:cs="Times New Roman"/>
                  <w:color w:val="000000"/>
                  <w:sz w:val="20"/>
                  <w:szCs w:val="20"/>
                </w:rPr>
                <w:delText>0.706</w:delText>
              </w:r>
            </w:del>
            <w:ins w:id="2956" w:author="Miller, Ryan" w:date="2020-02-28T16:07:00Z">
              <w:r w:rsidR="009C2D5E">
                <w:rPr>
                  <w:rFonts w:ascii="Times New Roman" w:eastAsia="Times New Roman" w:hAnsi="Times New Roman" w:cs="Times New Roman"/>
                  <w:color w:val="000000"/>
                  <w:sz w:val="20"/>
                  <w:szCs w:val="20"/>
                </w:rPr>
                <w:t>0.32</w:t>
              </w:r>
            </w:ins>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EE71C6" w14:textId="156B5B3A" w:rsidR="00AB6B49" w:rsidRPr="00937101" w:rsidRDefault="00AB6B49" w:rsidP="000068D0">
            <w:pPr>
              <w:spacing w:after="0" w:line="240" w:lineRule="auto"/>
              <w:rPr>
                <w:rFonts w:ascii="Times New Roman" w:eastAsia="Times New Roman" w:hAnsi="Times New Roman" w:cs="Times New Roman"/>
                <w:sz w:val="20"/>
                <w:szCs w:val="20"/>
              </w:rPr>
            </w:pPr>
            <w:del w:id="2958" w:author="Miller, Ryan" w:date="2020-02-28T16:08:00Z">
              <w:r w:rsidRPr="00937101" w:rsidDel="009C2D5E">
                <w:rPr>
                  <w:rFonts w:ascii="Times New Roman" w:eastAsia="Times New Roman" w:hAnsi="Times New Roman" w:cs="Times New Roman"/>
                  <w:color w:val="000000"/>
                  <w:sz w:val="20"/>
                  <w:szCs w:val="20"/>
                </w:rPr>
                <w:delText>0.609</w:delText>
              </w:r>
            </w:del>
            <w:ins w:id="2959" w:author="Miller, Ryan" w:date="2020-02-28T16:08:00Z">
              <w:r w:rsidR="009C2D5E">
                <w:rPr>
                  <w:rFonts w:ascii="Times New Roman" w:eastAsia="Times New Roman" w:hAnsi="Times New Roman" w:cs="Times New Roman"/>
                  <w:color w:val="000000"/>
                  <w:sz w:val="20"/>
                  <w:szCs w:val="20"/>
                </w:rPr>
                <w:t>0.27</w:t>
              </w:r>
            </w:ins>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60"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8F91DE" w14:textId="0F20BD6E" w:rsidR="00AB6B49" w:rsidRPr="00937101" w:rsidRDefault="00AB6B49" w:rsidP="000068D0">
            <w:pPr>
              <w:spacing w:after="0" w:line="240" w:lineRule="auto"/>
              <w:rPr>
                <w:rFonts w:ascii="Times New Roman" w:eastAsia="Times New Roman" w:hAnsi="Times New Roman" w:cs="Times New Roman"/>
                <w:sz w:val="20"/>
                <w:szCs w:val="20"/>
              </w:rPr>
            </w:pPr>
            <w:del w:id="2961" w:author="Miller, Ryan" w:date="2020-02-28T16:08:00Z">
              <w:r w:rsidRPr="00937101" w:rsidDel="009C2D5E">
                <w:rPr>
                  <w:rFonts w:ascii="Times New Roman" w:eastAsia="Times New Roman" w:hAnsi="Times New Roman" w:cs="Times New Roman"/>
                  <w:color w:val="000000"/>
                  <w:sz w:val="20"/>
                  <w:szCs w:val="20"/>
                </w:rPr>
                <w:delText>0.572</w:delText>
              </w:r>
            </w:del>
            <w:ins w:id="2962" w:author="Miller, Ryan" w:date="2020-02-28T16:08:00Z">
              <w:r w:rsidR="009C2D5E">
                <w:rPr>
                  <w:rFonts w:ascii="Times New Roman" w:eastAsia="Times New Roman" w:hAnsi="Times New Roman" w:cs="Times New Roman"/>
                  <w:color w:val="000000"/>
                  <w:sz w:val="20"/>
                  <w:szCs w:val="20"/>
                </w:rPr>
                <w:t>0.26</w:t>
              </w:r>
            </w:ins>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63"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DBE2CB" w14:textId="58F9823A" w:rsidR="00AB6B49" w:rsidRPr="00937101" w:rsidRDefault="00AB6B49" w:rsidP="000068D0">
            <w:pPr>
              <w:spacing w:after="0" w:line="240" w:lineRule="auto"/>
              <w:rPr>
                <w:rFonts w:ascii="Times New Roman" w:eastAsia="Times New Roman" w:hAnsi="Times New Roman" w:cs="Times New Roman"/>
                <w:sz w:val="20"/>
                <w:szCs w:val="20"/>
              </w:rPr>
            </w:pPr>
            <w:del w:id="2964" w:author="Miller, Ryan" w:date="2020-02-28T16:08:00Z">
              <w:r w:rsidRPr="00937101" w:rsidDel="009C2D5E">
                <w:rPr>
                  <w:rFonts w:ascii="Times New Roman" w:eastAsia="Times New Roman" w:hAnsi="Times New Roman" w:cs="Times New Roman"/>
                  <w:color w:val="000000"/>
                  <w:sz w:val="20"/>
                  <w:szCs w:val="20"/>
                </w:rPr>
                <w:delText>0.765</w:delText>
              </w:r>
            </w:del>
            <w:ins w:id="2965" w:author="Miller, Ryan" w:date="2020-02-28T16:08:00Z">
              <w:r w:rsidR="009C2D5E">
                <w:rPr>
                  <w:rFonts w:ascii="Times New Roman" w:eastAsia="Times New Roman" w:hAnsi="Times New Roman" w:cs="Times New Roman"/>
                  <w:color w:val="000000"/>
                  <w:sz w:val="20"/>
                  <w:szCs w:val="20"/>
                </w:rPr>
                <w:t>0.34</w:t>
              </w:r>
            </w:ins>
          </w:p>
        </w:tc>
      </w:tr>
      <w:tr w:rsidR="00AB6B49" w:rsidRPr="00937101" w14:paraId="55BB1FE2" w14:textId="77777777" w:rsidTr="00F64D09">
        <w:trPr>
          <w:trHeight w:val="137"/>
          <w:ins w:id="2966" w:author="Miller, Ryan" w:date="2020-02-20T16:00:00Z"/>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5FEC1" w14:textId="77777777" w:rsidR="00AB6B49" w:rsidRPr="00937101" w:rsidRDefault="00AB6B49">
            <w:pPr>
              <w:spacing w:after="0" w:line="240" w:lineRule="auto"/>
              <w:rPr>
                <w:ins w:id="2967" w:author="Miller, Ryan" w:date="2020-02-20T16:00:00Z"/>
                <w:rFonts w:ascii="Times New Roman" w:eastAsia="Times New Roman" w:hAnsi="Times New Roman" w:cs="Times New Roman"/>
                <w:color w:val="000000"/>
                <w:sz w:val="20"/>
                <w:szCs w:val="20"/>
              </w:rPr>
            </w:pPr>
            <w:ins w:id="2968" w:author="Miller, Ryan" w:date="2020-02-20T16:00: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sidR="00C74BBA">
                <w:rPr>
                  <w:rFonts w:ascii="Times New Roman" w:eastAsia="Times New Roman" w:hAnsi="Times New Roman" w:cs="Times New Roman"/>
                  <w:color w:val="000000"/>
                  <w:sz w:val="20"/>
                  <w:szCs w:val="20"/>
                </w:rPr>
                <w:t>eath alcohol concentration; SDL</w:t>
              </w:r>
            </w:ins>
            <w:ins w:id="2969" w:author="Miller, Ryan" w:date="2020-02-21T09:56:00Z">
              <w:r w:rsidR="00C74BBA">
                <w:rPr>
                  <w:rFonts w:ascii="Times New Roman" w:eastAsia="Times New Roman" w:hAnsi="Times New Roman" w:cs="Times New Roman"/>
                  <w:color w:val="000000"/>
                  <w:sz w:val="20"/>
                  <w:szCs w:val="20"/>
                </w:rPr>
                <w:t>P</w:t>
              </w:r>
            </w:ins>
            <w:ins w:id="2970" w:author="Miller, Ryan" w:date="2020-02-20T16:00:00Z">
              <w:r w:rsidRPr="008573FE">
                <w:rPr>
                  <w:rFonts w:ascii="Times New Roman" w:eastAsia="Times New Roman" w:hAnsi="Times New Roman" w:cs="Times New Roman"/>
                  <w:color w:val="000000"/>
                  <w:sz w:val="20"/>
                  <w:szCs w:val="20"/>
                </w:rPr>
                <w:t xml:space="preserve">, standard deviation of </w:t>
              </w:r>
            </w:ins>
            <w:ins w:id="2971" w:author="Miller, Ryan" w:date="2020-02-21T09:57:00Z">
              <w:r w:rsidR="00C74BBA">
                <w:rPr>
                  <w:rFonts w:ascii="Times New Roman" w:eastAsia="Times New Roman" w:hAnsi="Times New Roman" w:cs="Times New Roman"/>
                  <w:color w:val="000000"/>
                  <w:sz w:val="20"/>
                  <w:szCs w:val="20"/>
                </w:rPr>
                <w:t>lateral</w:t>
              </w:r>
            </w:ins>
            <w:ins w:id="2972" w:author="Miller, Ryan" w:date="2020-02-20T16:00:00Z">
              <w:r w:rsidR="00C74BBA">
                <w:rPr>
                  <w:rFonts w:ascii="Times New Roman" w:eastAsia="Times New Roman" w:hAnsi="Times New Roman" w:cs="Times New Roman"/>
                  <w:color w:val="000000"/>
                  <w:sz w:val="20"/>
                  <w:szCs w:val="20"/>
                </w:rPr>
                <w:t xml:space="preserve"> position</w:t>
              </w:r>
              <w:r w:rsidRPr="008573FE">
                <w:rPr>
                  <w:rFonts w:ascii="Times New Roman" w:eastAsia="Times New Roman" w:hAnsi="Times New Roman" w:cs="Times New Roman"/>
                  <w:color w:val="000000"/>
                  <w:sz w:val="20"/>
                  <w:szCs w:val="20"/>
                </w:rPr>
                <w:t>; SDS, standard deviation of speed.</w:t>
              </w:r>
            </w:ins>
          </w:p>
        </w:tc>
      </w:tr>
    </w:tbl>
    <w:p w14:paraId="06C2FEFE" w14:textId="77777777" w:rsidR="000068D0" w:rsidRPr="00937101" w:rsidRDefault="000068D0" w:rsidP="000068D0">
      <w:pPr>
        <w:rPr>
          <w:rFonts w:ascii="Times New Roman" w:hAnsi="Times New Roman" w:cs="Times New Roman"/>
          <w:sz w:val="20"/>
          <w:szCs w:val="20"/>
        </w:rPr>
      </w:pPr>
    </w:p>
    <w:p w14:paraId="01BCFA3E" w14:textId="77777777"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sz w:val="20"/>
          <w:szCs w:val="20"/>
        </w:rPr>
        <w:br w:type="page"/>
      </w:r>
    </w:p>
    <w:p w14:paraId="49D8D731" w14:textId="77777777"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lastRenderedPageBreak/>
        <w:t>Table A3</w:t>
      </w:r>
      <w:r w:rsidRPr="00937101">
        <w:rPr>
          <w:rFonts w:ascii="Times New Roman" w:hAnsi="Times New Roman" w:cs="Times New Roman"/>
          <w:sz w:val="20"/>
          <w:szCs w:val="20"/>
        </w:rPr>
        <w:t>: Average measures of driving and task performance for the message-reading task by drive segment and dosing level.</w:t>
      </w:r>
    </w:p>
    <w:p w14:paraId="1EC45543"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950"/>
        <w:gridCol w:w="1278"/>
        <w:gridCol w:w="1100"/>
        <w:gridCol w:w="1100"/>
        <w:gridCol w:w="1100"/>
        <w:gridCol w:w="1100"/>
        <w:gridCol w:w="1100"/>
        <w:gridCol w:w="1100"/>
      </w:tblGrid>
      <w:tr w:rsidR="00FB50C9" w:rsidRPr="00937101" w14:paraId="27628E92" w14:textId="77777777" w:rsidTr="00AB6B4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A96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9D75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DEA1"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6EB4AA2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173F"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4CB8A29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E7AC"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15619E8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A9FB7"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7B9E1C0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0020"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50BCD0E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CCF7"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1E6F1AC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FB50C9" w:rsidRPr="00937101" w14:paraId="594FDC64" w14:textId="77777777" w:rsidTr="00AB6B49">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47D1"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C90F" w14:textId="77777777" w:rsidR="00AB6B49" w:rsidRPr="00937101" w:rsidRDefault="00AB6B49" w:rsidP="00212F75">
            <w:pPr>
              <w:spacing w:after="0" w:line="240" w:lineRule="auto"/>
              <w:rPr>
                <w:rFonts w:ascii="Times New Roman" w:eastAsia="Times New Roman" w:hAnsi="Times New Roman" w:cs="Times New Roman"/>
                <w:sz w:val="20"/>
                <w:szCs w:val="20"/>
              </w:rPr>
            </w:pPr>
            <w:ins w:id="2973" w:author="Rebecca L Hartman" w:date="2020-02-18T14:39:00Z">
              <w:r w:rsidRPr="00937101">
                <w:rPr>
                  <w:rFonts w:ascii="Times New Roman" w:eastAsia="Times New Roman" w:hAnsi="Times New Roman" w:cs="Times New Roman"/>
                  <w:color w:val="000000"/>
                  <w:sz w:val="20"/>
                  <w:szCs w:val="20"/>
                </w:rPr>
                <w:t>Blood THC (µg/L)</w:t>
              </w:r>
            </w:ins>
            <w:del w:id="2974" w:author="Rebecca L Hartman" w:date="2020-02-18T14:39:00Z">
              <w:r w:rsidRPr="00937101" w:rsidDel="00DA56B4">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1DC3" w14:textId="77777777"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975" w:author="Rebecca L Hartman" w:date="2020-02-18T15:20:00Z">
              <w:r w:rsidRPr="00937101" w:rsidDel="00FE616A">
                <w:rPr>
                  <w:rFonts w:ascii="Times New Roman" w:eastAsia="Times New Roman" w:hAnsi="Times New Roman" w:cs="Times New Roman"/>
                  <w:color w:val="000000"/>
                  <w:sz w:val="20"/>
                  <w:szCs w:val="20"/>
                </w:rPr>
                <w:delText>877</w:delText>
              </w:r>
            </w:del>
            <w:ins w:id="2976" w:author="Rebecca L Hartman" w:date="2020-02-18T15:20:00Z">
              <w:r w:rsidRPr="00937101">
                <w:rPr>
                  <w:rFonts w:ascii="Times New Roman" w:eastAsia="Times New Roman" w:hAnsi="Times New Roman" w:cs="Times New Roman"/>
                  <w:color w:val="000000"/>
                  <w:sz w:val="20"/>
                  <w:szCs w:val="20"/>
                </w:rPr>
                <w:t>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AF77" w14:textId="77777777"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977" w:author="Rebecca L Hartman" w:date="2020-02-18T15:20:00Z">
              <w:r w:rsidRPr="00937101" w:rsidDel="00FE616A">
                <w:rPr>
                  <w:rFonts w:ascii="Times New Roman" w:eastAsia="Times New Roman" w:hAnsi="Times New Roman" w:cs="Times New Roman"/>
                  <w:color w:val="000000"/>
                  <w:sz w:val="20"/>
                  <w:szCs w:val="20"/>
                </w:rPr>
                <w:delText>692</w:delText>
              </w:r>
            </w:del>
            <w:ins w:id="2978" w:author="Rebecca L Hartman" w:date="2020-02-18T15:20:00Z">
              <w:r w:rsidRPr="00937101">
                <w:rPr>
                  <w:rFonts w:ascii="Times New Roman" w:eastAsia="Times New Roman" w:hAnsi="Times New Roman" w:cs="Times New Roman"/>
                  <w:color w:val="000000"/>
                  <w:sz w:val="20"/>
                  <w:szCs w:val="20"/>
                </w:rPr>
                <w:t>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11BD" w14:textId="77777777"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w:t>
            </w:r>
            <w:del w:id="2979" w:author="Rebecca L Hartman" w:date="2020-02-18T15:20:00Z">
              <w:r w:rsidRPr="00937101" w:rsidDel="00FE616A">
                <w:rPr>
                  <w:rFonts w:ascii="Times New Roman" w:eastAsia="Times New Roman" w:hAnsi="Times New Roman" w:cs="Times New Roman"/>
                  <w:color w:val="000000"/>
                  <w:sz w:val="20"/>
                  <w:szCs w:val="20"/>
                </w:rPr>
                <w:delText>66</w:delText>
              </w:r>
            </w:del>
            <w:ins w:id="2980" w:author="Rebecca L Hartman" w:date="2020-02-18T15:20:00Z">
              <w:r w:rsidRPr="00937101">
                <w:rPr>
                  <w:rFonts w:ascii="Times New Roman" w:eastAsia="Times New Roman" w:hAnsi="Times New Roman" w:cs="Times New Roman"/>
                  <w:color w:val="000000"/>
                  <w:sz w:val="20"/>
                  <w:szCs w:val="20"/>
                </w:rPr>
                <w:t>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71A1" w14:textId="77777777"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del w:id="2981" w:author="Rebecca L Hartman" w:date="2020-02-18T15:20:00Z">
              <w:r w:rsidRPr="00937101" w:rsidDel="00FE616A">
                <w:rPr>
                  <w:rFonts w:ascii="Times New Roman" w:eastAsia="Times New Roman" w:hAnsi="Times New Roman" w:cs="Times New Roman"/>
                  <w:color w:val="000000"/>
                  <w:sz w:val="20"/>
                  <w:szCs w:val="20"/>
                </w:rPr>
                <w:delText>1</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EB87"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7832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14.2</w:t>
            </w:r>
          </w:p>
        </w:tc>
      </w:tr>
      <w:tr w:rsidR="00FB50C9" w:rsidRPr="00937101" w14:paraId="399C45C9"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C6C503"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F861" w14:textId="77777777"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2982"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2983" w:author="Rebecca L Hartman" w:date="2020-02-18T14:39:00Z">
              <w:r w:rsidRPr="00937101" w:rsidDel="00DA56B4">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777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5862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818D4"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394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A7451"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0B0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FB50C9" w:rsidRPr="00937101" w14:paraId="64A3BEB7"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2E05B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F5B4" w14:textId="4B97F04C"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2984" w:author="Miller, Ryan" w:date="2020-02-21T09:57:00Z">
              <w:r w:rsidR="00C74BBA">
                <w:rPr>
                  <w:rFonts w:ascii="Times New Roman" w:eastAsia="Times New Roman" w:hAnsi="Times New Roman" w:cs="Times New Roman"/>
                  <w:color w:val="000000"/>
                  <w:sz w:val="20"/>
                  <w:szCs w:val="20"/>
                </w:rPr>
                <w:t>P</w:t>
              </w:r>
            </w:ins>
            <w:del w:id="2985" w:author="Miller, Ryan" w:date="2020-02-21T09:57:00Z">
              <w:r w:rsidRPr="00937101" w:rsidDel="00C74BBA">
                <w:rPr>
                  <w:rFonts w:ascii="Times New Roman" w:eastAsia="Times New Roman" w:hAnsi="Times New Roman" w:cs="Times New Roman"/>
                  <w:color w:val="000000"/>
                  <w:sz w:val="20"/>
                  <w:szCs w:val="20"/>
                </w:rPr>
                <w:delText>D</w:delText>
              </w:r>
            </w:del>
            <w:ins w:id="2986" w:author="Rebecca L Hartman" w:date="2020-02-18T15:20:00Z">
              <w:r w:rsidRPr="00937101">
                <w:rPr>
                  <w:rFonts w:ascii="Times New Roman" w:eastAsia="Times New Roman" w:hAnsi="Times New Roman" w:cs="Times New Roman"/>
                  <w:color w:val="000000"/>
                  <w:sz w:val="20"/>
                  <w:szCs w:val="20"/>
                </w:rPr>
                <w:t xml:space="preserve"> (</w:t>
              </w:r>
            </w:ins>
            <w:ins w:id="2987" w:author="Miller, Ryan" w:date="2020-02-28T16:11:00Z">
              <w:r w:rsidR="00FB50C9">
                <w:rPr>
                  <w:rFonts w:ascii="Times New Roman" w:eastAsia="Times New Roman" w:hAnsi="Times New Roman" w:cs="Times New Roman"/>
                  <w:color w:val="000000"/>
                  <w:sz w:val="20"/>
                  <w:szCs w:val="20"/>
                </w:rPr>
                <w:t>cm</w:t>
              </w:r>
            </w:ins>
            <w:ins w:id="2988" w:author="Rebecca L Hartman" w:date="2020-02-18T15:20:00Z">
              <w:del w:id="2989" w:author="Miller, Ryan" w:date="2020-02-21T09:57: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F69F" w14:textId="2575E9EC" w:rsidR="00AB6B49" w:rsidRPr="00937101" w:rsidRDefault="00AB6B49" w:rsidP="000068D0">
            <w:pPr>
              <w:spacing w:after="0" w:line="240" w:lineRule="auto"/>
              <w:rPr>
                <w:rFonts w:ascii="Times New Roman" w:eastAsia="Times New Roman" w:hAnsi="Times New Roman" w:cs="Times New Roman"/>
                <w:sz w:val="20"/>
                <w:szCs w:val="20"/>
              </w:rPr>
            </w:pPr>
            <w:del w:id="2990" w:author="Miller, Ryan" w:date="2020-02-28T16:11:00Z">
              <w:r w:rsidRPr="00937101" w:rsidDel="00FB50C9">
                <w:rPr>
                  <w:rFonts w:ascii="Times New Roman" w:eastAsia="Times New Roman" w:hAnsi="Times New Roman" w:cs="Times New Roman"/>
                  <w:color w:val="000000"/>
                  <w:sz w:val="20"/>
                  <w:szCs w:val="20"/>
                </w:rPr>
                <w:delText>0.565</w:delText>
              </w:r>
            </w:del>
            <w:ins w:id="2991" w:author="Miller, Ryan" w:date="2020-02-28T16:11:00Z">
              <w:r w:rsidR="00FB50C9">
                <w:rPr>
                  <w:rFonts w:ascii="Times New Roman" w:eastAsia="Times New Roman" w:hAnsi="Times New Roman" w:cs="Times New Roman"/>
                  <w:color w:val="000000"/>
                  <w:sz w:val="20"/>
                  <w:szCs w:val="20"/>
                </w:rPr>
                <w:t>17.22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11E5" w14:textId="3DFA5389" w:rsidR="00AB6B49" w:rsidRPr="00937101" w:rsidRDefault="00AB6B49" w:rsidP="000068D0">
            <w:pPr>
              <w:spacing w:after="0" w:line="240" w:lineRule="auto"/>
              <w:rPr>
                <w:rFonts w:ascii="Times New Roman" w:eastAsia="Times New Roman" w:hAnsi="Times New Roman" w:cs="Times New Roman"/>
                <w:sz w:val="20"/>
                <w:szCs w:val="20"/>
              </w:rPr>
            </w:pPr>
            <w:del w:id="2992" w:author="Miller, Ryan" w:date="2020-02-28T16:11:00Z">
              <w:r w:rsidRPr="00937101" w:rsidDel="00FB50C9">
                <w:rPr>
                  <w:rFonts w:ascii="Times New Roman" w:eastAsia="Times New Roman" w:hAnsi="Times New Roman" w:cs="Times New Roman"/>
                  <w:color w:val="000000"/>
                  <w:sz w:val="20"/>
                  <w:szCs w:val="20"/>
                </w:rPr>
                <w:delText>0.635</w:delText>
              </w:r>
            </w:del>
            <w:ins w:id="2993" w:author="Miller, Ryan" w:date="2020-02-28T16:11:00Z">
              <w:r w:rsidR="00FB50C9">
                <w:rPr>
                  <w:rFonts w:ascii="Times New Roman" w:eastAsia="Times New Roman" w:hAnsi="Times New Roman" w:cs="Times New Roman"/>
                  <w:color w:val="000000"/>
                  <w:sz w:val="20"/>
                  <w:szCs w:val="20"/>
                </w:rPr>
                <w:t>19.35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59C1" w14:textId="5064FD47" w:rsidR="00AB6B49" w:rsidRPr="00937101" w:rsidRDefault="00AB6B49" w:rsidP="000068D0">
            <w:pPr>
              <w:spacing w:after="0" w:line="240" w:lineRule="auto"/>
              <w:rPr>
                <w:rFonts w:ascii="Times New Roman" w:eastAsia="Times New Roman" w:hAnsi="Times New Roman" w:cs="Times New Roman"/>
                <w:sz w:val="20"/>
                <w:szCs w:val="20"/>
              </w:rPr>
            </w:pPr>
            <w:del w:id="2994" w:author="Miller, Ryan" w:date="2020-02-28T16:11:00Z">
              <w:r w:rsidRPr="00937101" w:rsidDel="00FB50C9">
                <w:rPr>
                  <w:rFonts w:ascii="Times New Roman" w:eastAsia="Times New Roman" w:hAnsi="Times New Roman" w:cs="Times New Roman"/>
                  <w:color w:val="000000"/>
                  <w:sz w:val="20"/>
                  <w:szCs w:val="20"/>
                </w:rPr>
                <w:delText>0.676</w:delText>
              </w:r>
            </w:del>
            <w:ins w:id="2995" w:author="Miller, Ryan" w:date="2020-02-28T16:11:00Z">
              <w:r w:rsidR="00FB50C9">
                <w:rPr>
                  <w:rFonts w:ascii="Times New Roman" w:eastAsia="Times New Roman" w:hAnsi="Times New Roman" w:cs="Times New Roman"/>
                  <w:color w:val="000000"/>
                  <w:sz w:val="20"/>
                  <w:szCs w:val="20"/>
                </w:rPr>
                <w:t>20.60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5199A" w14:textId="5B9B953C" w:rsidR="00AB6B49" w:rsidRPr="00937101" w:rsidRDefault="00AB6B49" w:rsidP="000068D0">
            <w:pPr>
              <w:spacing w:after="0" w:line="240" w:lineRule="auto"/>
              <w:rPr>
                <w:rFonts w:ascii="Times New Roman" w:eastAsia="Times New Roman" w:hAnsi="Times New Roman" w:cs="Times New Roman"/>
                <w:sz w:val="20"/>
                <w:szCs w:val="20"/>
              </w:rPr>
            </w:pPr>
            <w:del w:id="2996" w:author="Miller, Ryan" w:date="2020-02-28T16:11:00Z">
              <w:r w:rsidRPr="00937101" w:rsidDel="00FB50C9">
                <w:rPr>
                  <w:rFonts w:ascii="Times New Roman" w:eastAsia="Times New Roman" w:hAnsi="Times New Roman" w:cs="Times New Roman"/>
                  <w:color w:val="000000"/>
                  <w:sz w:val="20"/>
                  <w:szCs w:val="20"/>
                </w:rPr>
                <w:delText>0.568</w:delText>
              </w:r>
            </w:del>
            <w:ins w:id="2997" w:author="Miller, Ryan" w:date="2020-02-28T16:11:00Z">
              <w:r w:rsidR="00FB50C9">
                <w:rPr>
                  <w:rFonts w:ascii="Times New Roman" w:eastAsia="Times New Roman" w:hAnsi="Times New Roman" w:cs="Times New Roman"/>
                  <w:color w:val="000000"/>
                  <w:sz w:val="20"/>
                  <w:szCs w:val="20"/>
                </w:rPr>
                <w:t>17.31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16A4" w14:textId="4CEFF49B" w:rsidR="00AB6B49" w:rsidRPr="00937101" w:rsidRDefault="00AB6B49" w:rsidP="000068D0">
            <w:pPr>
              <w:spacing w:after="0" w:line="240" w:lineRule="auto"/>
              <w:rPr>
                <w:rFonts w:ascii="Times New Roman" w:eastAsia="Times New Roman" w:hAnsi="Times New Roman" w:cs="Times New Roman"/>
                <w:sz w:val="20"/>
                <w:szCs w:val="20"/>
              </w:rPr>
            </w:pPr>
            <w:del w:id="2998" w:author="Miller, Ryan" w:date="2020-02-28T16:11:00Z">
              <w:r w:rsidRPr="00937101" w:rsidDel="00FB50C9">
                <w:rPr>
                  <w:rFonts w:ascii="Times New Roman" w:eastAsia="Times New Roman" w:hAnsi="Times New Roman" w:cs="Times New Roman"/>
                  <w:color w:val="000000"/>
                  <w:sz w:val="20"/>
                  <w:szCs w:val="20"/>
                </w:rPr>
                <w:delText>0.496</w:delText>
              </w:r>
            </w:del>
            <w:ins w:id="2999" w:author="Miller, Ryan" w:date="2020-02-28T16:11:00Z">
              <w:r w:rsidR="00FB50C9">
                <w:rPr>
                  <w:rFonts w:ascii="Times New Roman" w:eastAsia="Times New Roman" w:hAnsi="Times New Roman" w:cs="Times New Roman"/>
                  <w:color w:val="000000"/>
                  <w:sz w:val="20"/>
                  <w:szCs w:val="20"/>
                </w:rPr>
                <w:t>15.12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686D" w14:textId="62D0D3CA" w:rsidR="00AB6B49" w:rsidRPr="00937101" w:rsidRDefault="00AB6B49" w:rsidP="000068D0">
            <w:pPr>
              <w:spacing w:after="0" w:line="240" w:lineRule="auto"/>
              <w:rPr>
                <w:rFonts w:ascii="Times New Roman" w:eastAsia="Times New Roman" w:hAnsi="Times New Roman" w:cs="Times New Roman"/>
                <w:sz w:val="20"/>
                <w:szCs w:val="20"/>
              </w:rPr>
            </w:pPr>
            <w:del w:id="3000" w:author="Miller, Ryan" w:date="2020-02-28T16:11:00Z">
              <w:r w:rsidRPr="00937101" w:rsidDel="00FB50C9">
                <w:rPr>
                  <w:rFonts w:ascii="Times New Roman" w:eastAsia="Times New Roman" w:hAnsi="Times New Roman" w:cs="Times New Roman"/>
                  <w:color w:val="000000"/>
                  <w:sz w:val="20"/>
                  <w:szCs w:val="20"/>
                </w:rPr>
                <w:delText>0.777</w:delText>
              </w:r>
            </w:del>
            <w:ins w:id="3001" w:author="Miller, Ryan" w:date="2020-02-28T16:11:00Z">
              <w:r w:rsidR="00FB50C9">
                <w:rPr>
                  <w:rFonts w:ascii="Times New Roman" w:eastAsia="Times New Roman" w:hAnsi="Times New Roman" w:cs="Times New Roman"/>
                  <w:color w:val="000000"/>
                  <w:sz w:val="20"/>
                  <w:szCs w:val="20"/>
                </w:rPr>
                <w:t>23.68</w:t>
              </w:r>
            </w:ins>
          </w:p>
        </w:tc>
      </w:tr>
      <w:tr w:rsidR="00FB50C9" w:rsidRPr="00937101" w14:paraId="21681BDE"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85742"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700C" w14:textId="3AA83A1A"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3002" w:author="Rebecca L Hartman" w:date="2020-02-18T14:39:00Z">
              <w:r w:rsidRPr="00937101">
                <w:rPr>
                  <w:rFonts w:ascii="Times New Roman" w:eastAsia="Times New Roman" w:hAnsi="Times New Roman" w:cs="Times New Roman"/>
                  <w:color w:val="000000"/>
                  <w:sz w:val="20"/>
                  <w:szCs w:val="20"/>
                </w:rPr>
                <w:t xml:space="preserve"> (</w:t>
              </w:r>
              <w:del w:id="3003" w:author="Miller, Ryan" w:date="2020-02-28T16:14:00Z">
                <w:r w:rsidRPr="00937101" w:rsidDel="00AF042E">
                  <w:rPr>
                    <w:rFonts w:ascii="Times New Roman" w:eastAsia="Times New Roman" w:hAnsi="Times New Roman" w:cs="Times New Roman"/>
                    <w:color w:val="000000"/>
                    <w:sz w:val="20"/>
                    <w:szCs w:val="20"/>
                  </w:rPr>
                  <w:delText>miles/h</w:delText>
                </w:r>
              </w:del>
            </w:ins>
            <w:ins w:id="3004" w:author="Miller, Ryan" w:date="2020-02-28T16:14:00Z">
              <w:r w:rsidR="00AF042E">
                <w:rPr>
                  <w:rFonts w:ascii="Times New Roman" w:eastAsia="Times New Roman" w:hAnsi="Times New Roman" w:cs="Times New Roman"/>
                  <w:color w:val="000000"/>
                  <w:sz w:val="20"/>
                  <w:szCs w:val="20"/>
                </w:rPr>
                <w:t>m/s</w:t>
              </w:r>
            </w:ins>
            <w:ins w:id="3005" w:author="Rebecca L Hartman" w:date="2020-02-18T14:39:00Z">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3395" w14:textId="7B7E9E27" w:rsidR="00AB6B49" w:rsidRPr="00937101" w:rsidRDefault="00AB6B49" w:rsidP="000068D0">
            <w:pPr>
              <w:spacing w:after="0" w:line="240" w:lineRule="auto"/>
              <w:rPr>
                <w:rFonts w:ascii="Times New Roman" w:eastAsia="Times New Roman" w:hAnsi="Times New Roman" w:cs="Times New Roman"/>
                <w:sz w:val="20"/>
                <w:szCs w:val="20"/>
              </w:rPr>
            </w:pPr>
            <w:del w:id="3006" w:author="Miller, Ryan" w:date="2020-02-28T16:14:00Z">
              <w:r w:rsidRPr="00937101" w:rsidDel="00AF042E">
                <w:rPr>
                  <w:rFonts w:ascii="Times New Roman" w:eastAsia="Times New Roman" w:hAnsi="Times New Roman" w:cs="Times New Roman"/>
                  <w:color w:val="000000"/>
                  <w:sz w:val="20"/>
                  <w:szCs w:val="20"/>
                </w:rPr>
                <w:delText>27.7</w:delText>
              </w:r>
            </w:del>
            <w:ins w:id="3007" w:author="Miller, Ryan" w:date="2020-02-28T16:14:00Z">
              <w:r w:rsidR="00AF042E">
                <w:rPr>
                  <w:rFonts w:ascii="Times New Roman" w:eastAsia="Times New Roman" w:hAnsi="Times New Roman" w:cs="Times New Roman"/>
                  <w:color w:val="000000"/>
                  <w:sz w:val="20"/>
                  <w:szCs w:val="20"/>
                </w:rPr>
                <w:t>12.38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AFF3" w14:textId="17C8F2E9" w:rsidR="00AB6B49" w:rsidRPr="00937101" w:rsidRDefault="00AB6B49" w:rsidP="000068D0">
            <w:pPr>
              <w:spacing w:after="0" w:line="240" w:lineRule="auto"/>
              <w:rPr>
                <w:rFonts w:ascii="Times New Roman" w:eastAsia="Times New Roman" w:hAnsi="Times New Roman" w:cs="Times New Roman"/>
                <w:sz w:val="20"/>
                <w:szCs w:val="20"/>
              </w:rPr>
            </w:pPr>
            <w:del w:id="3008" w:author="Miller, Ryan" w:date="2020-02-28T16:14:00Z">
              <w:r w:rsidRPr="00937101" w:rsidDel="00AF042E">
                <w:rPr>
                  <w:rFonts w:ascii="Times New Roman" w:eastAsia="Times New Roman" w:hAnsi="Times New Roman" w:cs="Times New Roman"/>
                  <w:color w:val="000000"/>
                  <w:sz w:val="20"/>
                  <w:szCs w:val="20"/>
                </w:rPr>
                <w:delText>29.3</w:delText>
              </w:r>
            </w:del>
            <w:ins w:id="3009" w:author="Miller, Ryan" w:date="2020-02-28T16:14:00Z">
              <w:r w:rsidR="00AF042E">
                <w:rPr>
                  <w:rFonts w:ascii="Times New Roman" w:eastAsia="Times New Roman" w:hAnsi="Times New Roman" w:cs="Times New Roman"/>
                  <w:color w:val="000000"/>
                  <w:sz w:val="20"/>
                  <w:szCs w:val="20"/>
                </w:rPr>
                <w:t>13.10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C86E" w14:textId="0B463B34" w:rsidR="00AB6B49" w:rsidRPr="00937101" w:rsidRDefault="00AB6B49" w:rsidP="000068D0">
            <w:pPr>
              <w:spacing w:after="0" w:line="240" w:lineRule="auto"/>
              <w:rPr>
                <w:rFonts w:ascii="Times New Roman" w:eastAsia="Times New Roman" w:hAnsi="Times New Roman" w:cs="Times New Roman"/>
                <w:sz w:val="20"/>
                <w:szCs w:val="20"/>
              </w:rPr>
            </w:pPr>
            <w:del w:id="3010" w:author="Miller, Ryan" w:date="2020-02-28T16:14:00Z">
              <w:r w:rsidRPr="00937101" w:rsidDel="00AF042E">
                <w:rPr>
                  <w:rFonts w:ascii="Times New Roman" w:eastAsia="Times New Roman" w:hAnsi="Times New Roman" w:cs="Times New Roman"/>
                  <w:color w:val="000000"/>
                  <w:sz w:val="20"/>
                  <w:szCs w:val="20"/>
                </w:rPr>
                <w:delText>29.2</w:delText>
              </w:r>
            </w:del>
            <w:ins w:id="3011" w:author="Miller, Ryan" w:date="2020-02-28T16:14:00Z">
              <w:r w:rsidR="00AF042E">
                <w:rPr>
                  <w:rFonts w:ascii="Times New Roman" w:eastAsia="Times New Roman" w:hAnsi="Times New Roman" w:cs="Times New Roman"/>
                  <w:color w:val="000000"/>
                  <w:sz w:val="20"/>
                  <w:szCs w:val="20"/>
                </w:rPr>
                <w:t>13.05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04EC" w14:textId="4023DE1F" w:rsidR="00AB6B49" w:rsidRPr="00937101" w:rsidRDefault="00AB6B49" w:rsidP="000068D0">
            <w:pPr>
              <w:spacing w:after="0" w:line="240" w:lineRule="auto"/>
              <w:rPr>
                <w:rFonts w:ascii="Times New Roman" w:eastAsia="Times New Roman" w:hAnsi="Times New Roman" w:cs="Times New Roman"/>
                <w:sz w:val="20"/>
                <w:szCs w:val="20"/>
              </w:rPr>
            </w:pPr>
            <w:del w:id="3012" w:author="Miller, Ryan" w:date="2020-02-28T16:14:00Z">
              <w:r w:rsidRPr="00937101" w:rsidDel="00AF042E">
                <w:rPr>
                  <w:rFonts w:ascii="Times New Roman" w:eastAsia="Times New Roman" w:hAnsi="Times New Roman" w:cs="Times New Roman"/>
                  <w:color w:val="000000"/>
                  <w:sz w:val="20"/>
                  <w:szCs w:val="20"/>
                </w:rPr>
                <w:delText>28.9</w:delText>
              </w:r>
            </w:del>
            <w:ins w:id="3013" w:author="Miller, Ryan" w:date="2020-02-28T16:14:00Z">
              <w:r w:rsidR="00AF042E">
                <w:rPr>
                  <w:rFonts w:ascii="Times New Roman" w:eastAsia="Times New Roman" w:hAnsi="Times New Roman" w:cs="Times New Roman"/>
                  <w:color w:val="000000"/>
                  <w:sz w:val="20"/>
                  <w:szCs w:val="20"/>
                </w:rPr>
                <w:t>12.92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386DC" w14:textId="0D55A415" w:rsidR="00AB6B49" w:rsidRPr="00937101" w:rsidRDefault="00AB6B49" w:rsidP="000068D0">
            <w:pPr>
              <w:spacing w:after="0" w:line="240" w:lineRule="auto"/>
              <w:rPr>
                <w:rFonts w:ascii="Times New Roman" w:eastAsia="Times New Roman" w:hAnsi="Times New Roman" w:cs="Times New Roman"/>
                <w:sz w:val="20"/>
                <w:szCs w:val="20"/>
              </w:rPr>
            </w:pPr>
            <w:del w:id="3014" w:author="Miller, Ryan" w:date="2020-02-28T16:14:00Z">
              <w:r w:rsidRPr="00937101" w:rsidDel="00AF042E">
                <w:rPr>
                  <w:rFonts w:ascii="Times New Roman" w:eastAsia="Times New Roman" w:hAnsi="Times New Roman" w:cs="Times New Roman"/>
                  <w:color w:val="000000"/>
                  <w:sz w:val="20"/>
                  <w:szCs w:val="20"/>
                </w:rPr>
                <w:delText>27.9</w:delText>
              </w:r>
            </w:del>
            <w:ins w:id="3015" w:author="Miller, Ryan" w:date="2020-02-28T16:14:00Z">
              <w:r w:rsidR="00AF042E">
                <w:rPr>
                  <w:rFonts w:ascii="Times New Roman" w:eastAsia="Times New Roman" w:hAnsi="Times New Roman" w:cs="Times New Roman"/>
                  <w:color w:val="000000"/>
                  <w:sz w:val="20"/>
                  <w:szCs w:val="20"/>
                </w:rPr>
                <w:t>12.47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7771" w14:textId="5D429A6C" w:rsidR="00AB6B49" w:rsidRPr="00937101" w:rsidRDefault="00AB6B49" w:rsidP="000068D0">
            <w:pPr>
              <w:spacing w:after="0" w:line="240" w:lineRule="auto"/>
              <w:rPr>
                <w:rFonts w:ascii="Times New Roman" w:eastAsia="Times New Roman" w:hAnsi="Times New Roman" w:cs="Times New Roman"/>
                <w:sz w:val="20"/>
                <w:szCs w:val="20"/>
              </w:rPr>
            </w:pPr>
            <w:del w:id="3016" w:author="Miller, Ryan" w:date="2020-02-28T16:14:00Z">
              <w:r w:rsidRPr="00937101" w:rsidDel="00AF042E">
                <w:rPr>
                  <w:rFonts w:ascii="Times New Roman" w:eastAsia="Times New Roman" w:hAnsi="Times New Roman" w:cs="Times New Roman"/>
                  <w:color w:val="000000"/>
                  <w:sz w:val="20"/>
                  <w:szCs w:val="20"/>
                </w:rPr>
                <w:delText>28.6</w:delText>
              </w:r>
            </w:del>
            <w:ins w:id="3017" w:author="Miller, Ryan" w:date="2020-02-28T16:14:00Z">
              <w:r w:rsidR="00AF042E">
                <w:rPr>
                  <w:rFonts w:ascii="Times New Roman" w:eastAsia="Times New Roman" w:hAnsi="Times New Roman" w:cs="Times New Roman"/>
                  <w:color w:val="000000"/>
                  <w:sz w:val="20"/>
                  <w:szCs w:val="20"/>
                </w:rPr>
                <w:t>12.78</w:t>
              </w:r>
            </w:ins>
          </w:p>
        </w:tc>
      </w:tr>
      <w:tr w:rsidR="00FB50C9" w:rsidRPr="00937101" w14:paraId="052018F0"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1EA31"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2BC7" w14:textId="706B13FD"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3018" w:author="Rebecca L Hartman" w:date="2020-02-18T14:39:00Z">
              <w:r w:rsidRPr="00937101">
                <w:rPr>
                  <w:rFonts w:ascii="Times New Roman" w:eastAsia="Times New Roman" w:hAnsi="Times New Roman" w:cs="Times New Roman"/>
                  <w:color w:val="000000"/>
                  <w:sz w:val="20"/>
                  <w:szCs w:val="20"/>
                </w:rPr>
                <w:t xml:space="preserve"> (</w:t>
              </w:r>
              <w:del w:id="3019" w:author="Miller, Ryan" w:date="2020-02-28T16:14:00Z">
                <w:r w:rsidRPr="00937101" w:rsidDel="00AF042E">
                  <w:rPr>
                    <w:rFonts w:ascii="Times New Roman" w:eastAsia="Times New Roman" w:hAnsi="Times New Roman" w:cs="Times New Roman"/>
                    <w:color w:val="000000"/>
                    <w:sz w:val="20"/>
                    <w:szCs w:val="20"/>
                  </w:rPr>
                  <w:delText>miles/h</w:delText>
                </w:r>
              </w:del>
            </w:ins>
            <w:ins w:id="3020" w:author="Miller, Ryan" w:date="2020-02-28T16:14:00Z">
              <w:r w:rsidR="00AF042E">
                <w:rPr>
                  <w:rFonts w:ascii="Times New Roman" w:eastAsia="Times New Roman" w:hAnsi="Times New Roman" w:cs="Times New Roman"/>
                  <w:color w:val="000000"/>
                  <w:sz w:val="20"/>
                  <w:szCs w:val="20"/>
                </w:rPr>
                <w:t>m/s</w:t>
              </w:r>
            </w:ins>
            <w:ins w:id="3021" w:author="Rebecca L Hartman" w:date="2020-02-18T14:39:00Z">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619D5" w14:textId="3141CC22"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ins w:id="3022" w:author="Miller, Ryan" w:date="2020-02-28T16:15:00Z">
              <w:r w:rsidR="00AF042E">
                <w:rPr>
                  <w:rFonts w:ascii="Times New Roman" w:eastAsia="Times New Roman" w:hAnsi="Times New Roman" w:cs="Times New Roman"/>
                  <w:color w:val="000000"/>
                  <w:sz w:val="20"/>
                  <w:szCs w:val="20"/>
                </w:rPr>
                <w:t>.41</w:t>
              </w:r>
            </w:ins>
            <w:del w:id="3023" w:author="Miller, Ryan" w:date="2020-02-28T16:15:00Z">
              <w:r w:rsidRPr="00937101" w:rsidDel="00AF042E">
                <w:rPr>
                  <w:rFonts w:ascii="Times New Roman" w:eastAsia="Times New Roman" w:hAnsi="Times New Roman" w:cs="Times New Roman"/>
                  <w:color w:val="000000"/>
                  <w:sz w:val="20"/>
                  <w:szCs w:val="20"/>
                </w:rPr>
                <w:delText>.917</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9BE1E" w14:textId="707DB772" w:rsidR="00AB6B49" w:rsidRPr="00937101" w:rsidRDefault="00AB6B49" w:rsidP="000068D0">
            <w:pPr>
              <w:spacing w:after="0" w:line="240" w:lineRule="auto"/>
              <w:rPr>
                <w:rFonts w:ascii="Times New Roman" w:eastAsia="Times New Roman" w:hAnsi="Times New Roman" w:cs="Times New Roman"/>
                <w:sz w:val="20"/>
                <w:szCs w:val="20"/>
              </w:rPr>
            </w:pPr>
            <w:del w:id="3024" w:author="Miller, Ryan" w:date="2020-02-28T16:15:00Z">
              <w:r w:rsidRPr="00937101" w:rsidDel="00AF042E">
                <w:rPr>
                  <w:rFonts w:ascii="Times New Roman" w:eastAsia="Times New Roman" w:hAnsi="Times New Roman" w:cs="Times New Roman"/>
                  <w:color w:val="000000"/>
                  <w:sz w:val="20"/>
                  <w:szCs w:val="20"/>
                </w:rPr>
                <w:delText>0.844</w:delText>
              </w:r>
            </w:del>
            <w:ins w:id="3025" w:author="Miller, Ryan" w:date="2020-02-28T16:15:00Z">
              <w:r w:rsidR="00AF042E">
                <w:rPr>
                  <w:rFonts w:ascii="Times New Roman" w:eastAsia="Times New Roman" w:hAnsi="Times New Roman" w:cs="Times New Roman"/>
                  <w:color w:val="000000"/>
                  <w:sz w:val="20"/>
                  <w:szCs w:val="20"/>
                </w:rPr>
                <w:t>0.38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7883" w14:textId="487C841F" w:rsidR="00AB6B49" w:rsidRPr="00937101" w:rsidRDefault="00AB6B49" w:rsidP="000068D0">
            <w:pPr>
              <w:spacing w:after="0" w:line="240" w:lineRule="auto"/>
              <w:rPr>
                <w:rFonts w:ascii="Times New Roman" w:eastAsia="Times New Roman" w:hAnsi="Times New Roman" w:cs="Times New Roman"/>
                <w:sz w:val="20"/>
                <w:szCs w:val="20"/>
              </w:rPr>
            </w:pPr>
            <w:del w:id="3026" w:author="Miller, Ryan" w:date="2020-02-28T16:15:00Z">
              <w:r w:rsidRPr="00937101" w:rsidDel="00AF042E">
                <w:rPr>
                  <w:rFonts w:ascii="Times New Roman" w:eastAsia="Times New Roman" w:hAnsi="Times New Roman" w:cs="Times New Roman"/>
                  <w:color w:val="000000"/>
                  <w:sz w:val="20"/>
                  <w:szCs w:val="20"/>
                </w:rPr>
                <w:delText>0.940</w:delText>
              </w:r>
            </w:del>
            <w:ins w:id="3027" w:author="Miller, Ryan" w:date="2020-02-28T16:15:00Z">
              <w:r w:rsidR="00AF042E">
                <w:rPr>
                  <w:rFonts w:ascii="Times New Roman" w:eastAsia="Times New Roman" w:hAnsi="Times New Roman" w:cs="Times New Roman"/>
                  <w:color w:val="000000"/>
                  <w:sz w:val="20"/>
                  <w:szCs w:val="20"/>
                </w:rPr>
                <w:t>0.42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F1DD8" w14:textId="013F9BA9" w:rsidR="00AB6B49" w:rsidRPr="00937101" w:rsidRDefault="00AB6B49" w:rsidP="000068D0">
            <w:pPr>
              <w:spacing w:after="0" w:line="240" w:lineRule="auto"/>
              <w:rPr>
                <w:rFonts w:ascii="Times New Roman" w:eastAsia="Times New Roman" w:hAnsi="Times New Roman" w:cs="Times New Roman"/>
                <w:sz w:val="20"/>
                <w:szCs w:val="20"/>
              </w:rPr>
            </w:pPr>
            <w:del w:id="3028" w:author="Miller, Ryan" w:date="2020-02-28T16:15:00Z">
              <w:r w:rsidRPr="00937101" w:rsidDel="00AF042E">
                <w:rPr>
                  <w:rFonts w:ascii="Times New Roman" w:eastAsia="Times New Roman" w:hAnsi="Times New Roman" w:cs="Times New Roman"/>
                  <w:color w:val="000000"/>
                  <w:sz w:val="20"/>
                  <w:szCs w:val="20"/>
                </w:rPr>
                <w:delText>0.961</w:delText>
              </w:r>
            </w:del>
            <w:ins w:id="3029" w:author="Miller, Ryan" w:date="2020-02-28T16:15:00Z">
              <w:r w:rsidR="00AF042E">
                <w:rPr>
                  <w:rFonts w:ascii="Times New Roman" w:eastAsia="Times New Roman" w:hAnsi="Times New Roman" w:cs="Times New Roman"/>
                  <w:color w:val="000000"/>
                  <w:sz w:val="20"/>
                  <w:szCs w:val="20"/>
                </w:rPr>
                <w:t>0.43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8C2A7" w14:textId="34ABCD49" w:rsidR="00AB6B49" w:rsidRPr="00937101" w:rsidRDefault="00AB6B49" w:rsidP="000068D0">
            <w:pPr>
              <w:spacing w:after="0" w:line="240" w:lineRule="auto"/>
              <w:rPr>
                <w:rFonts w:ascii="Times New Roman" w:eastAsia="Times New Roman" w:hAnsi="Times New Roman" w:cs="Times New Roman"/>
                <w:sz w:val="20"/>
                <w:szCs w:val="20"/>
              </w:rPr>
            </w:pPr>
            <w:del w:id="3030" w:author="Miller, Ryan" w:date="2020-02-28T16:15:00Z">
              <w:r w:rsidRPr="00937101" w:rsidDel="00AF042E">
                <w:rPr>
                  <w:rFonts w:ascii="Times New Roman" w:eastAsia="Times New Roman" w:hAnsi="Times New Roman" w:cs="Times New Roman"/>
                  <w:color w:val="000000"/>
                  <w:sz w:val="20"/>
                  <w:szCs w:val="20"/>
                </w:rPr>
                <w:delText>0.817</w:delText>
              </w:r>
            </w:del>
            <w:ins w:id="3031" w:author="Miller, Ryan" w:date="2020-02-28T16:15:00Z">
              <w:r w:rsidR="00AF042E">
                <w:rPr>
                  <w:rFonts w:ascii="Times New Roman" w:eastAsia="Times New Roman" w:hAnsi="Times New Roman" w:cs="Times New Roman"/>
                  <w:color w:val="000000"/>
                  <w:sz w:val="20"/>
                  <w:szCs w:val="20"/>
                </w:rPr>
                <w:t>0.37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830A" w14:textId="182FD701" w:rsidR="00AB6B49" w:rsidRPr="00937101" w:rsidRDefault="00AB6B49" w:rsidP="000068D0">
            <w:pPr>
              <w:spacing w:after="0" w:line="240" w:lineRule="auto"/>
              <w:rPr>
                <w:rFonts w:ascii="Times New Roman" w:eastAsia="Times New Roman" w:hAnsi="Times New Roman" w:cs="Times New Roman"/>
                <w:sz w:val="20"/>
                <w:szCs w:val="20"/>
              </w:rPr>
            </w:pPr>
            <w:del w:id="3032" w:author="Miller, Ryan" w:date="2020-02-28T16:15:00Z">
              <w:r w:rsidRPr="00937101" w:rsidDel="00AF042E">
                <w:rPr>
                  <w:rFonts w:ascii="Times New Roman" w:eastAsia="Times New Roman" w:hAnsi="Times New Roman" w:cs="Times New Roman"/>
                  <w:color w:val="000000"/>
                  <w:sz w:val="20"/>
                  <w:szCs w:val="20"/>
                </w:rPr>
                <w:delText>0.931</w:delText>
              </w:r>
            </w:del>
            <w:ins w:id="3033" w:author="Miller, Ryan" w:date="2020-02-28T16:15:00Z">
              <w:r w:rsidR="00AF042E">
                <w:rPr>
                  <w:rFonts w:ascii="Times New Roman" w:eastAsia="Times New Roman" w:hAnsi="Times New Roman" w:cs="Times New Roman"/>
                  <w:color w:val="000000"/>
                  <w:sz w:val="20"/>
                  <w:szCs w:val="20"/>
                </w:rPr>
                <w:t>0.42</w:t>
              </w:r>
            </w:ins>
          </w:p>
        </w:tc>
      </w:tr>
      <w:tr w:rsidR="00FB50C9" w:rsidRPr="00937101" w14:paraId="585B525E" w14:textId="77777777" w:rsidTr="00AB6B49">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5DCB"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0DD6" w14:textId="77777777" w:rsidR="00AB6B49" w:rsidRPr="00937101" w:rsidRDefault="00AB6B49" w:rsidP="00212F75">
            <w:pPr>
              <w:spacing w:after="0" w:line="240" w:lineRule="auto"/>
              <w:rPr>
                <w:rFonts w:ascii="Times New Roman" w:eastAsia="Times New Roman" w:hAnsi="Times New Roman" w:cs="Times New Roman"/>
                <w:sz w:val="20"/>
                <w:szCs w:val="20"/>
              </w:rPr>
            </w:pPr>
            <w:ins w:id="3034" w:author="Rebecca L Hartman" w:date="2020-02-18T14:39:00Z">
              <w:r w:rsidRPr="00937101">
                <w:rPr>
                  <w:rFonts w:ascii="Times New Roman" w:eastAsia="Times New Roman" w:hAnsi="Times New Roman" w:cs="Times New Roman"/>
                  <w:color w:val="000000"/>
                  <w:sz w:val="20"/>
                  <w:szCs w:val="20"/>
                </w:rPr>
                <w:t>Blood THC (µg/L)</w:t>
              </w:r>
            </w:ins>
            <w:del w:id="3035" w:author="Rebecca L Hartman" w:date="2020-02-18T14:39:00Z">
              <w:r w:rsidRPr="00937101" w:rsidDel="00CF165A">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A37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9BBE"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9280"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2779"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00E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FB338"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FB50C9" w:rsidRPr="00937101" w14:paraId="6C6DE222"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73D6FC"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5E88" w14:textId="77777777"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3036"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3037" w:author="Rebecca L Hartman" w:date="2020-02-18T14:39:00Z">
              <w:r w:rsidRPr="00937101" w:rsidDel="00CF165A">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7134"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1C40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850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21504"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D3DC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CB5A"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FB50C9" w:rsidRPr="00937101" w14:paraId="7E5E1219"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91329"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E73B" w14:textId="4D7DA3C3"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3038" w:author="Miller, Ryan" w:date="2020-02-21T09:57:00Z">
              <w:r w:rsidR="00C74BBA">
                <w:rPr>
                  <w:rFonts w:ascii="Times New Roman" w:eastAsia="Times New Roman" w:hAnsi="Times New Roman" w:cs="Times New Roman"/>
                  <w:color w:val="000000"/>
                  <w:sz w:val="20"/>
                  <w:szCs w:val="20"/>
                </w:rPr>
                <w:t>P (</w:t>
              </w:r>
            </w:ins>
            <w:ins w:id="3039" w:author="Miller, Ryan" w:date="2020-02-28T16:11:00Z">
              <w:r w:rsidR="00FB50C9">
                <w:rPr>
                  <w:rFonts w:ascii="Times New Roman" w:eastAsia="Times New Roman" w:hAnsi="Times New Roman" w:cs="Times New Roman"/>
                  <w:color w:val="000000"/>
                  <w:sz w:val="20"/>
                  <w:szCs w:val="20"/>
                </w:rPr>
                <w:t>cm</w:t>
              </w:r>
            </w:ins>
            <w:ins w:id="3040" w:author="Miller, Ryan" w:date="2020-02-21T09:57:00Z">
              <w:r w:rsidR="00C74BBA">
                <w:rPr>
                  <w:rFonts w:ascii="Times New Roman" w:eastAsia="Times New Roman" w:hAnsi="Times New Roman" w:cs="Times New Roman"/>
                  <w:color w:val="000000"/>
                  <w:sz w:val="20"/>
                  <w:szCs w:val="20"/>
                </w:rPr>
                <w:t>)</w:t>
              </w:r>
            </w:ins>
            <w:del w:id="3041" w:author="Miller, Ryan" w:date="2020-02-21T09:57:00Z">
              <w:r w:rsidRPr="00937101" w:rsidDel="00C74BBA">
                <w:rPr>
                  <w:rFonts w:ascii="Times New Roman" w:eastAsia="Times New Roman" w:hAnsi="Times New Roman" w:cs="Times New Roman"/>
                  <w:color w:val="000000"/>
                  <w:sz w:val="20"/>
                  <w:szCs w:val="20"/>
                </w:rPr>
                <w:delText>D</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AC62" w14:textId="56EF62E2" w:rsidR="00AB6B49" w:rsidRPr="00937101" w:rsidRDefault="00AB6B49" w:rsidP="000068D0">
            <w:pPr>
              <w:spacing w:after="0" w:line="240" w:lineRule="auto"/>
              <w:rPr>
                <w:rFonts w:ascii="Times New Roman" w:eastAsia="Times New Roman" w:hAnsi="Times New Roman" w:cs="Times New Roman"/>
                <w:sz w:val="20"/>
                <w:szCs w:val="20"/>
              </w:rPr>
            </w:pPr>
            <w:del w:id="3042" w:author="Miller, Ryan" w:date="2020-02-28T16:11:00Z">
              <w:r w:rsidRPr="00937101" w:rsidDel="00FB50C9">
                <w:rPr>
                  <w:rFonts w:ascii="Times New Roman" w:eastAsia="Times New Roman" w:hAnsi="Times New Roman" w:cs="Times New Roman"/>
                  <w:color w:val="000000"/>
                  <w:sz w:val="20"/>
                  <w:szCs w:val="20"/>
                </w:rPr>
                <w:delText>1.04</w:delText>
              </w:r>
            </w:del>
            <w:ins w:id="3043" w:author="Miller, Ryan" w:date="2020-02-28T16:11:00Z">
              <w:r w:rsidR="00FB50C9">
                <w:rPr>
                  <w:rFonts w:ascii="Times New Roman" w:eastAsia="Times New Roman" w:hAnsi="Times New Roman" w:cs="Times New Roman"/>
                  <w:color w:val="000000"/>
                  <w:sz w:val="20"/>
                  <w:szCs w:val="20"/>
                </w:rPr>
                <w:t>31.70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8FF72" w14:textId="519E8FFB" w:rsidR="00AB6B49" w:rsidRPr="00937101" w:rsidRDefault="00AB6B49" w:rsidP="000068D0">
            <w:pPr>
              <w:spacing w:after="0" w:line="240" w:lineRule="auto"/>
              <w:rPr>
                <w:rFonts w:ascii="Times New Roman" w:eastAsia="Times New Roman" w:hAnsi="Times New Roman" w:cs="Times New Roman"/>
                <w:sz w:val="20"/>
                <w:szCs w:val="20"/>
              </w:rPr>
            </w:pPr>
            <w:del w:id="3044" w:author="Miller, Ryan" w:date="2020-02-28T16:12:00Z">
              <w:r w:rsidRPr="00937101" w:rsidDel="00FB50C9">
                <w:rPr>
                  <w:rFonts w:ascii="Times New Roman" w:eastAsia="Times New Roman" w:hAnsi="Times New Roman" w:cs="Times New Roman"/>
                  <w:color w:val="000000"/>
                  <w:sz w:val="20"/>
                  <w:szCs w:val="20"/>
                </w:rPr>
                <w:delText>1.06</w:delText>
              </w:r>
            </w:del>
            <w:ins w:id="3045" w:author="Miller, Ryan" w:date="2020-02-28T16:12:00Z">
              <w:r w:rsidR="00FB50C9">
                <w:rPr>
                  <w:rFonts w:ascii="Times New Roman" w:eastAsia="Times New Roman" w:hAnsi="Times New Roman" w:cs="Times New Roman"/>
                  <w:color w:val="000000"/>
                  <w:sz w:val="20"/>
                  <w:szCs w:val="20"/>
                </w:rPr>
                <w:t>32.31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9C11" w14:textId="2E9FC880" w:rsidR="00AB6B49" w:rsidRPr="00937101" w:rsidRDefault="00AB6B49" w:rsidP="000068D0">
            <w:pPr>
              <w:spacing w:after="0" w:line="240" w:lineRule="auto"/>
              <w:rPr>
                <w:rFonts w:ascii="Times New Roman" w:eastAsia="Times New Roman" w:hAnsi="Times New Roman" w:cs="Times New Roman"/>
                <w:sz w:val="20"/>
                <w:szCs w:val="20"/>
              </w:rPr>
            </w:pPr>
            <w:del w:id="3046" w:author="Miller, Ryan" w:date="2020-02-28T16:12:00Z">
              <w:r w:rsidRPr="00937101" w:rsidDel="00FB50C9">
                <w:rPr>
                  <w:rFonts w:ascii="Times New Roman" w:eastAsia="Times New Roman" w:hAnsi="Times New Roman" w:cs="Times New Roman"/>
                  <w:color w:val="000000"/>
                  <w:sz w:val="20"/>
                  <w:szCs w:val="20"/>
                </w:rPr>
                <w:delText>1.05</w:delText>
              </w:r>
            </w:del>
            <w:ins w:id="3047" w:author="Miller, Ryan" w:date="2020-02-28T16:12:00Z">
              <w:r w:rsidR="00FB50C9">
                <w:rPr>
                  <w:rFonts w:ascii="Times New Roman" w:eastAsia="Times New Roman" w:hAnsi="Times New Roman" w:cs="Times New Roman"/>
                  <w:color w:val="000000"/>
                  <w:sz w:val="20"/>
                  <w:szCs w:val="20"/>
                </w:rPr>
                <w:t>32.00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2858" w14:textId="29B95B98" w:rsidR="00AB6B49" w:rsidRPr="00937101" w:rsidRDefault="00AB6B49" w:rsidP="000068D0">
            <w:pPr>
              <w:spacing w:after="0" w:line="240" w:lineRule="auto"/>
              <w:rPr>
                <w:rFonts w:ascii="Times New Roman" w:eastAsia="Times New Roman" w:hAnsi="Times New Roman" w:cs="Times New Roman"/>
                <w:sz w:val="20"/>
                <w:szCs w:val="20"/>
              </w:rPr>
            </w:pPr>
            <w:del w:id="3048" w:author="Miller, Ryan" w:date="2020-02-28T16:12:00Z">
              <w:r w:rsidRPr="00937101" w:rsidDel="00FB50C9">
                <w:rPr>
                  <w:rFonts w:ascii="Times New Roman" w:eastAsia="Times New Roman" w:hAnsi="Times New Roman" w:cs="Times New Roman"/>
                  <w:color w:val="000000"/>
                  <w:sz w:val="20"/>
                  <w:szCs w:val="20"/>
                </w:rPr>
                <w:delText>1.07</w:delText>
              </w:r>
            </w:del>
            <w:ins w:id="3049" w:author="Miller, Ryan" w:date="2020-02-28T16:12:00Z">
              <w:r w:rsidR="00FB50C9">
                <w:rPr>
                  <w:rFonts w:ascii="Times New Roman" w:eastAsia="Times New Roman" w:hAnsi="Times New Roman" w:cs="Times New Roman"/>
                  <w:color w:val="000000"/>
                  <w:sz w:val="20"/>
                  <w:szCs w:val="20"/>
                </w:rPr>
                <w:t>32.61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48E96" w14:textId="1ADC4FD3" w:rsidR="00AB6B49" w:rsidRPr="00937101" w:rsidRDefault="00AB6B49" w:rsidP="000068D0">
            <w:pPr>
              <w:spacing w:after="0" w:line="240" w:lineRule="auto"/>
              <w:rPr>
                <w:rFonts w:ascii="Times New Roman" w:eastAsia="Times New Roman" w:hAnsi="Times New Roman" w:cs="Times New Roman"/>
                <w:sz w:val="20"/>
                <w:szCs w:val="20"/>
              </w:rPr>
            </w:pPr>
            <w:del w:id="3050" w:author="Miller, Ryan" w:date="2020-02-28T16:12:00Z">
              <w:r w:rsidRPr="00937101" w:rsidDel="00FB50C9">
                <w:rPr>
                  <w:rFonts w:ascii="Times New Roman" w:eastAsia="Times New Roman" w:hAnsi="Times New Roman" w:cs="Times New Roman"/>
                  <w:color w:val="000000"/>
                  <w:sz w:val="20"/>
                  <w:szCs w:val="20"/>
                </w:rPr>
                <w:delText>0.842</w:delText>
              </w:r>
            </w:del>
            <w:ins w:id="3051" w:author="Miller, Ryan" w:date="2020-02-28T16:12:00Z">
              <w:r w:rsidR="00FB50C9">
                <w:rPr>
                  <w:rFonts w:ascii="Times New Roman" w:eastAsia="Times New Roman" w:hAnsi="Times New Roman" w:cs="Times New Roman"/>
                  <w:color w:val="000000"/>
                  <w:sz w:val="20"/>
                  <w:szCs w:val="20"/>
                </w:rPr>
                <w:t>25.66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E96E" w14:textId="1FD14291" w:rsidR="00AB6B49" w:rsidRPr="00937101" w:rsidRDefault="00AB6B49" w:rsidP="000068D0">
            <w:pPr>
              <w:spacing w:after="0" w:line="240" w:lineRule="auto"/>
              <w:rPr>
                <w:rFonts w:ascii="Times New Roman" w:eastAsia="Times New Roman" w:hAnsi="Times New Roman" w:cs="Times New Roman"/>
                <w:sz w:val="20"/>
                <w:szCs w:val="20"/>
              </w:rPr>
            </w:pPr>
            <w:del w:id="3052" w:author="Miller, Ryan" w:date="2020-02-28T16:12:00Z">
              <w:r w:rsidRPr="00937101" w:rsidDel="00FB50C9">
                <w:rPr>
                  <w:rFonts w:ascii="Times New Roman" w:eastAsia="Times New Roman" w:hAnsi="Times New Roman" w:cs="Times New Roman"/>
                  <w:color w:val="000000"/>
                  <w:sz w:val="20"/>
                  <w:szCs w:val="20"/>
                </w:rPr>
                <w:delText>1</w:delText>
              </w:r>
            </w:del>
            <w:ins w:id="3053" w:author="Miller, Ryan" w:date="2020-02-28T16:12:00Z">
              <w:r w:rsidR="00FB50C9">
                <w:rPr>
                  <w:rFonts w:ascii="Times New Roman" w:eastAsia="Times New Roman" w:hAnsi="Times New Roman" w:cs="Times New Roman"/>
                  <w:color w:val="000000"/>
                  <w:sz w:val="20"/>
                  <w:szCs w:val="20"/>
                </w:rPr>
                <w:t>30.48</w:t>
              </w:r>
            </w:ins>
          </w:p>
        </w:tc>
      </w:tr>
      <w:tr w:rsidR="00FB50C9" w:rsidRPr="00937101" w14:paraId="0AA457B5"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E953EC"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74E8" w14:textId="28349F3C"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3054" w:author="Rebecca L Hartman" w:date="2020-02-18T14:39:00Z">
              <w:r w:rsidRPr="00937101">
                <w:rPr>
                  <w:rFonts w:ascii="Times New Roman" w:eastAsia="Times New Roman" w:hAnsi="Times New Roman" w:cs="Times New Roman"/>
                  <w:color w:val="000000"/>
                  <w:sz w:val="20"/>
                  <w:szCs w:val="20"/>
                </w:rPr>
                <w:t xml:space="preserve"> </w:t>
              </w:r>
            </w:ins>
            <w:ins w:id="3055" w:author="Miller, Ryan" w:date="2020-02-28T16:16:00Z">
              <w:r w:rsidR="00AF042E">
                <w:rPr>
                  <w:rFonts w:ascii="Times New Roman" w:eastAsia="Times New Roman" w:hAnsi="Times New Roman" w:cs="Times New Roman"/>
                  <w:color w:val="000000"/>
                  <w:sz w:val="20"/>
                  <w:szCs w:val="20"/>
                </w:rPr>
                <w:t>(m/s</w:t>
              </w:r>
            </w:ins>
            <w:ins w:id="3056" w:author="Rebecca L Hartman" w:date="2020-02-18T14:39:00Z">
              <w:del w:id="3057" w:author="Miller, Ryan" w:date="2020-02-28T16:16:00Z">
                <w:r w:rsidRPr="00937101" w:rsidDel="00AF042E">
                  <w:rPr>
                    <w:rFonts w:ascii="Times New Roman" w:eastAsia="Times New Roman" w:hAnsi="Times New Roman" w:cs="Times New Roman"/>
                    <w:color w:val="000000"/>
                    <w:sz w:val="20"/>
                    <w:szCs w:val="20"/>
                  </w:rPr>
                  <w:delText>(miles/h</w:delText>
                </w:r>
              </w:del>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2989D" w14:textId="0335C9D0" w:rsidR="00AB6B49" w:rsidRPr="00937101" w:rsidRDefault="00AB6B49" w:rsidP="000068D0">
            <w:pPr>
              <w:spacing w:after="0" w:line="240" w:lineRule="auto"/>
              <w:rPr>
                <w:rFonts w:ascii="Times New Roman" w:eastAsia="Times New Roman" w:hAnsi="Times New Roman" w:cs="Times New Roman"/>
                <w:sz w:val="20"/>
                <w:szCs w:val="20"/>
              </w:rPr>
            </w:pPr>
            <w:del w:id="3058" w:author="Miller, Ryan" w:date="2020-02-28T16:16:00Z">
              <w:r w:rsidRPr="00937101" w:rsidDel="00AF042E">
                <w:rPr>
                  <w:rFonts w:ascii="Times New Roman" w:eastAsia="Times New Roman" w:hAnsi="Times New Roman" w:cs="Times New Roman"/>
                  <w:color w:val="000000"/>
                  <w:sz w:val="20"/>
                  <w:szCs w:val="20"/>
                </w:rPr>
                <w:delText>65.3</w:delText>
              </w:r>
            </w:del>
            <w:ins w:id="3059" w:author="Miller, Ryan" w:date="2020-02-28T16:16:00Z">
              <w:r w:rsidR="00AF042E">
                <w:rPr>
                  <w:rFonts w:ascii="Times New Roman" w:eastAsia="Times New Roman" w:hAnsi="Times New Roman" w:cs="Times New Roman"/>
                  <w:color w:val="000000"/>
                  <w:sz w:val="20"/>
                  <w:szCs w:val="20"/>
                </w:rPr>
                <w:t>29.19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7895" w14:textId="1B35E928" w:rsidR="00AB6B49" w:rsidRPr="00937101" w:rsidRDefault="00AB6B49" w:rsidP="000068D0">
            <w:pPr>
              <w:spacing w:after="0" w:line="240" w:lineRule="auto"/>
              <w:rPr>
                <w:rFonts w:ascii="Times New Roman" w:eastAsia="Times New Roman" w:hAnsi="Times New Roman" w:cs="Times New Roman"/>
                <w:sz w:val="20"/>
                <w:szCs w:val="20"/>
              </w:rPr>
            </w:pPr>
            <w:del w:id="3060" w:author="Miller, Ryan" w:date="2020-02-28T16:16:00Z">
              <w:r w:rsidRPr="00937101" w:rsidDel="00AF042E">
                <w:rPr>
                  <w:rFonts w:ascii="Times New Roman" w:eastAsia="Times New Roman" w:hAnsi="Times New Roman" w:cs="Times New Roman"/>
                  <w:color w:val="000000"/>
                  <w:sz w:val="20"/>
                  <w:szCs w:val="20"/>
                </w:rPr>
                <w:delText>64.5</w:delText>
              </w:r>
            </w:del>
            <w:ins w:id="3061" w:author="Miller, Ryan" w:date="2020-02-28T16:16:00Z">
              <w:r w:rsidR="00AF042E">
                <w:rPr>
                  <w:rFonts w:ascii="Times New Roman" w:eastAsia="Times New Roman" w:hAnsi="Times New Roman" w:cs="Times New Roman"/>
                  <w:color w:val="000000"/>
                  <w:sz w:val="20"/>
                  <w:szCs w:val="20"/>
                </w:rPr>
                <w:t>28.83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B2C9" w14:textId="0670EA59" w:rsidR="00AB6B49" w:rsidRPr="00937101" w:rsidRDefault="00AB6B49" w:rsidP="000068D0">
            <w:pPr>
              <w:spacing w:after="0" w:line="240" w:lineRule="auto"/>
              <w:rPr>
                <w:rFonts w:ascii="Times New Roman" w:eastAsia="Times New Roman" w:hAnsi="Times New Roman" w:cs="Times New Roman"/>
                <w:sz w:val="20"/>
                <w:szCs w:val="20"/>
              </w:rPr>
            </w:pPr>
            <w:del w:id="3062" w:author="Miller, Ryan" w:date="2020-02-28T16:16:00Z">
              <w:r w:rsidRPr="00937101" w:rsidDel="00AF042E">
                <w:rPr>
                  <w:rFonts w:ascii="Times New Roman" w:eastAsia="Times New Roman" w:hAnsi="Times New Roman" w:cs="Times New Roman"/>
                  <w:color w:val="000000"/>
                  <w:sz w:val="20"/>
                  <w:szCs w:val="20"/>
                </w:rPr>
                <w:delText>66.1</w:delText>
              </w:r>
            </w:del>
            <w:ins w:id="3063" w:author="Miller, Ryan" w:date="2020-02-28T16:16:00Z">
              <w:r w:rsidR="00AF042E">
                <w:rPr>
                  <w:rFonts w:ascii="Times New Roman" w:eastAsia="Times New Roman" w:hAnsi="Times New Roman" w:cs="Times New Roman"/>
                  <w:color w:val="000000"/>
                  <w:sz w:val="20"/>
                  <w:szCs w:val="20"/>
                </w:rPr>
                <w:t>29.55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AADE0" w14:textId="3A8575FE" w:rsidR="00AB6B49" w:rsidRPr="00937101" w:rsidRDefault="00AB6B49" w:rsidP="000068D0">
            <w:pPr>
              <w:spacing w:after="0" w:line="240" w:lineRule="auto"/>
              <w:rPr>
                <w:rFonts w:ascii="Times New Roman" w:eastAsia="Times New Roman" w:hAnsi="Times New Roman" w:cs="Times New Roman"/>
                <w:sz w:val="20"/>
                <w:szCs w:val="20"/>
              </w:rPr>
            </w:pPr>
            <w:del w:id="3064" w:author="Miller, Ryan" w:date="2020-02-28T16:16:00Z">
              <w:r w:rsidRPr="00937101" w:rsidDel="00AF042E">
                <w:rPr>
                  <w:rFonts w:ascii="Times New Roman" w:eastAsia="Times New Roman" w:hAnsi="Times New Roman" w:cs="Times New Roman"/>
                  <w:color w:val="000000"/>
                  <w:sz w:val="20"/>
                  <w:szCs w:val="20"/>
                </w:rPr>
                <w:delText>61.2</w:delText>
              </w:r>
            </w:del>
            <w:ins w:id="3065" w:author="Miller, Ryan" w:date="2020-02-28T16:16:00Z">
              <w:r w:rsidR="00AF042E">
                <w:rPr>
                  <w:rFonts w:ascii="Times New Roman" w:eastAsia="Times New Roman" w:hAnsi="Times New Roman" w:cs="Times New Roman"/>
                  <w:color w:val="000000"/>
                  <w:sz w:val="20"/>
                  <w:szCs w:val="20"/>
                </w:rPr>
                <w:t>27.36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3094" w14:textId="75CFFBCE" w:rsidR="00AB6B49" w:rsidRPr="00937101" w:rsidRDefault="00AB6B49" w:rsidP="000068D0">
            <w:pPr>
              <w:spacing w:after="0" w:line="240" w:lineRule="auto"/>
              <w:rPr>
                <w:rFonts w:ascii="Times New Roman" w:eastAsia="Times New Roman" w:hAnsi="Times New Roman" w:cs="Times New Roman"/>
                <w:sz w:val="20"/>
                <w:szCs w:val="20"/>
              </w:rPr>
            </w:pPr>
            <w:del w:id="3066" w:author="Miller, Ryan" w:date="2020-02-28T16:16:00Z">
              <w:r w:rsidRPr="00937101" w:rsidDel="00AF042E">
                <w:rPr>
                  <w:rFonts w:ascii="Times New Roman" w:eastAsia="Times New Roman" w:hAnsi="Times New Roman" w:cs="Times New Roman"/>
                  <w:color w:val="000000"/>
                  <w:sz w:val="20"/>
                  <w:szCs w:val="20"/>
                </w:rPr>
                <w:delText>63.4</w:delText>
              </w:r>
            </w:del>
            <w:ins w:id="3067" w:author="Miller, Ryan" w:date="2020-02-28T16:16:00Z">
              <w:r w:rsidR="00AF042E">
                <w:rPr>
                  <w:rFonts w:ascii="Times New Roman" w:eastAsia="Times New Roman" w:hAnsi="Times New Roman" w:cs="Times New Roman"/>
                  <w:color w:val="000000"/>
                  <w:sz w:val="20"/>
                  <w:szCs w:val="20"/>
                </w:rPr>
                <w:t>28.34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A58A" w14:textId="4F892232" w:rsidR="00AB6B49" w:rsidRPr="00937101" w:rsidRDefault="00AB6B49" w:rsidP="000068D0">
            <w:pPr>
              <w:spacing w:after="0" w:line="240" w:lineRule="auto"/>
              <w:rPr>
                <w:rFonts w:ascii="Times New Roman" w:eastAsia="Times New Roman" w:hAnsi="Times New Roman" w:cs="Times New Roman"/>
                <w:sz w:val="20"/>
                <w:szCs w:val="20"/>
              </w:rPr>
            </w:pPr>
            <w:del w:id="3068" w:author="Miller, Ryan" w:date="2020-02-28T16:16:00Z">
              <w:r w:rsidRPr="00937101" w:rsidDel="00AF042E">
                <w:rPr>
                  <w:rFonts w:ascii="Times New Roman" w:eastAsia="Times New Roman" w:hAnsi="Times New Roman" w:cs="Times New Roman"/>
                  <w:color w:val="000000"/>
                  <w:sz w:val="20"/>
                  <w:szCs w:val="20"/>
                </w:rPr>
                <w:delText>62.2</w:delText>
              </w:r>
            </w:del>
            <w:ins w:id="3069" w:author="Miller, Ryan" w:date="2020-02-28T16:16:00Z">
              <w:r w:rsidR="00AF042E">
                <w:rPr>
                  <w:rFonts w:ascii="Times New Roman" w:eastAsia="Times New Roman" w:hAnsi="Times New Roman" w:cs="Times New Roman"/>
                  <w:color w:val="000000"/>
                  <w:sz w:val="20"/>
                  <w:szCs w:val="20"/>
                </w:rPr>
                <w:t>27.81</w:t>
              </w:r>
            </w:ins>
          </w:p>
        </w:tc>
      </w:tr>
      <w:tr w:rsidR="00FB50C9" w:rsidRPr="00937101" w14:paraId="3C163B95"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C5738C"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B5EC" w14:textId="4F573A69"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3070" w:author="Rebecca L Hartman" w:date="2020-02-18T14:39:00Z">
              <w:r w:rsidRPr="00937101">
                <w:rPr>
                  <w:rFonts w:ascii="Times New Roman" w:eastAsia="Times New Roman" w:hAnsi="Times New Roman" w:cs="Times New Roman"/>
                  <w:color w:val="000000"/>
                  <w:sz w:val="20"/>
                  <w:szCs w:val="20"/>
                </w:rPr>
                <w:t xml:space="preserve"> (</w:t>
              </w:r>
              <w:del w:id="3071" w:author="Miller, Ryan" w:date="2020-02-28T16:16:00Z">
                <w:r w:rsidRPr="00937101" w:rsidDel="00AF042E">
                  <w:rPr>
                    <w:rFonts w:ascii="Times New Roman" w:eastAsia="Times New Roman" w:hAnsi="Times New Roman" w:cs="Times New Roman"/>
                    <w:color w:val="000000"/>
                    <w:sz w:val="20"/>
                    <w:szCs w:val="20"/>
                  </w:rPr>
                  <w:delText>miles/h</w:delText>
                </w:r>
              </w:del>
            </w:ins>
            <w:ins w:id="3072" w:author="Miller, Ryan" w:date="2020-02-28T16:16:00Z">
              <w:r w:rsidR="00AF042E">
                <w:rPr>
                  <w:rFonts w:ascii="Times New Roman" w:eastAsia="Times New Roman" w:hAnsi="Times New Roman" w:cs="Times New Roman"/>
                  <w:color w:val="000000"/>
                  <w:sz w:val="20"/>
                  <w:szCs w:val="20"/>
                </w:rPr>
                <w:t>m/s</w:t>
              </w:r>
            </w:ins>
            <w:ins w:id="3073" w:author="Rebecca L Hartman" w:date="2020-02-18T14:39:00Z">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670" w14:textId="4CD933E2" w:rsidR="00AB6B49" w:rsidRPr="00937101" w:rsidRDefault="00AB6B49" w:rsidP="000068D0">
            <w:pPr>
              <w:spacing w:after="0" w:line="240" w:lineRule="auto"/>
              <w:rPr>
                <w:rFonts w:ascii="Times New Roman" w:eastAsia="Times New Roman" w:hAnsi="Times New Roman" w:cs="Times New Roman"/>
                <w:sz w:val="20"/>
                <w:szCs w:val="20"/>
              </w:rPr>
            </w:pPr>
            <w:del w:id="3074" w:author="Miller, Ryan" w:date="2020-02-28T16:16:00Z">
              <w:r w:rsidRPr="00937101" w:rsidDel="00AF042E">
                <w:rPr>
                  <w:rFonts w:ascii="Times New Roman" w:eastAsia="Times New Roman" w:hAnsi="Times New Roman" w:cs="Times New Roman"/>
                  <w:color w:val="000000"/>
                  <w:sz w:val="20"/>
                  <w:szCs w:val="20"/>
                </w:rPr>
                <w:delText>0.855</w:delText>
              </w:r>
            </w:del>
            <w:ins w:id="3075" w:author="Miller, Ryan" w:date="2020-02-28T16:16:00Z">
              <w:r w:rsidR="00AF042E">
                <w:rPr>
                  <w:rFonts w:ascii="Times New Roman" w:eastAsia="Times New Roman" w:hAnsi="Times New Roman" w:cs="Times New Roman"/>
                  <w:color w:val="000000"/>
                  <w:sz w:val="20"/>
                  <w:szCs w:val="20"/>
                </w:rPr>
                <w:t>0.38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B925" w14:textId="67648B20" w:rsidR="00AB6B49" w:rsidRPr="00937101" w:rsidRDefault="00AB6B49" w:rsidP="000068D0">
            <w:pPr>
              <w:spacing w:after="0" w:line="240" w:lineRule="auto"/>
              <w:rPr>
                <w:rFonts w:ascii="Times New Roman" w:eastAsia="Times New Roman" w:hAnsi="Times New Roman" w:cs="Times New Roman"/>
                <w:sz w:val="20"/>
                <w:szCs w:val="20"/>
              </w:rPr>
            </w:pPr>
            <w:del w:id="3076" w:author="Miller, Ryan" w:date="2020-02-28T16:17:00Z">
              <w:r w:rsidRPr="00937101" w:rsidDel="00AF042E">
                <w:rPr>
                  <w:rFonts w:ascii="Times New Roman" w:eastAsia="Times New Roman" w:hAnsi="Times New Roman" w:cs="Times New Roman"/>
                  <w:color w:val="000000"/>
                  <w:sz w:val="20"/>
                  <w:szCs w:val="20"/>
                </w:rPr>
                <w:delText>1.28</w:delText>
              </w:r>
            </w:del>
            <w:ins w:id="3077" w:author="Miller, Ryan" w:date="2020-02-28T16:17:00Z">
              <w:r w:rsidR="00AF042E">
                <w:rPr>
                  <w:rFonts w:ascii="Times New Roman" w:eastAsia="Times New Roman" w:hAnsi="Times New Roman" w:cs="Times New Roman"/>
                  <w:color w:val="000000"/>
                  <w:sz w:val="20"/>
                  <w:szCs w:val="20"/>
                </w:rPr>
                <w:t>0.57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C510" w14:textId="503451C7" w:rsidR="00AB6B49" w:rsidRPr="00937101" w:rsidRDefault="00AB6B49" w:rsidP="000068D0">
            <w:pPr>
              <w:spacing w:after="0" w:line="240" w:lineRule="auto"/>
              <w:rPr>
                <w:rFonts w:ascii="Times New Roman" w:eastAsia="Times New Roman" w:hAnsi="Times New Roman" w:cs="Times New Roman"/>
                <w:sz w:val="20"/>
                <w:szCs w:val="20"/>
              </w:rPr>
            </w:pPr>
            <w:del w:id="3078" w:author="Miller, Ryan" w:date="2020-02-28T16:17:00Z">
              <w:r w:rsidRPr="00937101" w:rsidDel="00AF042E">
                <w:rPr>
                  <w:rFonts w:ascii="Times New Roman" w:eastAsia="Times New Roman" w:hAnsi="Times New Roman" w:cs="Times New Roman"/>
                  <w:color w:val="000000"/>
                  <w:sz w:val="20"/>
                  <w:szCs w:val="20"/>
                </w:rPr>
                <w:delText>1.06</w:delText>
              </w:r>
            </w:del>
            <w:ins w:id="3079" w:author="Miller, Ryan" w:date="2020-02-28T16:17:00Z">
              <w:r w:rsidR="00AF042E">
                <w:rPr>
                  <w:rFonts w:ascii="Times New Roman" w:eastAsia="Times New Roman" w:hAnsi="Times New Roman" w:cs="Times New Roman"/>
                  <w:color w:val="000000"/>
                  <w:sz w:val="20"/>
                  <w:szCs w:val="20"/>
                </w:rPr>
                <w:t>0.47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E423" w14:textId="5E772933" w:rsidR="00AB6B49" w:rsidRPr="00937101" w:rsidRDefault="00AB6B49" w:rsidP="000068D0">
            <w:pPr>
              <w:spacing w:after="0" w:line="240" w:lineRule="auto"/>
              <w:rPr>
                <w:rFonts w:ascii="Times New Roman" w:eastAsia="Times New Roman" w:hAnsi="Times New Roman" w:cs="Times New Roman"/>
                <w:sz w:val="20"/>
                <w:szCs w:val="20"/>
              </w:rPr>
            </w:pPr>
            <w:del w:id="3080" w:author="Miller, Ryan" w:date="2020-02-28T16:17:00Z">
              <w:r w:rsidRPr="00937101" w:rsidDel="00AF042E">
                <w:rPr>
                  <w:rFonts w:ascii="Times New Roman" w:eastAsia="Times New Roman" w:hAnsi="Times New Roman" w:cs="Times New Roman"/>
                  <w:color w:val="000000"/>
                  <w:sz w:val="20"/>
                  <w:szCs w:val="20"/>
                </w:rPr>
                <w:delText>0.996</w:delText>
              </w:r>
            </w:del>
            <w:ins w:id="3081" w:author="Miller, Ryan" w:date="2020-02-28T16:17:00Z">
              <w:r w:rsidR="00AF042E">
                <w:rPr>
                  <w:rFonts w:ascii="Times New Roman" w:eastAsia="Times New Roman" w:hAnsi="Times New Roman" w:cs="Times New Roman"/>
                  <w:color w:val="000000"/>
                  <w:sz w:val="20"/>
                  <w:szCs w:val="20"/>
                </w:rPr>
                <w:t>0.45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C6B8" w14:textId="70D94D8E" w:rsidR="00AB6B49" w:rsidRPr="00937101" w:rsidRDefault="00AB6B49" w:rsidP="000068D0">
            <w:pPr>
              <w:spacing w:after="0" w:line="240" w:lineRule="auto"/>
              <w:rPr>
                <w:rFonts w:ascii="Times New Roman" w:eastAsia="Times New Roman" w:hAnsi="Times New Roman" w:cs="Times New Roman"/>
                <w:sz w:val="20"/>
                <w:szCs w:val="20"/>
              </w:rPr>
            </w:pPr>
            <w:del w:id="3082" w:author="Miller, Ryan" w:date="2020-02-28T16:17:00Z">
              <w:r w:rsidRPr="00937101" w:rsidDel="00AF042E">
                <w:rPr>
                  <w:rFonts w:ascii="Times New Roman" w:eastAsia="Times New Roman" w:hAnsi="Times New Roman" w:cs="Times New Roman"/>
                  <w:color w:val="000000"/>
                  <w:sz w:val="20"/>
                  <w:szCs w:val="20"/>
                </w:rPr>
                <w:delText>1.02</w:delText>
              </w:r>
            </w:del>
            <w:ins w:id="3083" w:author="Miller, Ryan" w:date="2020-02-28T16:17:00Z">
              <w:r w:rsidR="00AF042E">
                <w:rPr>
                  <w:rFonts w:ascii="Times New Roman" w:eastAsia="Times New Roman" w:hAnsi="Times New Roman" w:cs="Times New Roman"/>
                  <w:color w:val="000000"/>
                  <w:sz w:val="20"/>
                  <w:szCs w:val="20"/>
                </w:rPr>
                <w:t>0.46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C3691" w14:textId="79974905" w:rsidR="00AB6B49" w:rsidRPr="00937101" w:rsidRDefault="00AB6B49" w:rsidP="000068D0">
            <w:pPr>
              <w:spacing w:after="0" w:line="240" w:lineRule="auto"/>
              <w:rPr>
                <w:rFonts w:ascii="Times New Roman" w:eastAsia="Times New Roman" w:hAnsi="Times New Roman" w:cs="Times New Roman"/>
                <w:sz w:val="20"/>
                <w:szCs w:val="20"/>
              </w:rPr>
            </w:pPr>
            <w:del w:id="3084" w:author="Miller, Ryan" w:date="2020-02-28T16:17:00Z">
              <w:r w:rsidRPr="00937101" w:rsidDel="00AF042E">
                <w:rPr>
                  <w:rFonts w:ascii="Times New Roman" w:eastAsia="Times New Roman" w:hAnsi="Times New Roman" w:cs="Times New Roman"/>
                  <w:color w:val="000000"/>
                  <w:sz w:val="20"/>
                  <w:szCs w:val="20"/>
                </w:rPr>
                <w:delText>1.11</w:delText>
              </w:r>
            </w:del>
            <w:ins w:id="3085" w:author="Miller, Ryan" w:date="2020-02-28T16:17:00Z">
              <w:r w:rsidR="00AF042E">
                <w:rPr>
                  <w:rFonts w:ascii="Times New Roman" w:eastAsia="Times New Roman" w:hAnsi="Times New Roman" w:cs="Times New Roman"/>
                  <w:color w:val="000000"/>
                  <w:sz w:val="20"/>
                  <w:szCs w:val="20"/>
                </w:rPr>
                <w:t>0.50</w:t>
              </w:r>
            </w:ins>
          </w:p>
        </w:tc>
      </w:tr>
      <w:tr w:rsidR="00FB50C9" w:rsidRPr="00937101" w14:paraId="188304A9" w14:textId="77777777" w:rsidTr="00AB6B49">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893FA"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B749" w14:textId="77777777" w:rsidR="00AB6B49" w:rsidRPr="00937101" w:rsidRDefault="00AB6B49" w:rsidP="00212F75">
            <w:pPr>
              <w:spacing w:after="0" w:line="240" w:lineRule="auto"/>
              <w:rPr>
                <w:rFonts w:ascii="Times New Roman" w:eastAsia="Times New Roman" w:hAnsi="Times New Roman" w:cs="Times New Roman"/>
                <w:sz w:val="20"/>
                <w:szCs w:val="20"/>
              </w:rPr>
            </w:pPr>
            <w:ins w:id="3086" w:author="Rebecca L Hartman" w:date="2020-02-18T14:39:00Z">
              <w:r w:rsidRPr="00937101">
                <w:rPr>
                  <w:rFonts w:ascii="Times New Roman" w:eastAsia="Times New Roman" w:hAnsi="Times New Roman" w:cs="Times New Roman"/>
                  <w:color w:val="000000"/>
                  <w:sz w:val="20"/>
                  <w:szCs w:val="20"/>
                </w:rPr>
                <w:t>Blood THC (µg/L)</w:t>
              </w:r>
            </w:ins>
            <w:del w:id="3087" w:author="Rebecca L Hartman" w:date="2020-02-18T14:39:00Z">
              <w:r w:rsidRPr="00937101" w:rsidDel="00364B13">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140B7"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741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F48E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C09D4"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C9EF"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86FB"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8.78</w:t>
            </w:r>
          </w:p>
        </w:tc>
      </w:tr>
      <w:tr w:rsidR="00FB50C9" w:rsidRPr="00937101" w14:paraId="352A976E"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677B7"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A622" w14:textId="77777777"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3088"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3089" w:author="Rebecca L Hartman" w:date="2020-02-18T14:39:00Z">
              <w:r w:rsidRPr="00937101" w:rsidDel="00364B13">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10F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7AF2"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893A"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F64E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E4B1B"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42134"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FB50C9" w:rsidRPr="00937101" w14:paraId="3F530D2B"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0165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47CC" w14:textId="1DDF3B04"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3090" w:author="Miller, Ryan" w:date="2020-02-21T09:57:00Z">
              <w:r w:rsidR="00C74BBA">
                <w:rPr>
                  <w:rFonts w:ascii="Times New Roman" w:eastAsia="Times New Roman" w:hAnsi="Times New Roman" w:cs="Times New Roman"/>
                  <w:color w:val="000000"/>
                  <w:sz w:val="20"/>
                  <w:szCs w:val="20"/>
                </w:rPr>
                <w:t>P (</w:t>
              </w:r>
            </w:ins>
            <w:ins w:id="3091" w:author="Miller, Ryan" w:date="2020-02-28T16:12:00Z">
              <w:r w:rsidR="00FB50C9">
                <w:rPr>
                  <w:rFonts w:ascii="Times New Roman" w:eastAsia="Times New Roman" w:hAnsi="Times New Roman" w:cs="Times New Roman"/>
                  <w:color w:val="000000"/>
                  <w:sz w:val="20"/>
                  <w:szCs w:val="20"/>
                </w:rPr>
                <w:t>cm</w:t>
              </w:r>
            </w:ins>
            <w:ins w:id="3092" w:author="Miller, Ryan" w:date="2020-02-21T09:57:00Z">
              <w:r w:rsidR="00C74BBA">
                <w:rPr>
                  <w:rFonts w:ascii="Times New Roman" w:eastAsia="Times New Roman" w:hAnsi="Times New Roman" w:cs="Times New Roman"/>
                  <w:color w:val="000000"/>
                  <w:sz w:val="20"/>
                  <w:szCs w:val="20"/>
                </w:rPr>
                <w:t>)</w:t>
              </w:r>
            </w:ins>
            <w:del w:id="3093" w:author="Miller, Ryan" w:date="2020-02-21T09:57:00Z">
              <w:r w:rsidRPr="00937101" w:rsidDel="00C74BBA">
                <w:rPr>
                  <w:rFonts w:ascii="Times New Roman" w:eastAsia="Times New Roman" w:hAnsi="Times New Roman" w:cs="Times New Roman"/>
                  <w:color w:val="000000"/>
                  <w:sz w:val="20"/>
                  <w:szCs w:val="20"/>
                </w:rPr>
                <w:delText>D</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336E" w14:textId="309148B7" w:rsidR="00AB6B49" w:rsidRPr="00937101" w:rsidRDefault="00AB6B49" w:rsidP="000068D0">
            <w:pPr>
              <w:spacing w:after="0" w:line="240" w:lineRule="auto"/>
              <w:rPr>
                <w:rFonts w:ascii="Times New Roman" w:eastAsia="Times New Roman" w:hAnsi="Times New Roman" w:cs="Times New Roman"/>
                <w:sz w:val="20"/>
                <w:szCs w:val="20"/>
              </w:rPr>
            </w:pPr>
            <w:del w:id="3094" w:author="Miller, Ryan" w:date="2020-02-28T16:12:00Z">
              <w:r w:rsidRPr="00937101" w:rsidDel="00FB50C9">
                <w:rPr>
                  <w:rFonts w:ascii="Times New Roman" w:eastAsia="Times New Roman" w:hAnsi="Times New Roman" w:cs="Times New Roman"/>
                  <w:color w:val="000000"/>
                  <w:sz w:val="20"/>
                  <w:szCs w:val="20"/>
                </w:rPr>
                <w:delText>0.765</w:delText>
              </w:r>
            </w:del>
            <w:ins w:id="3095" w:author="Miller, Ryan" w:date="2020-02-28T16:12:00Z">
              <w:r w:rsidR="00FB50C9">
                <w:rPr>
                  <w:rFonts w:ascii="Times New Roman" w:eastAsia="Times New Roman" w:hAnsi="Times New Roman" w:cs="Times New Roman"/>
                  <w:color w:val="000000"/>
                  <w:sz w:val="20"/>
                  <w:szCs w:val="20"/>
                </w:rPr>
                <w:t>23.32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C006" w14:textId="7AD28A83" w:rsidR="00AB6B49" w:rsidRPr="00937101" w:rsidRDefault="00AB6B49" w:rsidP="000068D0">
            <w:pPr>
              <w:spacing w:after="0" w:line="240" w:lineRule="auto"/>
              <w:rPr>
                <w:rFonts w:ascii="Times New Roman" w:eastAsia="Times New Roman" w:hAnsi="Times New Roman" w:cs="Times New Roman"/>
                <w:sz w:val="20"/>
                <w:szCs w:val="20"/>
              </w:rPr>
            </w:pPr>
            <w:del w:id="3096" w:author="Miller, Ryan" w:date="2020-02-28T16:13:00Z">
              <w:r w:rsidRPr="00937101" w:rsidDel="00FB50C9">
                <w:rPr>
                  <w:rFonts w:ascii="Times New Roman" w:eastAsia="Times New Roman" w:hAnsi="Times New Roman" w:cs="Times New Roman"/>
                  <w:color w:val="000000"/>
                  <w:sz w:val="20"/>
                  <w:szCs w:val="20"/>
                </w:rPr>
                <w:delText>1.03</w:delText>
              </w:r>
            </w:del>
            <w:ins w:id="3097" w:author="Miller, Ryan" w:date="2020-02-28T16:13:00Z">
              <w:r w:rsidR="00FB50C9">
                <w:rPr>
                  <w:rFonts w:ascii="Times New Roman" w:eastAsia="Times New Roman" w:hAnsi="Times New Roman" w:cs="Times New Roman"/>
                  <w:color w:val="000000"/>
                  <w:sz w:val="20"/>
                  <w:szCs w:val="20"/>
                </w:rPr>
                <w:t>31.39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A7CE" w14:textId="4DD68F7D" w:rsidR="00AB6B49" w:rsidRPr="00937101" w:rsidRDefault="00AB6B49" w:rsidP="000068D0">
            <w:pPr>
              <w:spacing w:after="0" w:line="240" w:lineRule="auto"/>
              <w:rPr>
                <w:rFonts w:ascii="Times New Roman" w:eastAsia="Times New Roman" w:hAnsi="Times New Roman" w:cs="Times New Roman"/>
                <w:sz w:val="20"/>
                <w:szCs w:val="20"/>
              </w:rPr>
            </w:pPr>
            <w:del w:id="3098" w:author="Miller, Ryan" w:date="2020-02-28T16:13:00Z">
              <w:r w:rsidRPr="00937101" w:rsidDel="00FB50C9">
                <w:rPr>
                  <w:rFonts w:ascii="Times New Roman" w:eastAsia="Times New Roman" w:hAnsi="Times New Roman" w:cs="Times New Roman"/>
                  <w:color w:val="000000"/>
                  <w:sz w:val="20"/>
                  <w:szCs w:val="20"/>
                </w:rPr>
                <w:delText>0.797</w:delText>
              </w:r>
            </w:del>
            <w:ins w:id="3099" w:author="Miller, Ryan" w:date="2020-02-28T16:13:00Z">
              <w:r w:rsidR="00FB50C9">
                <w:rPr>
                  <w:rFonts w:ascii="Times New Roman" w:eastAsia="Times New Roman" w:hAnsi="Times New Roman" w:cs="Times New Roman"/>
                  <w:color w:val="000000"/>
                  <w:sz w:val="20"/>
                  <w:szCs w:val="20"/>
                </w:rPr>
                <w:t>24.30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83E5" w14:textId="6B52450E" w:rsidR="00AB6B49" w:rsidRPr="00937101" w:rsidRDefault="00AB6B49" w:rsidP="000068D0">
            <w:pPr>
              <w:spacing w:after="0" w:line="240" w:lineRule="auto"/>
              <w:rPr>
                <w:rFonts w:ascii="Times New Roman" w:eastAsia="Times New Roman" w:hAnsi="Times New Roman" w:cs="Times New Roman"/>
                <w:sz w:val="20"/>
                <w:szCs w:val="20"/>
              </w:rPr>
            </w:pPr>
            <w:del w:id="3100" w:author="Miller, Ryan" w:date="2020-02-28T16:13:00Z">
              <w:r w:rsidRPr="00937101" w:rsidDel="00FB50C9">
                <w:rPr>
                  <w:rFonts w:ascii="Times New Roman" w:eastAsia="Times New Roman" w:hAnsi="Times New Roman" w:cs="Times New Roman"/>
                  <w:color w:val="000000"/>
                  <w:sz w:val="20"/>
                  <w:szCs w:val="20"/>
                </w:rPr>
                <w:delText>0.844</w:delText>
              </w:r>
            </w:del>
            <w:ins w:id="3101" w:author="Miller, Ryan" w:date="2020-02-28T16:13:00Z">
              <w:r w:rsidR="00FB50C9">
                <w:rPr>
                  <w:rFonts w:ascii="Times New Roman" w:eastAsia="Times New Roman" w:hAnsi="Times New Roman" w:cs="Times New Roman"/>
                  <w:color w:val="000000"/>
                  <w:sz w:val="20"/>
                  <w:szCs w:val="20"/>
                </w:rPr>
                <w:t>25.73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BDE8" w14:textId="67A52856" w:rsidR="00AB6B49" w:rsidRPr="00937101" w:rsidRDefault="00AB6B49" w:rsidP="000068D0">
            <w:pPr>
              <w:spacing w:after="0" w:line="240" w:lineRule="auto"/>
              <w:rPr>
                <w:rFonts w:ascii="Times New Roman" w:eastAsia="Times New Roman" w:hAnsi="Times New Roman" w:cs="Times New Roman"/>
                <w:sz w:val="20"/>
                <w:szCs w:val="20"/>
              </w:rPr>
            </w:pPr>
            <w:del w:id="3102" w:author="Miller, Ryan" w:date="2020-02-28T16:13:00Z">
              <w:r w:rsidRPr="00937101" w:rsidDel="00FB50C9">
                <w:rPr>
                  <w:rFonts w:ascii="Times New Roman" w:eastAsia="Times New Roman" w:hAnsi="Times New Roman" w:cs="Times New Roman"/>
                  <w:color w:val="000000"/>
                  <w:sz w:val="20"/>
                  <w:szCs w:val="20"/>
                </w:rPr>
                <w:delText>0.848</w:delText>
              </w:r>
            </w:del>
            <w:ins w:id="3103" w:author="Miller, Ryan" w:date="2020-02-28T16:13:00Z">
              <w:r w:rsidR="00FB50C9">
                <w:rPr>
                  <w:rFonts w:ascii="Times New Roman" w:eastAsia="Times New Roman" w:hAnsi="Times New Roman" w:cs="Times New Roman"/>
                  <w:color w:val="000000"/>
                  <w:sz w:val="20"/>
                  <w:szCs w:val="20"/>
                </w:rPr>
                <w:t>25.85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D65B0" w14:textId="59871D95" w:rsidR="00AB6B49" w:rsidRPr="00937101" w:rsidRDefault="00AB6B49" w:rsidP="000068D0">
            <w:pPr>
              <w:spacing w:after="0" w:line="240" w:lineRule="auto"/>
              <w:rPr>
                <w:rFonts w:ascii="Times New Roman" w:eastAsia="Times New Roman" w:hAnsi="Times New Roman" w:cs="Times New Roman"/>
                <w:sz w:val="20"/>
                <w:szCs w:val="20"/>
              </w:rPr>
            </w:pPr>
            <w:del w:id="3104" w:author="Miller, Ryan" w:date="2020-02-28T16:13:00Z">
              <w:r w:rsidRPr="00937101" w:rsidDel="00FB50C9">
                <w:rPr>
                  <w:rFonts w:ascii="Times New Roman" w:eastAsia="Times New Roman" w:hAnsi="Times New Roman" w:cs="Times New Roman"/>
                  <w:color w:val="000000"/>
                  <w:sz w:val="20"/>
                  <w:szCs w:val="20"/>
                </w:rPr>
                <w:delText>1.01</w:delText>
              </w:r>
            </w:del>
            <w:ins w:id="3105" w:author="Miller, Ryan" w:date="2020-02-28T16:13:00Z">
              <w:r w:rsidR="00FB50C9">
                <w:rPr>
                  <w:rFonts w:ascii="Times New Roman" w:eastAsia="Times New Roman" w:hAnsi="Times New Roman" w:cs="Times New Roman"/>
                  <w:color w:val="000000"/>
                  <w:sz w:val="20"/>
                  <w:szCs w:val="20"/>
                </w:rPr>
                <w:t>30.78</w:t>
              </w:r>
            </w:ins>
          </w:p>
        </w:tc>
      </w:tr>
      <w:tr w:rsidR="00FB50C9" w:rsidRPr="00937101" w14:paraId="1E320E56"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2D0A9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CA9F0" w14:textId="7E48353E"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3106" w:author="Rebecca L Hartman" w:date="2020-02-18T14:38:00Z">
              <w:r w:rsidRPr="00937101">
                <w:rPr>
                  <w:rFonts w:ascii="Times New Roman" w:eastAsia="Times New Roman" w:hAnsi="Times New Roman" w:cs="Times New Roman"/>
                  <w:color w:val="000000"/>
                  <w:sz w:val="20"/>
                  <w:szCs w:val="20"/>
                </w:rPr>
                <w:t xml:space="preserve"> (</w:t>
              </w:r>
              <w:del w:id="3107" w:author="Miller, Ryan" w:date="2020-02-28T16:18:00Z">
                <w:r w:rsidRPr="00937101" w:rsidDel="0089378C">
                  <w:rPr>
                    <w:rFonts w:ascii="Times New Roman" w:eastAsia="Times New Roman" w:hAnsi="Times New Roman" w:cs="Times New Roman"/>
                    <w:color w:val="000000"/>
                    <w:sz w:val="20"/>
                    <w:szCs w:val="20"/>
                  </w:rPr>
                  <w:delText>miles/h</w:delText>
                </w:r>
              </w:del>
            </w:ins>
            <w:ins w:id="3108" w:author="Miller, Ryan" w:date="2020-02-28T16:18:00Z">
              <w:r w:rsidR="0089378C">
                <w:rPr>
                  <w:rFonts w:ascii="Times New Roman" w:eastAsia="Times New Roman" w:hAnsi="Times New Roman" w:cs="Times New Roman"/>
                  <w:color w:val="000000"/>
                  <w:sz w:val="20"/>
                  <w:szCs w:val="20"/>
                </w:rPr>
                <w:t>m/s</w:t>
              </w:r>
            </w:ins>
            <w:ins w:id="3109" w:author="Rebecca L Hartman" w:date="2020-02-18T14:38:00Z">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168F" w14:textId="29387272" w:rsidR="00AB6B49" w:rsidRPr="00937101" w:rsidRDefault="00AF042E" w:rsidP="000068D0">
            <w:pPr>
              <w:spacing w:after="0" w:line="240" w:lineRule="auto"/>
              <w:rPr>
                <w:rFonts w:ascii="Times New Roman" w:eastAsia="Times New Roman" w:hAnsi="Times New Roman" w:cs="Times New Roman"/>
                <w:sz w:val="20"/>
                <w:szCs w:val="20"/>
              </w:rPr>
            </w:pPr>
            <w:ins w:id="3110" w:author="Miller, Ryan" w:date="2020-02-28T16:17:00Z">
              <w:r>
                <w:rPr>
                  <w:rFonts w:ascii="Times New Roman" w:eastAsia="Times New Roman" w:hAnsi="Times New Roman" w:cs="Times New Roman"/>
                  <w:color w:val="000000"/>
                  <w:sz w:val="20"/>
                  <w:szCs w:val="20"/>
                </w:rPr>
                <w:t>21.55</w:t>
              </w:r>
            </w:ins>
            <w:del w:id="3111" w:author="Miller, Ryan" w:date="2020-02-28T16:17:00Z">
              <w:r w:rsidR="00AB6B49" w:rsidRPr="00937101" w:rsidDel="00AF042E">
                <w:rPr>
                  <w:rFonts w:ascii="Times New Roman" w:eastAsia="Times New Roman" w:hAnsi="Times New Roman" w:cs="Times New Roman"/>
                  <w:color w:val="000000"/>
                  <w:sz w:val="20"/>
                  <w:szCs w:val="20"/>
                </w:rPr>
                <w:delText>48.2</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3287" w14:textId="3A190C02" w:rsidR="00AB6B49" w:rsidRPr="00937101" w:rsidRDefault="00AB6B49" w:rsidP="000068D0">
            <w:pPr>
              <w:spacing w:after="0" w:line="240" w:lineRule="auto"/>
              <w:rPr>
                <w:rFonts w:ascii="Times New Roman" w:eastAsia="Times New Roman" w:hAnsi="Times New Roman" w:cs="Times New Roman"/>
                <w:sz w:val="20"/>
                <w:szCs w:val="20"/>
              </w:rPr>
            </w:pPr>
            <w:del w:id="3112" w:author="Miller, Ryan" w:date="2020-02-28T16:17:00Z">
              <w:r w:rsidRPr="00937101" w:rsidDel="00AF042E">
                <w:rPr>
                  <w:rFonts w:ascii="Times New Roman" w:eastAsia="Times New Roman" w:hAnsi="Times New Roman" w:cs="Times New Roman"/>
                  <w:color w:val="000000"/>
                  <w:sz w:val="20"/>
                  <w:szCs w:val="20"/>
                </w:rPr>
                <w:delText>49.6</w:delText>
              </w:r>
            </w:del>
            <w:ins w:id="3113" w:author="Miller, Ryan" w:date="2020-02-28T16:17:00Z">
              <w:r w:rsidR="00AF042E">
                <w:rPr>
                  <w:rFonts w:ascii="Times New Roman" w:eastAsia="Times New Roman" w:hAnsi="Times New Roman" w:cs="Times New Roman"/>
                  <w:color w:val="000000"/>
                  <w:sz w:val="20"/>
                  <w:szCs w:val="20"/>
                </w:rPr>
                <w:t>22.17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694B" w14:textId="6C6C5790" w:rsidR="00AB6B49" w:rsidRPr="00937101" w:rsidRDefault="00AB6B49" w:rsidP="000068D0">
            <w:pPr>
              <w:spacing w:after="0" w:line="240" w:lineRule="auto"/>
              <w:rPr>
                <w:rFonts w:ascii="Times New Roman" w:eastAsia="Times New Roman" w:hAnsi="Times New Roman" w:cs="Times New Roman"/>
                <w:sz w:val="20"/>
                <w:szCs w:val="20"/>
              </w:rPr>
            </w:pPr>
            <w:del w:id="3114" w:author="Miller, Ryan" w:date="2020-02-28T16:17:00Z">
              <w:r w:rsidRPr="00937101" w:rsidDel="00AF042E">
                <w:rPr>
                  <w:rFonts w:ascii="Times New Roman" w:eastAsia="Times New Roman" w:hAnsi="Times New Roman" w:cs="Times New Roman"/>
                  <w:color w:val="000000"/>
                  <w:sz w:val="20"/>
                  <w:szCs w:val="20"/>
                </w:rPr>
                <w:delText>49.2</w:delText>
              </w:r>
            </w:del>
            <w:ins w:id="3115" w:author="Miller, Ryan" w:date="2020-02-28T16:17:00Z">
              <w:r w:rsidR="00AF042E">
                <w:rPr>
                  <w:rFonts w:ascii="Times New Roman" w:eastAsia="Times New Roman" w:hAnsi="Times New Roman" w:cs="Times New Roman"/>
                  <w:color w:val="000000"/>
                  <w:sz w:val="20"/>
                  <w:szCs w:val="20"/>
                </w:rPr>
                <w:t>21.99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2CA6" w14:textId="6B4B9545" w:rsidR="00AB6B49" w:rsidRPr="00937101" w:rsidRDefault="00AB6B49" w:rsidP="000068D0">
            <w:pPr>
              <w:spacing w:after="0" w:line="240" w:lineRule="auto"/>
              <w:rPr>
                <w:rFonts w:ascii="Times New Roman" w:eastAsia="Times New Roman" w:hAnsi="Times New Roman" w:cs="Times New Roman"/>
                <w:sz w:val="20"/>
                <w:szCs w:val="20"/>
              </w:rPr>
            </w:pPr>
            <w:del w:id="3116" w:author="Miller, Ryan" w:date="2020-02-28T16:17:00Z">
              <w:r w:rsidRPr="00937101" w:rsidDel="00AF042E">
                <w:rPr>
                  <w:rFonts w:ascii="Times New Roman" w:eastAsia="Times New Roman" w:hAnsi="Times New Roman" w:cs="Times New Roman"/>
                  <w:color w:val="000000"/>
                  <w:sz w:val="20"/>
                  <w:szCs w:val="20"/>
                </w:rPr>
                <w:delText>47.2</w:delText>
              </w:r>
            </w:del>
            <w:ins w:id="3117" w:author="Miller, Ryan" w:date="2020-02-28T16:17:00Z">
              <w:r w:rsidR="00AF042E">
                <w:rPr>
                  <w:rFonts w:ascii="Times New Roman" w:eastAsia="Times New Roman" w:hAnsi="Times New Roman" w:cs="Times New Roman"/>
                  <w:color w:val="000000"/>
                  <w:sz w:val="20"/>
                  <w:szCs w:val="20"/>
                </w:rPr>
                <w:t>21.10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C44D" w14:textId="5D148142" w:rsidR="00AB6B49" w:rsidRPr="00937101" w:rsidRDefault="00AB6B49" w:rsidP="000068D0">
            <w:pPr>
              <w:spacing w:after="0" w:line="240" w:lineRule="auto"/>
              <w:rPr>
                <w:rFonts w:ascii="Times New Roman" w:eastAsia="Times New Roman" w:hAnsi="Times New Roman" w:cs="Times New Roman"/>
                <w:sz w:val="20"/>
                <w:szCs w:val="20"/>
              </w:rPr>
            </w:pPr>
            <w:del w:id="3118" w:author="Miller, Ryan" w:date="2020-02-28T16:18:00Z">
              <w:r w:rsidRPr="00937101" w:rsidDel="00AF042E">
                <w:rPr>
                  <w:rFonts w:ascii="Times New Roman" w:eastAsia="Times New Roman" w:hAnsi="Times New Roman" w:cs="Times New Roman"/>
                  <w:color w:val="000000"/>
                  <w:sz w:val="20"/>
                  <w:szCs w:val="20"/>
                </w:rPr>
                <w:delText>44.1</w:delText>
              </w:r>
            </w:del>
            <w:ins w:id="3119" w:author="Miller, Ryan" w:date="2020-02-28T16:18:00Z">
              <w:r w:rsidR="00AF042E">
                <w:rPr>
                  <w:rFonts w:ascii="Times New Roman" w:eastAsia="Times New Roman" w:hAnsi="Times New Roman" w:cs="Times New Roman"/>
                  <w:color w:val="000000"/>
                  <w:sz w:val="20"/>
                  <w:szCs w:val="20"/>
                </w:rPr>
                <w:t>19.71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C2AD" w14:textId="4263CCC5" w:rsidR="00AB6B49" w:rsidRPr="00937101" w:rsidRDefault="00AB6B49" w:rsidP="000068D0">
            <w:pPr>
              <w:spacing w:after="0" w:line="240" w:lineRule="auto"/>
              <w:rPr>
                <w:rFonts w:ascii="Times New Roman" w:eastAsia="Times New Roman" w:hAnsi="Times New Roman" w:cs="Times New Roman"/>
                <w:sz w:val="20"/>
                <w:szCs w:val="20"/>
              </w:rPr>
            </w:pPr>
            <w:del w:id="3120" w:author="Miller, Ryan" w:date="2020-02-28T16:18:00Z">
              <w:r w:rsidRPr="00937101" w:rsidDel="00AF042E">
                <w:rPr>
                  <w:rFonts w:ascii="Times New Roman" w:eastAsia="Times New Roman" w:hAnsi="Times New Roman" w:cs="Times New Roman"/>
                  <w:color w:val="000000"/>
                  <w:sz w:val="20"/>
                  <w:szCs w:val="20"/>
                </w:rPr>
                <w:delText>49.9</w:delText>
              </w:r>
            </w:del>
            <w:ins w:id="3121" w:author="Miller, Ryan" w:date="2020-02-28T16:18:00Z">
              <w:r w:rsidR="00AF042E">
                <w:rPr>
                  <w:rFonts w:ascii="Times New Roman" w:eastAsia="Times New Roman" w:hAnsi="Times New Roman" w:cs="Times New Roman"/>
                  <w:color w:val="000000"/>
                  <w:sz w:val="20"/>
                  <w:szCs w:val="20"/>
                </w:rPr>
                <w:t>22.31</w:t>
              </w:r>
            </w:ins>
          </w:p>
        </w:tc>
      </w:tr>
      <w:tr w:rsidR="00FB50C9" w:rsidRPr="00937101" w14:paraId="62C5A7D2" w14:textId="77777777" w:rsidTr="00AB6B49">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5CC885"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5089" w14:textId="23348BA3" w:rsidR="00AB6B49" w:rsidRPr="00937101" w:rsidRDefault="00AB6B4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3122" w:author="Rebecca L Hartman" w:date="2020-02-18T14:38:00Z">
              <w:r w:rsidRPr="00937101">
                <w:rPr>
                  <w:rFonts w:ascii="Times New Roman" w:eastAsia="Times New Roman" w:hAnsi="Times New Roman" w:cs="Times New Roman"/>
                  <w:color w:val="000000"/>
                  <w:sz w:val="20"/>
                  <w:szCs w:val="20"/>
                </w:rPr>
                <w:t xml:space="preserve"> (</w:t>
              </w:r>
              <w:del w:id="3123" w:author="Miller, Ryan" w:date="2020-02-28T16:18:00Z">
                <w:r w:rsidRPr="00937101" w:rsidDel="0089378C">
                  <w:rPr>
                    <w:rFonts w:ascii="Times New Roman" w:eastAsia="Times New Roman" w:hAnsi="Times New Roman" w:cs="Times New Roman"/>
                    <w:color w:val="000000"/>
                    <w:sz w:val="20"/>
                    <w:szCs w:val="20"/>
                  </w:rPr>
                  <w:delText>miles/h</w:delText>
                </w:r>
              </w:del>
            </w:ins>
            <w:ins w:id="3124" w:author="Miller, Ryan" w:date="2020-02-28T16:18:00Z">
              <w:r w:rsidR="0089378C">
                <w:rPr>
                  <w:rFonts w:ascii="Times New Roman" w:eastAsia="Times New Roman" w:hAnsi="Times New Roman" w:cs="Times New Roman"/>
                  <w:color w:val="000000"/>
                  <w:sz w:val="20"/>
                  <w:szCs w:val="20"/>
                </w:rPr>
                <w:t>m/s</w:t>
              </w:r>
            </w:ins>
            <w:ins w:id="3125" w:author="Rebecca L Hartman" w:date="2020-02-18T14:38:00Z">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76C8" w14:textId="13ABDD27" w:rsidR="00AB6B49" w:rsidRPr="00937101" w:rsidRDefault="00AB6B49" w:rsidP="000068D0">
            <w:pPr>
              <w:spacing w:after="0" w:line="240" w:lineRule="auto"/>
              <w:rPr>
                <w:rFonts w:ascii="Times New Roman" w:eastAsia="Times New Roman" w:hAnsi="Times New Roman" w:cs="Times New Roman"/>
                <w:sz w:val="20"/>
                <w:szCs w:val="20"/>
              </w:rPr>
            </w:pPr>
            <w:del w:id="3126" w:author="Miller, Ryan" w:date="2020-02-28T16:18:00Z">
              <w:r w:rsidRPr="00937101" w:rsidDel="0089378C">
                <w:rPr>
                  <w:rFonts w:ascii="Times New Roman" w:eastAsia="Times New Roman" w:hAnsi="Times New Roman" w:cs="Times New Roman"/>
                  <w:color w:val="000000"/>
                  <w:sz w:val="20"/>
                  <w:szCs w:val="20"/>
                </w:rPr>
                <w:delText>1.14</w:delText>
              </w:r>
            </w:del>
            <w:ins w:id="3127" w:author="Miller, Ryan" w:date="2020-02-28T16:18:00Z">
              <w:r w:rsidR="0089378C">
                <w:rPr>
                  <w:rFonts w:ascii="Times New Roman" w:eastAsia="Times New Roman" w:hAnsi="Times New Roman" w:cs="Times New Roman"/>
                  <w:color w:val="000000"/>
                  <w:sz w:val="20"/>
                  <w:szCs w:val="20"/>
                </w:rPr>
                <w:t>0.51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A1E3" w14:textId="0C063A22" w:rsidR="00AB6B49" w:rsidRPr="00937101" w:rsidRDefault="00AB6B49" w:rsidP="000068D0">
            <w:pPr>
              <w:spacing w:after="0" w:line="240" w:lineRule="auto"/>
              <w:rPr>
                <w:rFonts w:ascii="Times New Roman" w:eastAsia="Times New Roman" w:hAnsi="Times New Roman" w:cs="Times New Roman"/>
                <w:sz w:val="20"/>
                <w:szCs w:val="20"/>
              </w:rPr>
            </w:pPr>
            <w:del w:id="3128" w:author="Miller, Ryan" w:date="2020-02-28T16:18:00Z">
              <w:r w:rsidRPr="00937101" w:rsidDel="0089378C">
                <w:rPr>
                  <w:rFonts w:ascii="Times New Roman" w:eastAsia="Times New Roman" w:hAnsi="Times New Roman" w:cs="Times New Roman"/>
                  <w:color w:val="000000"/>
                  <w:sz w:val="20"/>
                  <w:szCs w:val="20"/>
                </w:rPr>
                <w:delText>1.23</w:delText>
              </w:r>
            </w:del>
            <w:ins w:id="3129" w:author="Miller, Ryan" w:date="2020-02-28T16:18:00Z">
              <w:r w:rsidR="0089378C">
                <w:rPr>
                  <w:rFonts w:ascii="Times New Roman" w:eastAsia="Times New Roman" w:hAnsi="Times New Roman" w:cs="Times New Roman"/>
                  <w:color w:val="000000"/>
                  <w:sz w:val="20"/>
                  <w:szCs w:val="20"/>
                </w:rPr>
                <w:t>0.55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4307" w14:textId="3D084A4C" w:rsidR="00AB6B49" w:rsidRPr="00937101" w:rsidRDefault="00AB6B49" w:rsidP="000068D0">
            <w:pPr>
              <w:spacing w:after="0" w:line="240" w:lineRule="auto"/>
              <w:rPr>
                <w:rFonts w:ascii="Times New Roman" w:eastAsia="Times New Roman" w:hAnsi="Times New Roman" w:cs="Times New Roman"/>
                <w:sz w:val="20"/>
                <w:szCs w:val="20"/>
              </w:rPr>
            </w:pPr>
            <w:del w:id="3130" w:author="Miller, Ryan" w:date="2020-02-28T16:18:00Z">
              <w:r w:rsidRPr="00937101" w:rsidDel="0089378C">
                <w:rPr>
                  <w:rFonts w:ascii="Times New Roman" w:eastAsia="Times New Roman" w:hAnsi="Times New Roman" w:cs="Times New Roman"/>
                  <w:color w:val="000000"/>
                  <w:sz w:val="20"/>
                  <w:szCs w:val="20"/>
                </w:rPr>
                <w:delText>1.16</w:delText>
              </w:r>
            </w:del>
            <w:ins w:id="3131" w:author="Miller, Ryan" w:date="2020-02-28T16:18:00Z">
              <w:r w:rsidR="0089378C">
                <w:rPr>
                  <w:rFonts w:ascii="Times New Roman" w:eastAsia="Times New Roman" w:hAnsi="Times New Roman" w:cs="Times New Roman"/>
                  <w:color w:val="000000"/>
                  <w:sz w:val="20"/>
                  <w:szCs w:val="20"/>
                </w:rPr>
                <w:t>0.52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3AE9" w14:textId="3758A70C" w:rsidR="00AB6B49" w:rsidRPr="00937101" w:rsidRDefault="00AB6B49" w:rsidP="000068D0">
            <w:pPr>
              <w:spacing w:after="0" w:line="240" w:lineRule="auto"/>
              <w:rPr>
                <w:rFonts w:ascii="Times New Roman" w:eastAsia="Times New Roman" w:hAnsi="Times New Roman" w:cs="Times New Roman"/>
                <w:sz w:val="20"/>
                <w:szCs w:val="20"/>
              </w:rPr>
            </w:pPr>
            <w:del w:id="3132" w:author="Miller, Ryan" w:date="2020-02-28T16:18:00Z">
              <w:r w:rsidRPr="00937101" w:rsidDel="0089378C">
                <w:rPr>
                  <w:rFonts w:ascii="Times New Roman" w:eastAsia="Times New Roman" w:hAnsi="Times New Roman" w:cs="Times New Roman"/>
                  <w:color w:val="000000"/>
                  <w:sz w:val="20"/>
                  <w:szCs w:val="20"/>
                </w:rPr>
                <w:delText>0.890</w:delText>
              </w:r>
            </w:del>
            <w:ins w:id="3133" w:author="Miller, Ryan" w:date="2020-02-28T16:18:00Z">
              <w:r w:rsidR="0089378C">
                <w:rPr>
                  <w:rFonts w:ascii="Times New Roman" w:eastAsia="Times New Roman" w:hAnsi="Times New Roman" w:cs="Times New Roman"/>
                  <w:color w:val="000000"/>
                  <w:sz w:val="20"/>
                  <w:szCs w:val="20"/>
                </w:rPr>
                <w:t>0.40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BCE8A" w14:textId="00F3AD9E" w:rsidR="00AB6B49" w:rsidRPr="00937101" w:rsidRDefault="00AB6B49" w:rsidP="000068D0">
            <w:pPr>
              <w:spacing w:after="0" w:line="240" w:lineRule="auto"/>
              <w:rPr>
                <w:rFonts w:ascii="Times New Roman" w:eastAsia="Times New Roman" w:hAnsi="Times New Roman" w:cs="Times New Roman"/>
                <w:sz w:val="20"/>
                <w:szCs w:val="20"/>
              </w:rPr>
            </w:pPr>
            <w:del w:id="3134" w:author="Miller, Ryan" w:date="2020-02-28T16:19:00Z">
              <w:r w:rsidRPr="00937101" w:rsidDel="0089378C">
                <w:rPr>
                  <w:rFonts w:ascii="Times New Roman" w:eastAsia="Times New Roman" w:hAnsi="Times New Roman" w:cs="Times New Roman"/>
                  <w:color w:val="000000"/>
                  <w:sz w:val="20"/>
                  <w:szCs w:val="20"/>
                </w:rPr>
                <w:delText>1.18</w:delText>
              </w:r>
            </w:del>
            <w:ins w:id="3135" w:author="Miller, Ryan" w:date="2020-02-28T16:19:00Z">
              <w:r w:rsidR="0089378C">
                <w:rPr>
                  <w:rFonts w:ascii="Times New Roman" w:eastAsia="Times New Roman" w:hAnsi="Times New Roman" w:cs="Times New Roman"/>
                  <w:color w:val="000000"/>
                  <w:sz w:val="20"/>
                  <w:szCs w:val="20"/>
                </w:rPr>
                <w:t>0.53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726E" w14:textId="2076B8E7" w:rsidR="00AB6B49" w:rsidRPr="00937101" w:rsidRDefault="00AB6B49" w:rsidP="000068D0">
            <w:pPr>
              <w:spacing w:after="0" w:line="240" w:lineRule="auto"/>
              <w:rPr>
                <w:rFonts w:ascii="Times New Roman" w:eastAsia="Times New Roman" w:hAnsi="Times New Roman" w:cs="Times New Roman"/>
                <w:sz w:val="20"/>
                <w:szCs w:val="20"/>
              </w:rPr>
            </w:pPr>
            <w:del w:id="3136" w:author="Miller, Ryan" w:date="2020-02-28T16:19:00Z">
              <w:r w:rsidRPr="00937101" w:rsidDel="0089378C">
                <w:rPr>
                  <w:rFonts w:ascii="Times New Roman" w:eastAsia="Times New Roman" w:hAnsi="Times New Roman" w:cs="Times New Roman"/>
                  <w:color w:val="000000"/>
                  <w:sz w:val="20"/>
                  <w:szCs w:val="20"/>
                </w:rPr>
                <w:delText>1.37</w:delText>
              </w:r>
            </w:del>
            <w:ins w:id="3137" w:author="Miller, Ryan" w:date="2020-02-28T16:19:00Z">
              <w:r w:rsidR="0089378C">
                <w:rPr>
                  <w:rFonts w:ascii="Times New Roman" w:eastAsia="Times New Roman" w:hAnsi="Times New Roman" w:cs="Times New Roman"/>
                  <w:color w:val="000000"/>
                  <w:sz w:val="20"/>
                  <w:szCs w:val="20"/>
                </w:rPr>
                <w:t>0.61</w:t>
              </w:r>
            </w:ins>
          </w:p>
        </w:tc>
      </w:tr>
      <w:tr w:rsidR="00AB6B49" w:rsidRPr="00937101" w14:paraId="24A120D2" w14:textId="77777777" w:rsidTr="00F64D09">
        <w:trPr>
          <w:trHeight w:val="236"/>
          <w:ins w:id="3138" w:author="Miller, Ryan" w:date="2020-02-20T16:00:00Z"/>
        </w:trPr>
        <w:tc>
          <w:tcPr>
            <w:tcW w:w="0" w:type="auto"/>
            <w:gridSpan w:val="8"/>
            <w:tcBorders>
              <w:top w:val="single" w:sz="8" w:space="0" w:color="000000"/>
              <w:left w:val="single" w:sz="8" w:space="0" w:color="000000"/>
              <w:bottom w:val="single" w:sz="8" w:space="0" w:color="000000"/>
              <w:right w:val="single" w:sz="8" w:space="0" w:color="000000"/>
            </w:tcBorders>
            <w:vAlign w:val="center"/>
          </w:tcPr>
          <w:p w14:paraId="53C41687" w14:textId="77777777" w:rsidR="00AB6B49" w:rsidRPr="00937101" w:rsidRDefault="00AB6B49">
            <w:pPr>
              <w:spacing w:after="0" w:line="240" w:lineRule="auto"/>
              <w:rPr>
                <w:ins w:id="3139" w:author="Miller, Ryan" w:date="2020-02-20T16:00:00Z"/>
                <w:rFonts w:ascii="Times New Roman" w:eastAsia="Times New Roman" w:hAnsi="Times New Roman" w:cs="Times New Roman"/>
                <w:color w:val="000000"/>
                <w:sz w:val="20"/>
                <w:szCs w:val="20"/>
              </w:rPr>
            </w:pPr>
            <w:ins w:id="3140" w:author="Miller, Ryan" w:date="2020-02-20T16:00: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sidR="00C74BBA">
                <w:rPr>
                  <w:rFonts w:ascii="Times New Roman" w:eastAsia="Times New Roman" w:hAnsi="Times New Roman" w:cs="Times New Roman"/>
                  <w:color w:val="000000"/>
                  <w:sz w:val="20"/>
                  <w:szCs w:val="20"/>
                </w:rPr>
                <w:t>eath alcohol concentration; SDL</w:t>
              </w:r>
            </w:ins>
            <w:ins w:id="3141" w:author="Miller, Ryan" w:date="2020-02-21T09:57:00Z">
              <w:r w:rsidR="00C74BBA">
                <w:rPr>
                  <w:rFonts w:ascii="Times New Roman" w:eastAsia="Times New Roman" w:hAnsi="Times New Roman" w:cs="Times New Roman"/>
                  <w:color w:val="000000"/>
                  <w:sz w:val="20"/>
                  <w:szCs w:val="20"/>
                </w:rPr>
                <w:t>P</w:t>
              </w:r>
            </w:ins>
            <w:ins w:id="3142" w:author="Miller, Ryan" w:date="2020-02-20T16:00:00Z">
              <w:r w:rsidRPr="008573FE">
                <w:rPr>
                  <w:rFonts w:ascii="Times New Roman" w:eastAsia="Times New Roman" w:hAnsi="Times New Roman" w:cs="Times New Roman"/>
                  <w:color w:val="000000"/>
                  <w:sz w:val="20"/>
                  <w:szCs w:val="20"/>
                </w:rPr>
                <w:t xml:space="preserve">, standard deviation of </w:t>
              </w:r>
            </w:ins>
            <w:ins w:id="3143" w:author="Miller, Ryan" w:date="2020-02-21T09:57:00Z">
              <w:r w:rsidR="00C74BBA">
                <w:rPr>
                  <w:rFonts w:ascii="Times New Roman" w:eastAsia="Times New Roman" w:hAnsi="Times New Roman" w:cs="Times New Roman"/>
                  <w:color w:val="000000"/>
                  <w:sz w:val="20"/>
                  <w:szCs w:val="20"/>
                </w:rPr>
                <w:t>lateral</w:t>
              </w:r>
            </w:ins>
            <w:ins w:id="3144" w:author="Miller, Ryan" w:date="2020-02-20T16:00:00Z">
              <w:r w:rsidRPr="008573FE">
                <w:rPr>
                  <w:rFonts w:ascii="Times New Roman" w:eastAsia="Times New Roman" w:hAnsi="Times New Roman" w:cs="Times New Roman"/>
                  <w:color w:val="000000"/>
                  <w:sz w:val="20"/>
                  <w:szCs w:val="20"/>
                </w:rPr>
                <w:t xml:space="preserve"> </w:t>
              </w:r>
            </w:ins>
            <w:ins w:id="3145" w:author="Miller, Ryan" w:date="2020-02-21T09:57:00Z">
              <w:r w:rsidR="00C74BBA">
                <w:rPr>
                  <w:rFonts w:ascii="Times New Roman" w:eastAsia="Times New Roman" w:hAnsi="Times New Roman" w:cs="Times New Roman"/>
                  <w:color w:val="000000"/>
                  <w:sz w:val="20"/>
                  <w:szCs w:val="20"/>
                </w:rPr>
                <w:t>position</w:t>
              </w:r>
            </w:ins>
            <w:ins w:id="3146" w:author="Miller, Ryan" w:date="2020-02-20T16:00:00Z">
              <w:r w:rsidRPr="008573FE">
                <w:rPr>
                  <w:rFonts w:ascii="Times New Roman" w:eastAsia="Times New Roman" w:hAnsi="Times New Roman" w:cs="Times New Roman"/>
                  <w:color w:val="000000"/>
                  <w:sz w:val="20"/>
                  <w:szCs w:val="20"/>
                </w:rPr>
                <w:t>; SDS, standard deviation of speed.</w:t>
              </w:r>
            </w:ins>
          </w:p>
        </w:tc>
      </w:tr>
    </w:tbl>
    <w:p w14:paraId="5474E1B8" w14:textId="77777777" w:rsidR="00E741B9" w:rsidRPr="00937101" w:rsidRDefault="00E741B9">
      <w:pPr>
        <w:rPr>
          <w:rFonts w:ascii="Times New Roman" w:eastAsia="Times New Roman" w:hAnsi="Times New Roman" w:cs="Times New Roman"/>
          <w:color w:val="000000"/>
          <w:sz w:val="20"/>
          <w:szCs w:val="20"/>
        </w:rPr>
      </w:pPr>
    </w:p>
    <w:p w14:paraId="230429FC" w14:textId="77777777" w:rsidR="0054615B" w:rsidRPr="00937101" w:rsidRDefault="0054615B">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Table A4:</w:t>
      </w:r>
      <w:r w:rsidR="00206842" w:rsidRPr="00937101">
        <w:rPr>
          <w:rFonts w:ascii="Times New Roman" w:eastAsia="Times New Roman" w:hAnsi="Times New Roman" w:cs="Times New Roman"/>
          <w:b/>
          <w:color w:val="000000"/>
          <w:sz w:val="20"/>
          <w:szCs w:val="20"/>
        </w:rPr>
        <w:t xml:space="preserve"> </w:t>
      </w:r>
      <w:r w:rsidR="00206842" w:rsidRPr="00937101">
        <w:rPr>
          <w:rFonts w:ascii="Times New Roman" w:eastAsia="Times New Roman" w:hAnsi="Times New Roman" w:cs="Times New Roman"/>
          <w:color w:val="000000"/>
          <w:sz w:val="20"/>
          <w:szCs w:val="20"/>
        </w:rPr>
        <w:t xml:space="preserve">The prevalence of lane departures of each severity category by assigned dosing condition across all task instances.  </w:t>
      </w:r>
    </w:p>
    <w:tbl>
      <w:tblPr>
        <w:tblStyle w:val="TableGrid"/>
        <w:tblW w:w="0" w:type="auto"/>
        <w:tblLook w:val="04A0" w:firstRow="1" w:lastRow="0" w:firstColumn="1" w:lastColumn="0" w:noHBand="0" w:noVBand="1"/>
      </w:tblPr>
      <w:tblGrid>
        <w:gridCol w:w="987"/>
        <w:gridCol w:w="826"/>
        <w:gridCol w:w="1061"/>
        <w:gridCol w:w="899"/>
        <w:gridCol w:w="1438"/>
        <w:gridCol w:w="801"/>
        <w:gridCol w:w="1061"/>
        <w:gridCol w:w="839"/>
        <w:gridCol w:w="1438"/>
      </w:tblGrid>
      <w:tr w:rsidR="0054615B" w:rsidRPr="00937101" w14:paraId="7365FCEA" w14:textId="77777777" w:rsidTr="009D67C1">
        <w:tc>
          <w:tcPr>
            <w:tcW w:w="1010" w:type="dxa"/>
          </w:tcPr>
          <w:p w14:paraId="71CB6FBA" w14:textId="77777777" w:rsidR="0054615B" w:rsidRPr="00937101" w:rsidRDefault="0054615B" w:rsidP="00EA0200">
            <w:pPr>
              <w:rPr>
                <w:rFonts w:ascii="Times New Roman" w:hAnsi="Times New Roman" w:cs="Times New Roman"/>
                <w:sz w:val="20"/>
                <w:szCs w:val="20"/>
              </w:rPr>
            </w:pPr>
          </w:p>
        </w:tc>
        <w:tc>
          <w:tcPr>
            <w:tcW w:w="4247" w:type="dxa"/>
            <w:gridSpan w:val="4"/>
          </w:tcPr>
          <w:p w14:paraId="248A21D7"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Control Periods</w:t>
            </w:r>
          </w:p>
        </w:tc>
        <w:tc>
          <w:tcPr>
            <w:tcW w:w="4093" w:type="dxa"/>
            <w:gridSpan w:val="4"/>
          </w:tcPr>
          <w:p w14:paraId="624104E7"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Task Periods</w:t>
            </w:r>
          </w:p>
        </w:tc>
      </w:tr>
      <w:tr w:rsidR="0089378C" w:rsidRPr="00937101" w14:paraId="1F427B65" w14:textId="77777777" w:rsidTr="009D67C1">
        <w:tc>
          <w:tcPr>
            <w:tcW w:w="1010" w:type="dxa"/>
          </w:tcPr>
          <w:p w14:paraId="2AA48589" w14:textId="77777777" w:rsidR="0054615B" w:rsidRPr="00937101" w:rsidRDefault="0054615B" w:rsidP="00EA0200">
            <w:pPr>
              <w:rPr>
                <w:rFonts w:ascii="Times New Roman" w:hAnsi="Times New Roman" w:cs="Times New Roman"/>
                <w:sz w:val="20"/>
                <w:szCs w:val="20"/>
              </w:rPr>
            </w:pPr>
          </w:p>
        </w:tc>
        <w:tc>
          <w:tcPr>
            <w:tcW w:w="877" w:type="dxa"/>
          </w:tcPr>
          <w:p w14:paraId="04A39B3C"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None</w:t>
            </w:r>
          </w:p>
        </w:tc>
        <w:tc>
          <w:tcPr>
            <w:tcW w:w="978" w:type="dxa"/>
          </w:tcPr>
          <w:p w14:paraId="138704B2" w14:textId="21E4D72F" w:rsidR="0054615B" w:rsidRPr="00937101" w:rsidRDefault="0054615B" w:rsidP="00EA0200">
            <w:pPr>
              <w:rPr>
                <w:rFonts w:ascii="Times New Roman" w:hAnsi="Times New Roman" w:cs="Times New Roman"/>
                <w:sz w:val="20"/>
                <w:szCs w:val="20"/>
              </w:rPr>
            </w:pPr>
            <w:del w:id="3147" w:author="Miller, Ryan" w:date="2020-03-02T15:19:00Z">
              <w:r w:rsidRPr="00937101" w:rsidDel="009D67C1">
                <w:rPr>
                  <w:rFonts w:ascii="Times New Roman" w:hAnsi="Times New Roman" w:cs="Times New Roman"/>
                  <w:sz w:val="20"/>
                  <w:szCs w:val="20"/>
                </w:rPr>
                <w:delText>Any</w:delText>
              </w:r>
            </w:del>
            <w:ins w:id="3148" w:author="Miller, Ryan" w:date="2020-03-02T15:19:00Z">
              <w:r w:rsidR="009D67C1">
                <w:rPr>
                  <w:rFonts w:ascii="Times New Roman" w:hAnsi="Times New Roman" w:cs="Times New Roman"/>
                  <w:sz w:val="20"/>
                  <w:szCs w:val="20"/>
                </w:rPr>
                <w:t>Minor</w:t>
              </w:r>
            </w:ins>
          </w:p>
        </w:tc>
        <w:tc>
          <w:tcPr>
            <w:tcW w:w="954" w:type="dxa"/>
          </w:tcPr>
          <w:p w14:paraId="3DCBE779"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14:paraId="527BD962" w14:textId="782BB28F" w:rsidR="0054615B" w:rsidRPr="00937101" w:rsidRDefault="0054615B" w:rsidP="00EA0200">
            <w:pPr>
              <w:rPr>
                <w:rFonts w:ascii="Times New Roman" w:hAnsi="Times New Roman" w:cs="Times New Roman"/>
                <w:sz w:val="20"/>
                <w:szCs w:val="20"/>
              </w:rPr>
            </w:pPr>
            <w:del w:id="3149" w:author="Miller, Ryan" w:date="2020-02-28T16:19:00Z">
              <w:r w:rsidRPr="00937101" w:rsidDel="0089378C">
                <w:rPr>
                  <w:rFonts w:ascii="Times New Roman" w:hAnsi="Times New Roman" w:cs="Times New Roman"/>
                  <w:sz w:val="20"/>
                  <w:szCs w:val="20"/>
                </w:rPr>
                <w:delText>Severe</w:delText>
              </w:r>
            </w:del>
            <w:ins w:id="3150" w:author="Miller, Ryan" w:date="2020-02-28T16:19:00Z">
              <w:r w:rsidR="0089378C">
                <w:rPr>
                  <w:rFonts w:ascii="Times New Roman" w:hAnsi="Times New Roman" w:cs="Times New Roman"/>
                  <w:sz w:val="20"/>
                  <w:szCs w:val="20"/>
                </w:rPr>
                <w:t>Extreme</w:t>
              </w:r>
            </w:ins>
          </w:p>
        </w:tc>
        <w:tc>
          <w:tcPr>
            <w:tcW w:w="844" w:type="dxa"/>
          </w:tcPr>
          <w:p w14:paraId="744F68ED"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None</w:t>
            </w:r>
          </w:p>
        </w:tc>
        <w:tc>
          <w:tcPr>
            <w:tcW w:w="933" w:type="dxa"/>
          </w:tcPr>
          <w:p w14:paraId="2579549E" w14:textId="79C5BC73" w:rsidR="0054615B" w:rsidRPr="00937101" w:rsidRDefault="0054615B" w:rsidP="00EA0200">
            <w:pPr>
              <w:rPr>
                <w:rFonts w:ascii="Times New Roman" w:hAnsi="Times New Roman" w:cs="Times New Roman"/>
                <w:sz w:val="20"/>
                <w:szCs w:val="20"/>
              </w:rPr>
            </w:pPr>
            <w:del w:id="3151" w:author="Miller, Ryan" w:date="2020-03-02T15:19:00Z">
              <w:r w:rsidRPr="00937101" w:rsidDel="009D67C1">
                <w:rPr>
                  <w:rFonts w:ascii="Times New Roman" w:hAnsi="Times New Roman" w:cs="Times New Roman"/>
                  <w:sz w:val="20"/>
                  <w:szCs w:val="20"/>
                </w:rPr>
                <w:delText>Any</w:delText>
              </w:r>
            </w:del>
            <w:ins w:id="3152" w:author="Miller, Ryan" w:date="2020-03-02T15:19:00Z">
              <w:r w:rsidR="009D67C1">
                <w:rPr>
                  <w:rFonts w:ascii="Times New Roman" w:hAnsi="Times New Roman" w:cs="Times New Roman"/>
                  <w:sz w:val="20"/>
                  <w:szCs w:val="20"/>
                </w:rPr>
                <w:t>Minor</w:t>
              </w:r>
            </w:ins>
          </w:p>
        </w:tc>
        <w:tc>
          <w:tcPr>
            <w:tcW w:w="878" w:type="dxa"/>
          </w:tcPr>
          <w:p w14:paraId="3AB00971"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14:paraId="0E66F7F0" w14:textId="5C954F00" w:rsidR="0054615B" w:rsidRPr="00937101" w:rsidRDefault="0054615B" w:rsidP="00EA0200">
            <w:pPr>
              <w:rPr>
                <w:rFonts w:ascii="Times New Roman" w:hAnsi="Times New Roman" w:cs="Times New Roman"/>
                <w:sz w:val="20"/>
                <w:szCs w:val="20"/>
              </w:rPr>
            </w:pPr>
            <w:del w:id="3153" w:author="Miller, Ryan" w:date="2020-02-28T16:19:00Z">
              <w:r w:rsidRPr="00937101" w:rsidDel="0089378C">
                <w:rPr>
                  <w:rFonts w:ascii="Times New Roman" w:hAnsi="Times New Roman" w:cs="Times New Roman"/>
                  <w:sz w:val="20"/>
                  <w:szCs w:val="20"/>
                </w:rPr>
                <w:delText>Severe</w:delText>
              </w:r>
            </w:del>
            <w:ins w:id="3154" w:author="Miller, Ryan" w:date="2020-02-28T16:19:00Z">
              <w:r w:rsidR="0089378C">
                <w:rPr>
                  <w:rFonts w:ascii="Times New Roman" w:hAnsi="Times New Roman" w:cs="Times New Roman"/>
                  <w:sz w:val="20"/>
                  <w:szCs w:val="20"/>
                </w:rPr>
                <w:t>Extreme</w:t>
              </w:r>
            </w:ins>
          </w:p>
        </w:tc>
      </w:tr>
      <w:tr w:rsidR="0089378C" w:rsidRPr="00937101" w14:paraId="00967AC7" w14:textId="77777777" w:rsidTr="009D67C1">
        <w:tc>
          <w:tcPr>
            <w:tcW w:w="1010" w:type="dxa"/>
          </w:tcPr>
          <w:p w14:paraId="548496ED"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7D9ED5A4" w14:textId="77777777" w:rsidR="0054615B"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14:paraId="5176E2B9"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370</w:t>
            </w:r>
          </w:p>
        </w:tc>
        <w:tc>
          <w:tcPr>
            <w:tcW w:w="978" w:type="dxa"/>
          </w:tcPr>
          <w:p w14:paraId="58E4ADA5"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49</w:t>
            </w:r>
          </w:p>
        </w:tc>
        <w:tc>
          <w:tcPr>
            <w:tcW w:w="954" w:type="dxa"/>
          </w:tcPr>
          <w:p w14:paraId="57E675FF"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14:paraId="3F49966C"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14:paraId="051C7E76"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341</w:t>
            </w:r>
          </w:p>
        </w:tc>
        <w:tc>
          <w:tcPr>
            <w:tcW w:w="933" w:type="dxa"/>
          </w:tcPr>
          <w:p w14:paraId="312C2473"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78</w:t>
            </w:r>
          </w:p>
        </w:tc>
        <w:tc>
          <w:tcPr>
            <w:tcW w:w="878" w:type="dxa"/>
          </w:tcPr>
          <w:p w14:paraId="057F105F"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38</w:t>
            </w:r>
          </w:p>
        </w:tc>
        <w:tc>
          <w:tcPr>
            <w:tcW w:w="1438" w:type="dxa"/>
          </w:tcPr>
          <w:p w14:paraId="76A3AFA6"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0</w:t>
            </w:r>
          </w:p>
        </w:tc>
      </w:tr>
      <w:tr w:rsidR="0089378C" w:rsidRPr="00937101" w14:paraId="33696A15" w14:textId="77777777" w:rsidTr="009D67C1">
        <w:tc>
          <w:tcPr>
            <w:tcW w:w="1010" w:type="dxa"/>
          </w:tcPr>
          <w:p w14:paraId="27F0E75B"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5FE85757" w14:textId="7777777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14:paraId="6F6B7C4E"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14:paraId="098CC0D0"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66</w:t>
            </w:r>
          </w:p>
        </w:tc>
        <w:tc>
          <w:tcPr>
            <w:tcW w:w="954" w:type="dxa"/>
          </w:tcPr>
          <w:p w14:paraId="77CDA46E"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31</w:t>
            </w:r>
          </w:p>
        </w:tc>
        <w:tc>
          <w:tcPr>
            <w:tcW w:w="1438" w:type="dxa"/>
          </w:tcPr>
          <w:p w14:paraId="272A0AF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14:paraId="12F49602"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328</w:t>
            </w:r>
          </w:p>
        </w:tc>
        <w:tc>
          <w:tcPr>
            <w:tcW w:w="933" w:type="dxa"/>
          </w:tcPr>
          <w:p w14:paraId="4C2B7523"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97</w:t>
            </w:r>
          </w:p>
        </w:tc>
        <w:tc>
          <w:tcPr>
            <w:tcW w:w="878" w:type="dxa"/>
          </w:tcPr>
          <w:p w14:paraId="3A39923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14:paraId="4DAAFAEE"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r>
      <w:tr w:rsidR="0089378C" w:rsidRPr="00937101" w14:paraId="6CC8A1D5" w14:textId="77777777" w:rsidTr="009D67C1">
        <w:tc>
          <w:tcPr>
            <w:tcW w:w="1010" w:type="dxa"/>
          </w:tcPr>
          <w:p w14:paraId="6E177780"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lastRenderedPageBreak/>
              <w:t>Low/</w:t>
            </w:r>
          </w:p>
          <w:p w14:paraId="15505B78" w14:textId="7777777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14:paraId="46D1C8B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382</w:t>
            </w:r>
          </w:p>
        </w:tc>
        <w:tc>
          <w:tcPr>
            <w:tcW w:w="978" w:type="dxa"/>
          </w:tcPr>
          <w:p w14:paraId="790DB7D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52</w:t>
            </w:r>
          </w:p>
        </w:tc>
        <w:tc>
          <w:tcPr>
            <w:tcW w:w="954" w:type="dxa"/>
          </w:tcPr>
          <w:p w14:paraId="1E52CF7C"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23</w:t>
            </w:r>
          </w:p>
        </w:tc>
        <w:tc>
          <w:tcPr>
            <w:tcW w:w="1438" w:type="dxa"/>
          </w:tcPr>
          <w:p w14:paraId="69EE7ED1"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14:paraId="7D840FA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345</w:t>
            </w:r>
          </w:p>
        </w:tc>
        <w:tc>
          <w:tcPr>
            <w:tcW w:w="933" w:type="dxa"/>
          </w:tcPr>
          <w:p w14:paraId="4E59AA4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89</w:t>
            </w:r>
          </w:p>
        </w:tc>
        <w:tc>
          <w:tcPr>
            <w:tcW w:w="878" w:type="dxa"/>
          </w:tcPr>
          <w:p w14:paraId="60E61E3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52</w:t>
            </w:r>
          </w:p>
        </w:tc>
        <w:tc>
          <w:tcPr>
            <w:tcW w:w="1438" w:type="dxa"/>
          </w:tcPr>
          <w:p w14:paraId="7721F533"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w:t>
            </w:r>
          </w:p>
        </w:tc>
      </w:tr>
      <w:tr w:rsidR="0089378C" w:rsidRPr="00937101" w14:paraId="3E7F995D" w14:textId="77777777" w:rsidTr="009D67C1">
        <w:tc>
          <w:tcPr>
            <w:tcW w:w="1010" w:type="dxa"/>
          </w:tcPr>
          <w:p w14:paraId="67F54F67"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48F41954" w14:textId="7777777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14:paraId="577C8F7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360</w:t>
            </w:r>
          </w:p>
        </w:tc>
        <w:tc>
          <w:tcPr>
            <w:tcW w:w="978" w:type="dxa"/>
          </w:tcPr>
          <w:p w14:paraId="6098D44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57</w:t>
            </w:r>
          </w:p>
        </w:tc>
        <w:tc>
          <w:tcPr>
            <w:tcW w:w="954" w:type="dxa"/>
          </w:tcPr>
          <w:p w14:paraId="62144790"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14:paraId="3F0A39C0"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14:paraId="06565DC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333</w:t>
            </w:r>
          </w:p>
        </w:tc>
        <w:tc>
          <w:tcPr>
            <w:tcW w:w="933" w:type="dxa"/>
          </w:tcPr>
          <w:p w14:paraId="3A59869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84</w:t>
            </w:r>
          </w:p>
        </w:tc>
        <w:tc>
          <w:tcPr>
            <w:tcW w:w="878" w:type="dxa"/>
          </w:tcPr>
          <w:p w14:paraId="178E52FD"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14:paraId="4A12637D"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r>
      <w:tr w:rsidR="0089378C" w:rsidRPr="00937101" w14:paraId="06852F20" w14:textId="77777777" w:rsidTr="009D67C1">
        <w:tc>
          <w:tcPr>
            <w:tcW w:w="1010" w:type="dxa"/>
          </w:tcPr>
          <w:p w14:paraId="402B4E4A"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58674DFD" w14:textId="7777777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14:paraId="0E27CC5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356</w:t>
            </w:r>
          </w:p>
        </w:tc>
        <w:tc>
          <w:tcPr>
            <w:tcW w:w="978" w:type="dxa"/>
          </w:tcPr>
          <w:p w14:paraId="27D6C88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55</w:t>
            </w:r>
          </w:p>
        </w:tc>
        <w:tc>
          <w:tcPr>
            <w:tcW w:w="954" w:type="dxa"/>
          </w:tcPr>
          <w:p w14:paraId="75D788E1"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14:paraId="68AB158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14:paraId="0665A43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337</w:t>
            </w:r>
          </w:p>
        </w:tc>
        <w:tc>
          <w:tcPr>
            <w:tcW w:w="933" w:type="dxa"/>
          </w:tcPr>
          <w:p w14:paraId="04590F4C"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74</w:t>
            </w:r>
          </w:p>
        </w:tc>
        <w:tc>
          <w:tcPr>
            <w:tcW w:w="878" w:type="dxa"/>
          </w:tcPr>
          <w:p w14:paraId="67AC971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41</w:t>
            </w:r>
          </w:p>
        </w:tc>
        <w:tc>
          <w:tcPr>
            <w:tcW w:w="1438" w:type="dxa"/>
          </w:tcPr>
          <w:p w14:paraId="632E6929"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r>
      <w:tr w:rsidR="0089378C" w:rsidRPr="00937101" w14:paraId="646A79BF" w14:textId="77777777" w:rsidTr="009D67C1">
        <w:tc>
          <w:tcPr>
            <w:tcW w:w="1010" w:type="dxa"/>
          </w:tcPr>
          <w:p w14:paraId="3E6DA150"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0ED246DE" w14:textId="7777777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14:paraId="33F56D1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14:paraId="6966FF4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65</w:t>
            </w:r>
          </w:p>
        </w:tc>
        <w:tc>
          <w:tcPr>
            <w:tcW w:w="954" w:type="dxa"/>
          </w:tcPr>
          <w:p w14:paraId="2F5BD3D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22</w:t>
            </w:r>
          </w:p>
        </w:tc>
        <w:tc>
          <w:tcPr>
            <w:tcW w:w="1438" w:type="dxa"/>
          </w:tcPr>
          <w:p w14:paraId="70DA5D1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w:t>
            </w:r>
          </w:p>
        </w:tc>
        <w:tc>
          <w:tcPr>
            <w:tcW w:w="844" w:type="dxa"/>
          </w:tcPr>
          <w:p w14:paraId="0431CC2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338</w:t>
            </w:r>
          </w:p>
        </w:tc>
        <w:tc>
          <w:tcPr>
            <w:tcW w:w="933" w:type="dxa"/>
          </w:tcPr>
          <w:p w14:paraId="05714EE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86</w:t>
            </w:r>
          </w:p>
        </w:tc>
        <w:tc>
          <w:tcPr>
            <w:tcW w:w="878" w:type="dxa"/>
          </w:tcPr>
          <w:p w14:paraId="66EDCFBC"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36</w:t>
            </w:r>
          </w:p>
        </w:tc>
        <w:tc>
          <w:tcPr>
            <w:tcW w:w="1438" w:type="dxa"/>
          </w:tcPr>
          <w:p w14:paraId="4C473FE1"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w:t>
            </w:r>
          </w:p>
        </w:tc>
      </w:tr>
      <w:tr w:rsidR="009D67C1" w:rsidRPr="00937101" w14:paraId="6DB09841" w14:textId="77777777" w:rsidTr="0046288F">
        <w:trPr>
          <w:ins w:id="3155" w:author="Miller, Ryan" w:date="2020-03-02T15:19:00Z"/>
        </w:trPr>
        <w:tc>
          <w:tcPr>
            <w:tcW w:w="9350" w:type="dxa"/>
            <w:gridSpan w:val="9"/>
          </w:tcPr>
          <w:p w14:paraId="782CE741" w14:textId="37D434C7" w:rsidR="009D67C1" w:rsidRPr="00937101" w:rsidRDefault="00BB0CD3" w:rsidP="00BB0CD3">
            <w:pPr>
              <w:rPr>
                <w:ins w:id="3156" w:author="Miller, Ryan" w:date="2020-03-02T15:19:00Z"/>
                <w:rFonts w:ascii="Times New Roman" w:hAnsi="Times New Roman" w:cs="Times New Roman"/>
                <w:sz w:val="20"/>
                <w:szCs w:val="20"/>
              </w:rPr>
              <w:pPrChange w:id="3157" w:author="Miller, Ryan" w:date="2020-03-03T10:08:00Z">
                <w:pPr/>
              </w:pPrChange>
            </w:pPr>
            <w:ins w:id="3158" w:author="Miller, Ryan" w:date="2020-03-03T10:07:00Z">
              <w:r>
                <w:rPr>
                  <w:rFonts w:ascii="Times New Roman" w:eastAsia="Times New Roman" w:hAnsi="Times New Roman" w:cs="Times New Roman"/>
                  <w:color w:val="000000"/>
                  <w:sz w:val="20"/>
                  <w:szCs w:val="20"/>
                </w:rPr>
                <w:t xml:space="preserve">Lane departure categories are nested and are determined by the extent to which the vehicle is out of lane. </w:t>
              </w:r>
            </w:ins>
            <w:ins w:id="3159" w:author="Miller, Ryan" w:date="2020-03-02T15:21:00Z">
              <w:r w:rsidR="009D67C1">
                <w:rPr>
                  <w:rFonts w:ascii="Times New Roman" w:eastAsia="Times New Roman" w:hAnsi="Times New Roman" w:cs="Times New Roman"/>
                  <w:color w:val="000000"/>
                  <w:sz w:val="20"/>
                  <w:szCs w:val="20"/>
                </w:rPr>
                <w:t>M</w:t>
              </w:r>
            </w:ins>
            <w:ins w:id="3160" w:author="Miller, Ryan" w:date="2020-03-02T15:20:00Z">
              <w:r w:rsidR="009D67C1">
                <w:rPr>
                  <w:rFonts w:ascii="Times New Roman" w:eastAsia="Times New Roman" w:hAnsi="Times New Roman" w:cs="Times New Roman"/>
                  <w:color w:val="000000"/>
                  <w:sz w:val="20"/>
                  <w:szCs w:val="20"/>
                </w:rPr>
                <w:t>inor departures indicate any portion of the vehicle is out of lane, major departures indicate at least 25% of the vehicle chassis width is out of lane, and extreme departures indicate at least 50% of the vehicle chassis width is out of lane.</w:t>
              </w:r>
            </w:ins>
          </w:p>
        </w:tc>
        <w:bookmarkStart w:id="3161" w:name="_GoBack"/>
        <w:bookmarkEnd w:id="3161"/>
      </w:tr>
    </w:tbl>
    <w:p w14:paraId="63CD7A83" w14:textId="77777777" w:rsidR="0054615B" w:rsidRPr="00937101" w:rsidRDefault="0054615B">
      <w:pPr>
        <w:rPr>
          <w:rFonts w:ascii="Times New Roman" w:hAnsi="Times New Roman" w:cs="Times New Roman"/>
          <w:b/>
          <w:sz w:val="20"/>
          <w:szCs w:val="20"/>
        </w:rPr>
      </w:pPr>
    </w:p>
    <w:p w14:paraId="5CE1E388" w14:textId="77777777" w:rsidR="00206842" w:rsidRPr="00937101" w:rsidRDefault="00E7455B">
      <w:pPr>
        <w:rPr>
          <w:rFonts w:ascii="Times New Roman" w:hAnsi="Times New Roman" w:cs="Times New Roman"/>
          <w:b/>
          <w:sz w:val="20"/>
          <w:szCs w:val="20"/>
        </w:rPr>
      </w:pPr>
      <w:r w:rsidRPr="00937101">
        <w:rPr>
          <w:rFonts w:ascii="Times New Roman" w:hAnsi="Times New Roman" w:cs="Times New Roman"/>
          <w:b/>
          <w:sz w:val="20"/>
          <w:szCs w:val="20"/>
        </w:rPr>
        <w:t>Bibliography</w:t>
      </w:r>
    </w:p>
    <w:p w14:paraId="60E2C07B"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Akaike</w:t>
      </w:r>
      <w:proofErr w:type="spellEnd"/>
      <w:r w:rsidRPr="00937101">
        <w:rPr>
          <w:rFonts w:ascii="Times New Roman" w:hAnsi="Times New Roman" w:cs="Times New Roman"/>
          <w:sz w:val="20"/>
          <w:szCs w:val="20"/>
        </w:rPr>
        <w:t xml:space="preserve">, H. (1974). A new look at the statistical model identification. In Selected Papers of </w:t>
      </w:r>
      <w:proofErr w:type="spellStart"/>
      <w:r w:rsidRPr="00937101">
        <w:rPr>
          <w:rFonts w:ascii="Times New Roman" w:hAnsi="Times New Roman" w:cs="Times New Roman"/>
          <w:sz w:val="20"/>
          <w:szCs w:val="20"/>
        </w:rPr>
        <w:t>Hirotugu</w:t>
      </w:r>
      <w:proofErr w:type="spellEnd"/>
      <w:r w:rsidRPr="00937101">
        <w:rPr>
          <w:rFonts w:ascii="Times New Roman" w:hAnsi="Times New Roman" w:cs="Times New Roman"/>
          <w:sz w:val="20"/>
          <w:szCs w:val="20"/>
        </w:rPr>
        <w:t xml:space="preserve"> </w:t>
      </w:r>
      <w:proofErr w:type="spellStart"/>
      <w:r w:rsidRPr="00937101">
        <w:rPr>
          <w:rFonts w:ascii="Times New Roman" w:hAnsi="Times New Roman" w:cs="Times New Roman"/>
          <w:sz w:val="20"/>
          <w:szCs w:val="20"/>
        </w:rPr>
        <w:t>Akaike</w:t>
      </w:r>
      <w:proofErr w:type="spellEnd"/>
      <w:r w:rsidRPr="00937101">
        <w:rPr>
          <w:rFonts w:ascii="Times New Roman" w:hAnsi="Times New Roman" w:cs="Times New Roman"/>
          <w:sz w:val="20"/>
          <w:szCs w:val="20"/>
        </w:rPr>
        <w:t xml:space="preserve"> (pp. 215-222). Springer, New York, NY.</w:t>
      </w:r>
    </w:p>
    <w:p w14:paraId="75FF13FC"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Anderson, B.M., Rizzo, M., Block, R.I., </w:t>
      </w:r>
      <w:proofErr w:type="spellStart"/>
      <w:r w:rsidRPr="00937101">
        <w:rPr>
          <w:rFonts w:ascii="Times New Roman" w:hAnsi="Times New Roman" w:cs="Times New Roman"/>
          <w:sz w:val="20"/>
          <w:szCs w:val="20"/>
        </w:rPr>
        <w:t>Pearlson</w:t>
      </w:r>
      <w:proofErr w:type="spellEnd"/>
      <w:r w:rsidRPr="00937101">
        <w:rPr>
          <w:rFonts w:ascii="Times New Roman" w:hAnsi="Times New Roman" w:cs="Times New Roman"/>
          <w:sz w:val="20"/>
          <w:szCs w:val="20"/>
        </w:rPr>
        <w:t>, G.D., O’Leary, D.S. (2010). Sex differences in the effects of marijuana on simulated driving performance. Journal of Psychoactive Drugs, 19–30.</w:t>
      </w:r>
    </w:p>
    <w:p w14:paraId="55AE9A90"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Arnedt</w:t>
      </w:r>
      <w:proofErr w:type="spellEnd"/>
      <w:r w:rsidRPr="00937101">
        <w:rPr>
          <w:rFonts w:ascii="Times New Roman" w:hAnsi="Times New Roman" w:cs="Times New Roman"/>
          <w:sz w:val="20"/>
          <w:szCs w:val="20"/>
        </w:rPr>
        <w:t>, J. T., Wilde, G. J., Munt, P. W., &amp; MacLean, A. W. (2001). How do prolonged wakefulness and alcohol compare in the decrements they produce on a simulated driving task</w:t>
      </w:r>
      <w:proofErr w:type="gramStart"/>
      <w:r w:rsidRPr="00937101">
        <w:rPr>
          <w:rFonts w:ascii="Times New Roman" w:hAnsi="Times New Roman" w:cs="Times New Roman"/>
          <w:sz w:val="20"/>
          <w:szCs w:val="20"/>
        </w:rPr>
        <w:t>?.</w:t>
      </w:r>
      <w:proofErr w:type="gramEnd"/>
      <w:r w:rsidRPr="00937101">
        <w:rPr>
          <w:rFonts w:ascii="Times New Roman" w:hAnsi="Times New Roman" w:cs="Times New Roman"/>
          <w:sz w:val="20"/>
          <w:szCs w:val="20"/>
        </w:rPr>
        <w:t xml:space="preserve"> Accident Analysis &amp; Prevention, 337-344.</w:t>
      </w:r>
    </w:p>
    <w:p w14:paraId="266C756F"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Asbridge</w:t>
      </w:r>
      <w:proofErr w:type="spellEnd"/>
      <w:r w:rsidRPr="00937101">
        <w:rPr>
          <w:rFonts w:ascii="Times New Roman" w:hAnsi="Times New Roman" w:cs="Times New Roman"/>
          <w:sz w:val="20"/>
          <w:szCs w:val="20"/>
        </w:rPr>
        <w:t xml:space="preserve"> M, Hayden JA, Cartwright JL. (2012). </w:t>
      </w:r>
      <w:proofErr w:type="gramStart"/>
      <w:r w:rsidRPr="00937101">
        <w:rPr>
          <w:rFonts w:ascii="Times New Roman" w:hAnsi="Times New Roman" w:cs="Times New Roman"/>
          <w:sz w:val="20"/>
          <w:szCs w:val="20"/>
        </w:rPr>
        <w:t>Acute</w:t>
      </w:r>
      <w:proofErr w:type="gramEnd"/>
      <w:r w:rsidRPr="00937101">
        <w:rPr>
          <w:rFonts w:ascii="Times New Roman" w:hAnsi="Times New Roman" w:cs="Times New Roman"/>
          <w:sz w:val="20"/>
          <w:szCs w:val="20"/>
        </w:rPr>
        <w:t xml:space="preserve"> cannabis consumption and motor vehicle collision risk: Systematic review of observational studies and meta-analysis. BMJ. 344:e536. [PubMed: 22323502]</w:t>
      </w:r>
    </w:p>
    <w:p w14:paraId="29E1E51D"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Augsburger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Donzé</w:t>
      </w:r>
      <w:proofErr w:type="spellEnd"/>
      <w:r w:rsidRPr="00937101">
        <w:rPr>
          <w:rFonts w:ascii="Times New Roman" w:hAnsi="Times New Roman" w:cs="Times New Roman"/>
          <w:sz w:val="20"/>
          <w:szCs w:val="20"/>
        </w:rPr>
        <w:t xml:space="preserve"> N, </w:t>
      </w:r>
      <w:proofErr w:type="spellStart"/>
      <w:r w:rsidRPr="00937101">
        <w:rPr>
          <w:rFonts w:ascii="Times New Roman" w:hAnsi="Times New Roman" w:cs="Times New Roman"/>
          <w:sz w:val="20"/>
          <w:szCs w:val="20"/>
        </w:rPr>
        <w:t>Ménétrey</w:t>
      </w:r>
      <w:proofErr w:type="spellEnd"/>
      <w:r w:rsidRPr="00937101">
        <w:rPr>
          <w:rFonts w:ascii="Times New Roman" w:hAnsi="Times New Roman" w:cs="Times New Roman"/>
          <w:sz w:val="20"/>
          <w:szCs w:val="20"/>
        </w:rPr>
        <w:t xml:space="preserve"> A, Brossard C, </w:t>
      </w:r>
      <w:proofErr w:type="spellStart"/>
      <w:r w:rsidRPr="00937101">
        <w:rPr>
          <w:rFonts w:ascii="Times New Roman" w:hAnsi="Times New Roman" w:cs="Times New Roman"/>
          <w:sz w:val="20"/>
          <w:szCs w:val="20"/>
        </w:rPr>
        <w:t>Sporkert</w:t>
      </w:r>
      <w:proofErr w:type="spellEnd"/>
      <w:r w:rsidRPr="00937101">
        <w:rPr>
          <w:rFonts w:ascii="Times New Roman" w:hAnsi="Times New Roman" w:cs="Times New Roman"/>
          <w:sz w:val="20"/>
          <w:szCs w:val="20"/>
        </w:rPr>
        <w:t xml:space="preserve"> F,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w:t>
      </w:r>
      <w:proofErr w:type="spellStart"/>
      <w:r w:rsidRPr="00937101">
        <w:rPr>
          <w:rFonts w:ascii="Times New Roman" w:hAnsi="Times New Roman" w:cs="Times New Roman"/>
          <w:sz w:val="20"/>
          <w:szCs w:val="20"/>
        </w:rPr>
        <w:t>Mangin</w:t>
      </w:r>
      <w:proofErr w:type="spellEnd"/>
      <w:r w:rsidRPr="00937101">
        <w:rPr>
          <w:rFonts w:ascii="Times New Roman" w:hAnsi="Times New Roman" w:cs="Times New Roman"/>
          <w:sz w:val="20"/>
          <w:szCs w:val="20"/>
        </w:rPr>
        <w:t xml:space="preserve"> P. (2005). Concentration of drugs in blood of suspected impaired Drivers. Forensic Science International, 11–15</w:t>
      </w:r>
    </w:p>
    <w:p w14:paraId="5A1F4F71"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Battistella</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Fornari</w:t>
      </w:r>
      <w:proofErr w:type="spellEnd"/>
      <w:r w:rsidRPr="00937101">
        <w:rPr>
          <w:rFonts w:ascii="Times New Roman" w:hAnsi="Times New Roman" w:cs="Times New Roman"/>
          <w:sz w:val="20"/>
          <w:szCs w:val="20"/>
        </w:rPr>
        <w:t xml:space="preserve">, E., Thomas, A., Mall, J. F., </w:t>
      </w:r>
      <w:proofErr w:type="spellStart"/>
      <w:r w:rsidRPr="00937101">
        <w:rPr>
          <w:rFonts w:ascii="Times New Roman" w:hAnsi="Times New Roman" w:cs="Times New Roman"/>
          <w:sz w:val="20"/>
          <w:szCs w:val="20"/>
        </w:rPr>
        <w:t>Chtioui</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Appenzeller</w:t>
      </w:r>
      <w:proofErr w:type="spellEnd"/>
      <w:r w:rsidRPr="00937101">
        <w:rPr>
          <w:rFonts w:ascii="Times New Roman" w:hAnsi="Times New Roman" w:cs="Times New Roman"/>
          <w:sz w:val="20"/>
          <w:szCs w:val="20"/>
        </w:rPr>
        <w:t xml:space="preserve">, M., &amp;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(2013). Weed or wheel! FMRI, </w:t>
      </w:r>
      <w:proofErr w:type="spellStart"/>
      <w:r w:rsidRPr="00937101">
        <w:rPr>
          <w:rFonts w:ascii="Times New Roman" w:hAnsi="Times New Roman" w:cs="Times New Roman"/>
          <w:sz w:val="20"/>
          <w:szCs w:val="20"/>
        </w:rPr>
        <w:t>behavioural</w:t>
      </w:r>
      <w:proofErr w:type="spellEnd"/>
      <w:r w:rsidRPr="00937101">
        <w:rPr>
          <w:rFonts w:ascii="Times New Roman" w:hAnsi="Times New Roman" w:cs="Times New Roman"/>
          <w:sz w:val="20"/>
          <w:szCs w:val="20"/>
        </w:rPr>
        <w:t xml:space="preserve">, and toxicological investigations of how cannabis smoking affects skills necessary for driving. </w:t>
      </w:r>
      <w:proofErr w:type="spellStart"/>
      <w:r w:rsidRPr="00937101">
        <w:rPr>
          <w:rFonts w:ascii="Times New Roman" w:hAnsi="Times New Roman" w:cs="Times New Roman"/>
          <w:sz w:val="20"/>
          <w:szCs w:val="20"/>
        </w:rPr>
        <w:t>PloS</w:t>
      </w:r>
      <w:proofErr w:type="spellEnd"/>
      <w:r w:rsidRPr="00937101">
        <w:rPr>
          <w:rFonts w:ascii="Times New Roman" w:hAnsi="Times New Roman" w:cs="Times New Roman"/>
          <w:sz w:val="20"/>
          <w:szCs w:val="20"/>
        </w:rPr>
        <w:t xml:space="preserve"> one, 8(1), e52545.</w:t>
      </w:r>
    </w:p>
    <w:p w14:paraId="7E378DF2"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Bergamaschi MM, </w:t>
      </w:r>
      <w:proofErr w:type="spellStart"/>
      <w:r w:rsidRPr="00937101">
        <w:rPr>
          <w:rFonts w:ascii="Times New Roman" w:hAnsi="Times New Roman" w:cs="Times New Roman"/>
          <w:sz w:val="20"/>
          <w:szCs w:val="20"/>
        </w:rPr>
        <w:t>Karschner</w:t>
      </w:r>
      <w:proofErr w:type="spellEnd"/>
      <w:r w:rsidRPr="00937101">
        <w:rPr>
          <w:rFonts w:ascii="Times New Roman" w:hAnsi="Times New Roman" w:cs="Times New Roman"/>
          <w:sz w:val="20"/>
          <w:szCs w:val="20"/>
        </w:rPr>
        <w:t xml:space="preserve"> EL, Goodwin RS,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KB, </w:t>
      </w:r>
      <w:proofErr w:type="spellStart"/>
      <w:r w:rsidRPr="00937101">
        <w:rPr>
          <w:rFonts w:ascii="Times New Roman" w:hAnsi="Times New Roman" w:cs="Times New Roman"/>
          <w:sz w:val="20"/>
          <w:szCs w:val="20"/>
        </w:rPr>
        <w:t>Hirvonen</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Queiroz</w:t>
      </w:r>
      <w:proofErr w:type="spellEnd"/>
      <w:r w:rsidRPr="00937101">
        <w:rPr>
          <w:rFonts w:ascii="Times New Roman" w:hAnsi="Times New Roman" w:cs="Times New Roman"/>
          <w:sz w:val="20"/>
          <w:szCs w:val="20"/>
        </w:rPr>
        <w:t xml:space="preserve"> RH,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(2013). Impact of prolonged cannabinoid excretion in chronic daily cannabis smokers’ blood on per se drugged driving laws. Clinical Chemistry. 2013; 59:519–526. [PubMed: 23449702]</w:t>
      </w:r>
    </w:p>
    <w:p w14:paraId="344D6C55"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Brown I. (1970) </w:t>
      </w:r>
      <w:proofErr w:type="gramStart"/>
      <w:r w:rsidRPr="00937101">
        <w:rPr>
          <w:rFonts w:ascii="Times New Roman" w:hAnsi="Times New Roman" w:cs="Times New Roman"/>
          <w:sz w:val="20"/>
          <w:szCs w:val="20"/>
        </w:rPr>
        <w:t>Safer</w:t>
      </w:r>
      <w:proofErr w:type="gramEnd"/>
      <w:r w:rsidRPr="00937101">
        <w:rPr>
          <w:rFonts w:ascii="Times New Roman" w:hAnsi="Times New Roman" w:cs="Times New Roman"/>
          <w:sz w:val="20"/>
          <w:szCs w:val="20"/>
        </w:rPr>
        <w:t xml:space="preserve"> drivers. British Journal of Hospital Medicine, 441–450.</w:t>
      </w:r>
    </w:p>
    <w:p w14:paraId="1941D69E"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w:t>
      </w:r>
      <w:proofErr w:type="spellStart"/>
      <w:r w:rsidRPr="00937101">
        <w:rPr>
          <w:rFonts w:ascii="Times New Roman" w:hAnsi="Times New Roman" w:cs="Times New Roman"/>
          <w:sz w:val="20"/>
          <w:szCs w:val="20"/>
        </w:rPr>
        <w:t>Boorman</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14:paraId="0DD327CB"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Drummer OH, </w:t>
      </w:r>
      <w:proofErr w:type="spellStart"/>
      <w:r w:rsidRPr="00937101">
        <w:rPr>
          <w:rFonts w:ascii="Times New Roman" w:hAnsi="Times New Roman" w:cs="Times New Roman"/>
          <w:sz w:val="20"/>
          <w:szCs w:val="20"/>
        </w:rPr>
        <w:t>Gerostamoulos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Batziris</w:t>
      </w:r>
      <w:proofErr w:type="spellEnd"/>
      <w:r w:rsidRPr="00937101">
        <w:rPr>
          <w:rFonts w:ascii="Times New Roman" w:hAnsi="Times New Roman" w:cs="Times New Roman"/>
          <w:sz w:val="20"/>
          <w:szCs w:val="20"/>
        </w:rPr>
        <w:t xml:space="preserve"> H, Chu M, </w:t>
      </w:r>
      <w:proofErr w:type="spellStart"/>
      <w:r w:rsidRPr="00937101">
        <w:rPr>
          <w:rFonts w:ascii="Times New Roman" w:hAnsi="Times New Roman" w:cs="Times New Roman"/>
          <w:sz w:val="20"/>
          <w:szCs w:val="20"/>
        </w:rPr>
        <w:t>Caplehorn</w:t>
      </w:r>
      <w:proofErr w:type="spellEnd"/>
      <w:r w:rsidRPr="00937101">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14:paraId="78AA59A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E. J.D. Ogden &amp; H. Moskowitz (2004) Effects of Alcohol and Other Drugs on Driver Performance. Traffic Injury Prevention, 5, 185-198, DOI: 10.1080/15389580490465201</w:t>
      </w:r>
    </w:p>
    <w:p w14:paraId="3A3E63BD"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ElSohly</w:t>
      </w:r>
      <w:proofErr w:type="spellEnd"/>
      <w:r w:rsidRPr="00937101">
        <w:rPr>
          <w:rFonts w:ascii="Times New Roman" w:hAnsi="Times New Roman" w:cs="Times New Roman"/>
          <w:sz w:val="20"/>
          <w:szCs w:val="20"/>
        </w:rPr>
        <w:t xml:space="preserve"> MA, </w:t>
      </w:r>
      <w:proofErr w:type="spellStart"/>
      <w:r w:rsidRPr="00937101">
        <w:rPr>
          <w:rFonts w:ascii="Times New Roman" w:hAnsi="Times New Roman" w:cs="Times New Roman"/>
          <w:sz w:val="20"/>
          <w:szCs w:val="20"/>
        </w:rPr>
        <w:t>Mehmedic</w:t>
      </w:r>
      <w:proofErr w:type="spellEnd"/>
      <w:r w:rsidRPr="00937101">
        <w:rPr>
          <w:rFonts w:ascii="Times New Roman" w:hAnsi="Times New Roman" w:cs="Times New Roman"/>
          <w:sz w:val="20"/>
          <w:szCs w:val="20"/>
        </w:rPr>
        <w:t xml:space="preserve"> Z, Foster S, </w:t>
      </w:r>
      <w:proofErr w:type="spellStart"/>
      <w:r w:rsidRPr="00937101">
        <w:rPr>
          <w:rFonts w:ascii="Times New Roman" w:hAnsi="Times New Roman" w:cs="Times New Roman"/>
          <w:sz w:val="20"/>
          <w:szCs w:val="20"/>
        </w:rPr>
        <w:t>Gon</w:t>
      </w:r>
      <w:proofErr w:type="spellEnd"/>
      <w:r w:rsidRPr="00937101">
        <w:rPr>
          <w:rFonts w:ascii="Times New Roman" w:hAnsi="Times New Roman" w:cs="Times New Roman"/>
          <w:sz w:val="20"/>
          <w:szCs w:val="20"/>
        </w:rPr>
        <w:t xml:space="preserve"> C, Chandra S and Church JC (2016) Changes in Cannabis Potency Over the Last 2 Decades (1995-2014): Analysis of Current Data in the United States. Biological Psychiatry, pp. 1-7.</w:t>
      </w:r>
    </w:p>
    <w:p w14:paraId="06851E1C"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Ferdinand, A., &amp;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N. (2014). Associations between driving performance and engaging in secondary tasks: a systematic review. American Journal of Public Health, 104, e39–e48.</w:t>
      </w:r>
    </w:p>
    <w:p w14:paraId="3BE0C07C"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Gawron</w:t>
      </w:r>
      <w:proofErr w:type="spellEnd"/>
      <w:r w:rsidRPr="00937101">
        <w:rPr>
          <w:rFonts w:ascii="Times New Roman" w:hAnsi="Times New Roman" w:cs="Times New Roman"/>
          <w:sz w:val="20"/>
          <w:szCs w:val="20"/>
        </w:rPr>
        <w:t xml:space="preserve">, V. J., &amp; </w:t>
      </w:r>
      <w:proofErr w:type="spellStart"/>
      <w:r w:rsidRPr="00937101">
        <w:rPr>
          <w:rFonts w:ascii="Times New Roman" w:hAnsi="Times New Roman" w:cs="Times New Roman"/>
          <w:sz w:val="20"/>
          <w:szCs w:val="20"/>
        </w:rPr>
        <w:t>Ranney</w:t>
      </w:r>
      <w:proofErr w:type="spellEnd"/>
      <w:r w:rsidRPr="00937101">
        <w:rPr>
          <w:rFonts w:ascii="Times New Roman" w:hAnsi="Times New Roman" w:cs="Times New Roman"/>
          <w:sz w:val="20"/>
          <w:szCs w:val="20"/>
        </w:rPr>
        <w:t>, T. A. (1988). The effects of alcohol dosing on driving performance on a closed course and in a driving simulator. Ergonomics, 31, 1219-1244</w:t>
      </w:r>
    </w:p>
    <w:p w14:paraId="3845243F"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Gjerde</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Normann</w:t>
      </w:r>
      <w:proofErr w:type="spellEnd"/>
      <w:r w:rsidRPr="00937101">
        <w:rPr>
          <w:rFonts w:ascii="Times New Roman" w:hAnsi="Times New Roman" w:cs="Times New Roman"/>
          <w:sz w:val="20"/>
          <w:szCs w:val="20"/>
        </w:rPr>
        <w:t xml:space="preserve">, P.T., </w:t>
      </w:r>
      <w:proofErr w:type="spellStart"/>
      <w:r w:rsidRPr="00937101">
        <w:rPr>
          <w:rFonts w:ascii="Times New Roman" w:hAnsi="Times New Roman" w:cs="Times New Roman"/>
          <w:sz w:val="20"/>
          <w:szCs w:val="20"/>
        </w:rPr>
        <w:t>Christophersen</w:t>
      </w:r>
      <w:proofErr w:type="spellEnd"/>
      <w:r w:rsidRPr="00937101">
        <w:rPr>
          <w:rFonts w:ascii="Times New Roman" w:hAnsi="Times New Roman" w:cs="Times New Roman"/>
          <w:sz w:val="20"/>
          <w:szCs w:val="20"/>
        </w:rPr>
        <w:t xml:space="preserve">, A.S., </w:t>
      </w:r>
      <w:proofErr w:type="spellStart"/>
      <w:r w:rsidRPr="00937101">
        <w:rPr>
          <w:rFonts w:ascii="Times New Roman" w:hAnsi="Times New Roman" w:cs="Times New Roman"/>
          <w:sz w:val="20"/>
          <w:szCs w:val="20"/>
        </w:rPr>
        <w:t>Samuelsen</w:t>
      </w:r>
      <w:proofErr w:type="spellEnd"/>
      <w:r w:rsidRPr="00937101">
        <w:rPr>
          <w:rFonts w:ascii="Times New Roman" w:hAnsi="Times New Roman" w:cs="Times New Roman"/>
          <w:sz w:val="20"/>
          <w:szCs w:val="20"/>
        </w:rPr>
        <w:t xml:space="preserve">, S.O., </w:t>
      </w:r>
      <w:proofErr w:type="spellStart"/>
      <w:r w:rsidRPr="00937101">
        <w:rPr>
          <w:rFonts w:ascii="Times New Roman" w:hAnsi="Times New Roman" w:cs="Times New Roman"/>
          <w:sz w:val="20"/>
          <w:szCs w:val="20"/>
        </w:rPr>
        <w:t>Mørland</w:t>
      </w:r>
      <w:proofErr w:type="spellEnd"/>
      <w:r w:rsidRPr="00937101">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14:paraId="4F8C5E80"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Grant, W. (1974) Toxicology of the Eye: Drugs, Chemicals, Plants, Venoms. C.C. Thomas, Springfield, IL</w:t>
      </w:r>
    </w:p>
    <w:p w14:paraId="571237A1"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lastRenderedPageBreak/>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 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 A.,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(2016). Cannabis effects on driving longitudinal control with and without alcohol. Journal of Applied Toxicology, 36, 1418-1429.</w:t>
      </w:r>
    </w:p>
    <w:p w14:paraId="70ED013D"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Gaffney, G.,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M.A. (2015). Controlled cannabis vaporizer administration: blood and plasma cannabinoids with and without alcohol. Clinical Chemistry, 61, 850– 869.</w:t>
      </w:r>
    </w:p>
    <w:p w14:paraId="4F5574A0"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 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 A.,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(2015). Cannabis effects on driving lateral control with and without alcohol. Drug and alcohol dependence, 154, 25-37</w:t>
      </w:r>
    </w:p>
    <w:p w14:paraId="1C67F485"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 L.,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(2013). Cannabis effects on driving skills. Clinical chemistry, 59, 478-492.</w:t>
      </w:r>
    </w:p>
    <w:p w14:paraId="5B1C565A"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14:paraId="692991D6"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Jones AW, </w:t>
      </w:r>
      <w:proofErr w:type="spellStart"/>
      <w:r w:rsidRPr="00937101">
        <w:rPr>
          <w:rFonts w:ascii="Times New Roman" w:hAnsi="Times New Roman" w:cs="Times New Roman"/>
          <w:sz w:val="20"/>
          <w:szCs w:val="20"/>
        </w:rPr>
        <w:t>Andersson</w:t>
      </w:r>
      <w:proofErr w:type="spellEnd"/>
      <w:r w:rsidRPr="00937101">
        <w:rPr>
          <w:rFonts w:ascii="Times New Roman" w:hAnsi="Times New Roman" w:cs="Times New Roman"/>
          <w:sz w:val="20"/>
          <w:szCs w:val="20"/>
        </w:rPr>
        <w:t xml:space="preserve"> L. 2003. Comparison of ethanol concentrations in venous blood and end expired breath during a controlled drinking study. Forensic Science International, 132 18– 25.</w:t>
      </w:r>
    </w:p>
    <w:p w14:paraId="7ACCA218"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(2004). An Overview of Cannabis Potency in Europe. European Monitoring Centre for Drugs and Drug Addiction: Lisbon.</w:t>
      </w:r>
    </w:p>
    <w:p w14:paraId="17736D61"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(2005). Cannabis potency in Europe. Addiction, 100, 884–886</w:t>
      </w:r>
    </w:p>
    <w:p w14:paraId="4237E30D"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Kurzthaler</w:t>
      </w:r>
      <w:proofErr w:type="spellEnd"/>
      <w:r w:rsidRPr="00937101">
        <w:rPr>
          <w:rFonts w:ascii="Times New Roman" w:hAnsi="Times New Roman" w:cs="Times New Roman"/>
          <w:sz w:val="20"/>
          <w:szCs w:val="20"/>
        </w:rPr>
        <w:t xml:space="preserve">, I., Hummer, M., Miller, C., </w:t>
      </w:r>
      <w:proofErr w:type="spellStart"/>
      <w:r w:rsidRPr="00937101">
        <w:rPr>
          <w:rFonts w:ascii="Times New Roman" w:hAnsi="Times New Roman" w:cs="Times New Roman"/>
          <w:sz w:val="20"/>
          <w:szCs w:val="20"/>
        </w:rPr>
        <w:t>Sperner-Unterweger</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Günther</w:t>
      </w:r>
      <w:proofErr w:type="spellEnd"/>
      <w:r w:rsidRPr="00937101">
        <w:rPr>
          <w:rFonts w:ascii="Times New Roman" w:hAnsi="Times New Roman" w:cs="Times New Roman"/>
          <w:sz w:val="20"/>
          <w:szCs w:val="20"/>
        </w:rPr>
        <w:t xml:space="preserve">, V., </w:t>
      </w:r>
      <w:proofErr w:type="spellStart"/>
      <w:r w:rsidRPr="00937101">
        <w:rPr>
          <w:rFonts w:ascii="Times New Roman" w:hAnsi="Times New Roman" w:cs="Times New Roman"/>
          <w:sz w:val="20"/>
          <w:szCs w:val="20"/>
        </w:rPr>
        <w:t>Wechdorn</w:t>
      </w:r>
      <w:proofErr w:type="spellEnd"/>
      <w:r w:rsidRPr="00937101">
        <w:rPr>
          <w:rFonts w:ascii="Times New Roman" w:hAnsi="Times New Roman" w:cs="Times New Roman"/>
          <w:sz w:val="20"/>
          <w:szCs w:val="20"/>
        </w:rPr>
        <w:t xml:space="preserve">, H., &amp; </w:t>
      </w:r>
      <w:proofErr w:type="spellStart"/>
      <w:r w:rsidRPr="00937101">
        <w:rPr>
          <w:rFonts w:ascii="Times New Roman" w:hAnsi="Times New Roman" w:cs="Times New Roman"/>
          <w:sz w:val="20"/>
          <w:szCs w:val="20"/>
        </w:rPr>
        <w:t>Fleischhacker</w:t>
      </w:r>
      <w:proofErr w:type="spellEnd"/>
      <w:r w:rsidRPr="00937101">
        <w:rPr>
          <w:rFonts w:ascii="Times New Roman" w:hAnsi="Times New Roman" w:cs="Times New Roman"/>
          <w:sz w:val="20"/>
          <w:szCs w:val="20"/>
        </w:rPr>
        <w:t>, W. W. (1999). Effect of cannabis use on cognitive functions and driving ability. The Journal of clinical psychiatry, 395-399</w:t>
      </w:r>
    </w:p>
    <w:p w14:paraId="750E4821"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Laumon</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Gadegbeku</w:t>
      </w:r>
      <w:proofErr w:type="spellEnd"/>
      <w:r w:rsidRPr="00937101">
        <w:rPr>
          <w:rFonts w:ascii="Times New Roman" w:hAnsi="Times New Roman" w:cs="Times New Roman"/>
          <w:sz w:val="20"/>
          <w:szCs w:val="20"/>
        </w:rPr>
        <w:t xml:space="preserve">, B., Martin, J.L., </w:t>
      </w:r>
      <w:proofErr w:type="spellStart"/>
      <w:r w:rsidRPr="00937101">
        <w:rPr>
          <w:rFonts w:ascii="Times New Roman" w:hAnsi="Times New Roman" w:cs="Times New Roman"/>
          <w:sz w:val="20"/>
          <w:szCs w:val="20"/>
        </w:rPr>
        <w:t>Biecheler</w:t>
      </w:r>
      <w:proofErr w:type="spellEnd"/>
      <w:r w:rsidRPr="00937101">
        <w:rPr>
          <w:rFonts w:ascii="Times New Roman" w:hAnsi="Times New Roman" w:cs="Times New Roman"/>
          <w:sz w:val="20"/>
          <w:szCs w:val="20"/>
        </w:rPr>
        <w:t>, M.B. (2005). Cannabis intoxication and fatal road crashes in France: population based case-control study. BMJ, 331-1371. [PubMed: 16321993]</w:t>
      </w:r>
    </w:p>
    <w:p w14:paraId="3FF21519"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Lee, J.D., </w:t>
      </w:r>
      <w:proofErr w:type="spellStart"/>
      <w:r w:rsidRPr="00937101">
        <w:rPr>
          <w:rFonts w:ascii="Times New Roman" w:hAnsi="Times New Roman" w:cs="Times New Roman"/>
          <w:sz w:val="20"/>
          <w:szCs w:val="20"/>
        </w:rPr>
        <w:t>Fiorentino</w:t>
      </w:r>
      <w:proofErr w:type="spellEnd"/>
      <w:r w:rsidRPr="00937101">
        <w:rPr>
          <w:rFonts w:ascii="Times New Roman" w:hAnsi="Times New Roman" w:cs="Times New Roman"/>
          <w:sz w:val="20"/>
          <w:szCs w:val="20"/>
        </w:rPr>
        <w:t xml:space="preserve">, D., Reyes, M.L., Brown, T.L., Ahmad, O., Fell, J., Ward, N., </w:t>
      </w:r>
      <w:proofErr w:type="spellStart"/>
      <w:r w:rsidRPr="00937101">
        <w:rPr>
          <w:rFonts w:ascii="Times New Roman" w:hAnsi="Times New Roman" w:cs="Times New Roman"/>
          <w:sz w:val="20"/>
          <w:szCs w:val="20"/>
        </w:rPr>
        <w:t>Dufour</w:t>
      </w:r>
      <w:proofErr w:type="spellEnd"/>
      <w:r w:rsidRPr="00937101">
        <w:rPr>
          <w:rFonts w:ascii="Times New Roman" w:hAnsi="Times New Roman" w:cs="Times New Roman"/>
          <w:sz w:val="20"/>
          <w:szCs w:val="20"/>
        </w:rPr>
        <w:t>, R. (2010). Assessing the Feasibility of Vehicle-Based Sensors to Detect Alcohol Impairment. National Highway Traffic Safety Administration, Report No. DOT HS 811–358</w:t>
      </w:r>
    </w:p>
    <w:p w14:paraId="4520245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Legrand, S.A., </w:t>
      </w:r>
      <w:proofErr w:type="spellStart"/>
      <w:r w:rsidRPr="00937101">
        <w:rPr>
          <w:rFonts w:ascii="Times New Roman" w:hAnsi="Times New Roman" w:cs="Times New Roman"/>
          <w:sz w:val="20"/>
          <w:szCs w:val="20"/>
        </w:rPr>
        <w:t>Isalberti</w:t>
      </w:r>
      <w:proofErr w:type="spellEnd"/>
      <w:r w:rsidRPr="00937101">
        <w:rPr>
          <w:rFonts w:ascii="Times New Roman" w:hAnsi="Times New Roman" w:cs="Times New Roman"/>
          <w:sz w:val="20"/>
          <w:szCs w:val="20"/>
        </w:rPr>
        <w:t xml:space="preserve">, C., Der Linden, T.V., </w:t>
      </w:r>
      <w:proofErr w:type="spellStart"/>
      <w:r w:rsidRPr="00937101">
        <w:rPr>
          <w:rFonts w:ascii="Times New Roman" w:hAnsi="Times New Roman" w:cs="Times New Roman"/>
          <w:sz w:val="20"/>
          <w:szCs w:val="20"/>
        </w:rPr>
        <w:t>Bernhoft</w:t>
      </w:r>
      <w:proofErr w:type="spellEnd"/>
      <w:r w:rsidRPr="00937101">
        <w:rPr>
          <w:rFonts w:ascii="Times New Roman" w:hAnsi="Times New Roman" w:cs="Times New Roman"/>
          <w:sz w:val="20"/>
          <w:szCs w:val="20"/>
        </w:rPr>
        <w:t xml:space="preserve">, I.M., </w:t>
      </w:r>
      <w:proofErr w:type="spellStart"/>
      <w:r w:rsidRPr="00937101">
        <w:rPr>
          <w:rFonts w:ascii="Times New Roman" w:hAnsi="Times New Roman" w:cs="Times New Roman"/>
          <w:sz w:val="20"/>
          <w:szCs w:val="20"/>
        </w:rPr>
        <w:t>Hels</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Simonsen</w:t>
      </w:r>
      <w:proofErr w:type="spellEnd"/>
      <w:r w:rsidRPr="00937101">
        <w:rPr>
          <w:rFonts w:ascii="Times New Roman" w:hAnsi="Times New Roman" w:cs="Times New Roman"/>
          <w:sz w:val="20"/>
          <w:szCs w:val="20"/>
        </w:rPr>
        <w:t xml:space="preserve">, K.W., </w:t>
      </w:r>
      <w:proofErr w:type="spellStart"/>
      <w:r w:rsidRPr="00937101">
        <w:rPr>
          <w:rFonts w:ascii="Times New Roman" w:hAnsi="Times New Roman" w:cs="Times New Roman"/>
          <w:sz w:val="20"/>
          <w:szCs w:val="20"/>
        </w:rPr>
        <w:t>Favretto</w:t>
      </w:r>
      <w:proofErr w:type="spellEnd"/>
      <w:r w:rsidRPr="00937101">
        <w:rPr>
          <w:rFonts w:ascii="Times New Roman" w:hAnsi="Times New Roman" w:cs="Times New Roman"/>
          <w:sz w:val="20"/>
          <w:szCs w:val="20"/>
        </w:rPr>
        <w:t xml:space="preserve">, D., Ferrara, S.D., </w:t>
      </w:r>
      <w:proofErr w:type="spellStart"/>
      <w:r w:rsidRPr="00937101">
        <w:rPr>
          <w:rFonts w:ascii="Times New Roman" w:hAnsi="Times New Roman" w:cs="Times New Roman"/>
          <w:sz w:val="20"/>
          <w:szCs w:val="20"/>
        </w:rPr>
        <w:t>Caplinskiene</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Minkuviene</w:t>
      </w:r>
      <w:proofErr w:type="spellEnd"/>
      <w:r w:rsidRPr="00937101">
        <w:rPr>
          <w:rFonts w:ascii="Times New Roman" w:hAnsi="Times New Roman" w:cs="Times New Roman"/>
          <w:sz w:val="20"/>
          <w:szCs w:val="20"/>
        </w:rPr>
        <w:t xml:space="preserve">, Z., </w:t>
      </w:r>
      <w:proofErr w:type="spellStart"/>
      <w:r w:rsidRPr="00937101">
        <w:rPr>
          <w:rFonts w:ascii="Times New Roman" w:hAnsi="Times New Roman" w:cs="Times New Roman"/>
          <w:sz w:val="20"/>
          <w:szCs w:val="20"/>
        </w:rPr>
        <w:t>Pauliukevicius</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Houwing</w:t>
      </w:r>
      <w:proofErr w:type="spellEnd"/>
      <w:r w:rsidRPr="00937101">
        <w:rPr>
          <w:rFonts w:ascii="Times New Roman" w:hAnsi="Times New Roman" w:cs="Times New Roman"/>
          <w:sz w:val="20"/>
          <w:szCs w:val="20"/>
        </w:rPr>
        <w:t xml:space="preserve">, S., </w:t>
      </w:r>
      <w:proofErr w:type="spellStart"/>
      <w:r w:rsidRPr="00937101">
        <w:rPr>
          <w:rFonts w:ascii="Times New Roman" w:hAnsi="Times New Roman" w:cs="Times New Roman"/>
          <w:sz w:val="20"/>
          <w:szCs w:val="20"/>
        </w:rPr>
        <w:t>Mathijssen</w:t>
      </w:r>
      <w:proofErr w:type="spellEnd"/>
      <w:r w:rsidRPr="00937101">
        <w:rPr>
          <w:rFonts w:ascii="Times New Roman" w:hAnsi="Times New Roman" w:cs="Times New Roman"/>
          <w:sz w:val="20"/>
          <w:szCs w:val="20"/>
        </w:rPr>
        <w:t xml:space="preserve">, R., </w:t>
      </w:r>
      <w:proofErr w:type="spellStart"/>
      <w:r w:rsidRPr="00937101">
        <w:rPr>
          <w:rFonts w:ascii="Times New Roman" w:hAnsi="Times New Roman" w:cs="Times New Roman"/>
          <w:sz w:val="20"/>
          <w:szCs w:val="20"/>
        </w:rPr>
        <w:t>Lillsunde</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Langel</w:t>
      </w:r>
      <w:proofErr w:type="spellEnd"/>
      <w:r w:rsidRPr="00937101">
        <w:rPr>
          <w:rFonts w:ascii="Times New Roman" w:hAnsi="Times New Roman" w:cs="Times New Roman"/>
          <w:sz w:val="20"/>
          <w:szCs w:val="20"/>
        </w:rPr>
        <w:t xml:space="preserve">, K., </w:t>
      </w:r>
      <w:proofErr w:type="spellStart"/>
      <w:r w:rsidRPr="00937101">
        <w:rPr>
          <w:rFonts w:ascii="Times New Roman" w:hAnsi="Times New Roman" w:cs="Times New Roman"/>
          <w:sz w:val="20"/>
          <w:szCs w:val="20"/>
        </w:rPr>
        <w:t>Blencowe</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Verstraete</w:t>
      </w:r>
      <w:proofErr w:type="spellEnd"/>
      <w:r w:rsidRPr="00937101">
        <w:rPr>
          <w:rFonts w:ascii="Times New Roman" w:hAnsi="Times New Roman" w:cs="Times New Roman"/>
          <w:sz w:val="20"/>
          <w:szCs w:val="20"/>
        </w:rPr>
        <w:t>, A.G. (2013). Alcohol and drugs in seriously injured drivers in six European countries. Drug Testing and Analysis, 5, 156–165. [PubMed: 22887894]</w:t>
      </w:r>
    </w:p>
    <w:p w14:paraId="7D1F09A6"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Lenne</w:t>
      </w:r>
      <w:proofErr w:type="spellEnd"/>
      <w:r w:rsidRPr="00937101">
        <w:rPr>
          <w:rFonts w:ascii="Times New Roman" w:hAnsi="Times New Roman" w:cs="Times New Roman"/>
          <w:sz w:val="20"/>
          <w:szCs w:val="20"/>
        </w:rPr>
        <w:t xml:space="preserve">, M.G., </w:t>
      </w:r>
      <w:proofErr w:type="spellStart"/>
      <w:r w:rsidRPr="00937101">
        <w:rPr>
          <w:rFonts w:ascii="Times New Roman" w:hAnsi="Times New Roman" w:cs="Times New Roman"/>
          <w:sz w:val="20"/>
          <w:szCs w:val="20"/>
        </w:rPr>
        <w:t>Dietze</w:t>
      </w:r>
      <w:proofErr w:type="spellEnd"/>
      <w:r w:rsidRPr="00937101">
        <w:rPr>
          <w:rFonts w:ascii="Times New Roman" w:hAnsi="Times New Roman" w:cs="Times New Roman"/>
          <w:sz w:val="20"/>
          <w:szCs w:val="20"/>
        </w:rPr>
        <w:t xml:space="preserve">, P.M., </w:t>
      </w:r>
      <w:proofErr w:type="spellStart"/>
      <w:r w:rsidRPr="00937101">
        <w:rPr>
          <w:rFonts w:ascii="Times New Roman" w:hAnsi="Times New Roman" w:cs="Times New Roman"/>
          <w:sz w:val="20"/>
          <w:szCs w:val="20"/>
        </w:rPr>
        <w:t>Triggs</w:t>
      </w:r>
      <w:proofErr w:type="spellEnd"/>
      <w:r w:rsidRPr="00937101">
        <w:rPr>
          <w:rFonts w:ascii="Times New Roman" w:hAnsi="Times New Roman" w:cs="Times New Roman"/>
          <w:sz w:val="20"/>
          <w:szCs w:val="20"/>
        </w:rPr>
        <w:t xml:space="preserve">, T.J., </w:t>
      </w:r>
      <w:proofErr w:type="spellStart"/>
      <w:r w:rsidRPr="00937101">
        <w:rPr>
          <w:rFonts w:ascii="Times New Roman" w:hAnsi="Times New Roman" w:cs="Times New Roman"/>
          <w:sz w:val="20"/>
          <w:szCs w:val="20"/>
        </w:rPr>
        <w:t>Walmsley</w:t>
      </w:r>
      <w:proofErr w:type="spellEnd"/>
      <w:r w:rsidRPr="00937101">
        <w:rPr>
          <w:rFonts w:ascii="Times New Roman" w:hAnsi="Times New Roman" w:cs="Times New Roman"/>
          <w:sz w:val="20"/>
          <w:szCs w:val="20"/>
        </w:rPr>
        <w:t>, S., Murphy, B., Redman, J.R. (2010). The effects of cannabis and alcohol on simulated arterial driving: influences of driving experience and task demand. Accident Analysis &amp; Prevention. 42, 859–866.</w:t>
      </w:r>
    </w:p>
    <w:p w14:paraId="2AC222A9"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K.Y., Li, G. (2012). Marijuana use and motor vehicle crashes. American Journal of Epidemiology, 34, 65–72.</w:t>
      </w:r>
    </w:p>
    <w:p w14:paraId="74B882E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Li, G., Brady, J., &amp; Chen, Q. (2013). Drug use and fatal motor vehicle crashes: A case-controlled study. Accident Analysis &amp; Prevention, 60, 205-210</w:t>
      </w:r>
    </w:p>
    <w:p w14:paraId="658221F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Liguori</w:t>
      </w:r>
      <w:proofErr w:type="spellEnd"/>
      <w:r w:rsidRPr="00937101">
        <w:rPr>
          <w:rFonts w:ascii="Times New Roman" w:hAnsi="Times New Roman" w:cs="Times New Roman"/>
          <w:sz w:val="20"/>
          <w:szCs w:val="20"/>
        </w:rPr>
        <w:t xml:space="preserve">, A. (2009). Simulator studies of drug-induced driving impairment. In J. C. </w:t>
      </w:r>
      <w:proofErr w:type="spellStart"/>
      <w:r w:rsidRPr="00937101">
        <w:rPr>
          <w:rFonts w:ascii="Times New Roman" w:hAnsi="Times New Roman" w:cs="Times New Roman"/>
          <w:sz w:val="20"/>
          <w:szCs w:val="20"/>
        </w:rPr>
        <w:t>Verster</w:t>
      </w:r>
      <w:proofErr w:type="spellEnd"/>
      <w:r w:rsidRPr="00937101">
        <w:rPr>
          <w:rFonts w:ascii="Times New Roman" w:hAnsi="Times New Roman" w:cs="Times New Roman"/>
          <w:sz w:val="20"/>
          <w:szCs w:val="20"/>
        </w:rPr>
        <w:t xml:space="preserve">, S. R. </w:t>
      </w:r>
      <w:proofErr w:type="spellStart"/>
      <w:r w:rsidRPr="00937101">
        <w:rPr>
          <w:rFonts w:ascii="Times New Roman" w:hAnsi="Times New Roman" w:cs="Times New Roman"/>
          <w:sz w:val="20"/>
          <w:szCs w:val="20"/>
        </w:rPr>
        <w:t>Pandi-Perumal</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&amp; J. J. De </w:t>
      </w:r>
      <w:proofErr w:type="spellStart"/>
      <w:r w:rsidRPr="00937101">
        <w:rPr>
          <w:rFonts w:ascii="Times New Roman" w:hAnsi="Times New Roman" w:cs="Times New Roman"/>
          <w:sz w:val="20"/>
          <w:szCs w:val="20"/>
        </w:rPr>
        <w:t>Gier</w:t>
      </w:r>
      <w:proofErr w:type="spellEnd"/>
      <w:r w:rsidRPr="00937101">
        <w:rPr>
          <w:rFonts w:ascii="Times New Roman" w:hAnsi="Times New Roman" w:cs="Times New Roman"/>
          <w:sz w:val="20"/>
          <w:szCs w:val="20"/>
        </w:rPr>
        <w:t xml:space="preserve"> (Eds.), Drugs, driving and traffic safety, (pp 75– 82). Basel, Switzerland: </w:t>
      </w:r>
      <w:proofErr w:type="spellStart"/>
      <w:r w:rsidRPr="00937101">
        <w:rPr>
          <w:rFonts w:ascii="Times New Roman" w:hAnsi="Times New Roman" w:cs="Times New Roman"/>
          <w:sz w:val="20"/>
          <w:szCs w:val="20"/>
        </w:rPr>
        <w:t>Birkhauser</w:t>
      </w:r>
      <w:proofErr w:type="spellEnd"/>
      <w:r w:rsidRPr="00937101">
        <w:rPr>
          <w:rFonts w:ascii="Times New Roman" w:hAnsi="Times New Roman" w:cs="Times New Roman"/>
          <w:sz w:val="20"/>
          <w:szCs w:val="20"/>
        </w:rPr>
        <w:t xml:space="preserve"> </w:t>
      </w:r>
      <w:proofErr w:type="spellStart"/>
      <w:r w:rsidRPr="00937101">
        <w:rPr>
          <w:rFonts w:ascii="Times New Roman" w:hAnsi="Times New Roman" w:cs="Times New Roman"/>
          <w:sz w:val="20"/>
          <w:szCs w:val="20"/>
        </w:rPr>
        <w:t>Verlag</w:t>
      </w:r>
      <w:proofErr w:type="spellEnd"/>
      <w:r w:rsidRPr="00937101">
        <w:rPr>
          <w:rFonts w:ascii="Times New Roman" w:hAnsi="Times New Roman" w:cs="Times New Roman"/>
          <w:sz w:val="20"/>
          <w:szCs w:val="20"/>
        </w:rPr>
        <w:t>.</w:t>
      </w:r>
    </w:p>
    <w:p w14:paraId="4C5E095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Marks, D. F., &amp; </w:t>
      </w:r>
      <w:proofErr w:type="spellStart"/>
      <w:r w:rsidRPr="00937101">
        <w:rPr>
          <w:rFonts w:ascii="Times New Roman" w:hAnsi="Times New Roman" w:cs="Times New Roman"/>
          <w:sz w:val="20"/>
          <w:szCs w:val="20"/>
        </w:rPr>
        <w:t>MacAvoy</w:t>
      </w:r>
      <w:proofErr w:type="spellEnd"/>
      <w:r w:rsidRPr="00937101">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14:paraId="4E98940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Martin, T. L., </w:t>
      </w:r>
      <w:proofErr w:type="spellStart"/>
      <w:r w:rsidRPr="00937101">
        <w:rPr>
          <w:rFonts w:ascii="Times New Roman" w:hAnsi="Times New Roman" w:cs="Times New Roman"/>
          <w:sz w:val="20"/>
          <w:szCs w:val="20"/>
        </w:rPr>
        <w:t>Solbeck</w:t>
      </w:r>
      <w:proofErr w:type="spellEnd"/>
      <w:r w:rsidRPr="00937101">
        <w:rPr>
          <w:rFonts w:ascii="Times New Roman" w:hAnsi="Times New Roman" w:cs="Times New Roman"/>
          <w:sz w:val="20"/>
          <w:szCs w:val="20"/>
        </w:rPr>
        <w:t xml:space="preserve">, P. A., </w:t>
      </w:r>
      <w:proofErr w:type="spellStart"/>
      <w:r w:rsidRPr="00937101">
        <w:rPr>
          <w:rFonts w:ascii="Times New Roman" w:hAnsi="Times New Roman" w:cs="Times New Roman"/>
          <w:sz w:val="20"/>
          <w:szCs w:val="20"/>
        </w:rPr>
        <w:t>Mayers</w:t>
      </w:r>
      <w:proofErr w:type="spellEnd"/>
      <w:r w:rsidRPr="00937101">
        <w:rPr>
          <w:rFonts w:ascii="Times New Roman" w:hAnsi="Times New Roman" w:cs="Times New Roman"/>
          <w:sz w:val="20"/>
          <w:szCs w:val="20"/>
        </w:rPr>
        <w:t xml:space="preserve">, D. J., </w:t>
      </w:r>
      <w:proofErr w:type="spellStart"/>
      <w:r w:rsidRPr="00937101">
        <w:rPr>
          <w:rFonts w:ascii="Times New Roman" w:hAnsi="Times New Roman" w:cs="Times New Roman"/>
          <w:sz w:val="20"/>
          <w:szCs w:val="20"/>
        </w:rPr>
        <w:t>Langille</w:t>
      </w:r>
      <w:proofErr w:type="spellEnd"/>
      <w:r w:rsidRPr="00937101">
        <w:rPr>
          <w:rFonts w:ascii="Times New Roman" w:hAnsi="Times New Roman" w:cs="Times New Roman"/>
          <w:sz w:val="20"/>
          <w:szCs w:val="20"/>
        </w:rPr>
        <w:t xml:space="preserve">, R. M., </w:t>
      </w:r>
      <w:proofErr w:type="spellStart"/>
      <w:r w:rsidRPr="00937101">
        <w:rPr>
          <w:rFonts w:ascii="Times New Roman" w:hAnsi="Times New Roman" w:cs="Times New Roman"/>
          <w:sz w:val="20"/>
          <w:szCs w:val="20"/>
        </w:rPr>
        <w:t>Buczek</w:t>
      </w:r>
      <w:proofErr w:type="spellEnd"/>
      <w:r w:rsidRPr="00937101">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14:paraId="4E730F48"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14:paraId="2F1E0EFB"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14:paraId="2F317426"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lastRenderedPageBreak/>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De </w:t>
      </w:r>
      <w:proofErr w:type="spellStart"/>
      <w:r w:rsidRPr="00937101">
        <w:rPr>
          <w:rFonts w:ascii="Times New Roman" w:hAnsi="Times New Roman" w:cs="Times New Roman"/>
          <w:sz w:val="20"/>
          <w:szCs w:val="20"/>
        </w:rPr>
        <w:t>Brouwer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 Moeller, M.,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(2011). Tolerance and </w:t>
      </w:r>
      <w:proofErr w:type="spellStart"/>
      <w:r w:rsidRPr="00937101">
        <w:rPr>
          <w:rFonts w:ascii="Times New Roman" w:hAnsi="Times New Roman" w:cs="Times New Roman"/>
          <w:sz w:val="20"/>
          <w:szCs w:val="20"/>
        </w:rPr>
        <w:t>crosstolerance</w:t>
      </w:r>
      <w:proofErr w:type="spellEnd"/>
      <w:r w:rsidRPr="00937101">
        <w:rPr>
          <w:rFonts w:ascii="Times New Roman" w:hAnsi="Times New Roman" w:cs="Times New Roman"/>
          <w:sz w:val="20"/>
          <w:szCs w:val="20"/>
        </w:rPr>
        <w:t xml:space="preserve"> to neurocognitive effects of THC and alcohol in heavy cannabis users. Psychopharmacology. 214, 391–401. [PubMed: 21049267]</w:t>
      </w:r>
    </w:p>
    <w:p w14:paraId="17419BCA"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van </w:t>
      </w:r>
      <w:proofErr w:type="spellStart"/>
      <w:r w:rsidRPr="00937101">
        <w:rPr>
          <w:rFonts w:ascii="Times New Roman" w:hAnsi="Times New Roman" w:cs="Times New Roman"/>
          <w:sz w:val="20"/>
          <w:szCs w:val="20"/>
        </w:rPr>
        <w:t>Ruitenbeek</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L., Schneider, E., &amp; Moeller, M. R. (2006). High-potency marijuana impairs executive function and inhibitory motor control. </w:t>
      </w:r>
      <w:proofErr w:type="spellStart"/>
      <w:r w:rsidRPr="00937101">
        <w:rPr>
          <w:rFonts w:ascii="Times New Roman" w:hAnsi="Times New Roman" w:cs="Times New Roman"/>
          <w:sz w:val="20"/>
          <w:szCs w:val="20"/>
        </w:rPr>
        <w:t>Neuropsychopharmacology</w:t>
      </w:r>
      <w:proofErr w:type="spellEnd"/>
      <w:r w:rsidRPr="00937101">
        <w:rPr>
          <w:rFonts w:ascii="Times New Roman" w:hAnsi="Times New Roman" w:cs="Times New Roman"/>
          <w:sz w:val="20"/>
          <w:szCs w:val="20"/>
        </w:rPr>
        <w:t>, 31, 2296.</w:t>
      </w:r>
    </w:p>
    <w:p w14:paraId="4B0260E2"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Robbe</w:t>
      </w:r>
      <w:proofErr w:type="spellEnd"/>
      <w:r w:rsidRPr="00937101">
        <w:rPr>
          <w:rFonts w:ascii="Times New Roman" w:hAnsi="Times New Roman" w:cs="Times New Roman"/>
          <w:sz w:val="20"/>
          <w:szCs w:val="20"/>
        </w:rPr>
        <w:t>, H. W. J., &amp; O'Hanlon, J. F. (2000). Marijuana, alcohol and actual driving performance. Human Psychopharmacology: Clinical and Experimental, 15, 551-558.</w:t>
      </w:r>
    </w:p>
    <w:p w14:paraId="354BA966"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(2017). Marijuana and the risk of fatal car crashes: what can we learn from FARS and NRS data</w:t>
      </w:r>
      <w:proofErr w:type="gramStart"/>
      <w:r w:rsidRPr="00937101">
        <w:rPr>
          <w:rFonts w:ascii="Times New Roman" w:hAnsi="Times New Roman" w:cs="Times New Roman"/>
          <w:sz w:val="20"/>
          <w:szCs w:val="20"/>
        </w:rPr>
        <w:t>?.</w:t>
      </w:r>
      <w:proofErr w:type="gramEnd"/>
      <w:r w:rsidRPr="00937101">
        <w:rPr>
          <w:rFonts w:ascii="Times New Roman" w:hAnsi="Times New Roman" w:cs="Times New Roman"/>
          <w:sz w:val="20"/>
          <w:szCs w:val="20"/>
        </w:rPr>
        <w:t xml:space="preserve"> The Journal of Primary Prevention, 38, 315-328.</w:t>
      </w:r>
    </w:p>
    <w:p w14:paraId="32AE8C1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(2014). Drugs and alcohol: Their relative crash risk. Journal of Studies on Alcohol and Drugs, 75, 56-64.</w:t>
      </w:r>
    </w:p>
    <w:p w14:paraId="6D41269E"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Salomonsen-Sautel</w:t>
      </w:r>
      <w:proofErr w:type="spellEnd"/>
      <w:r w:rsidRPr="00937101">
        <w:rPr>
          <w:rFonts w:ascii="Times New Roman" w:hAnsi="Times New Roman" w:cs="Times New Roman"/>
          <w:sz w:val="20"/>
          <w:szCs w:val="20"/>
        </w:rPr>
        <w:t xml:space="preserve">, S., Min, S. J., Sakai, J. T., </w:t>
      </w:r>
      <w:proofErr w:type="spellStart"/>
      <w:r w:rsidRPr="00937101">
        <w:rPr>
          <w:rFonts w:ascii="Times New Roman" w:hAnsi="Times New Roman" w:cs="Times New Roman"/>
          <w:sz w:val="20"/>
          <w:szCs w:val="20"/>
        </w:rPr>
        <w:t>Thurstone</w:t>
      </w:r>
      <w:proofErr w:type="spellEnd"/>
      <w:r w:rsidRPr="00937101">
        <w:rPr>
          <w:rFonts w:ascii="Times New Roman" w:hAnsi="Times New Roman" w:cs="Times New Roman"/>
          <w:sz w:val="20"/>
          <w:szCs w:val="20"/>
        </w:rPr>
        <w:t xml:space="preserve">, C., &amp; </w:t>
      </w:r>
      <w:proofErr w:type="spellStart"/>
      <w:r w:rsidRPr="00937101">
        <w:rPr>
          <w:rFonts w:ascii="Times New Roman" w:hAnsi="Times New Roman" w:cs="Times New Roman"/>
          <w:sz w:val="20"/>
          <w:szCs w:val="20"/>
        </w:rPr>
        <w:t>Hopfer</w:t>
      </w:r>
      <w:proofErr w:type="spellEnd"/>
      <w:r w:rsidRPr="00937101">
        <w:rPr>
          <w:rFonts w:ascii="Times New Roman" w:hAnsi="Times New Roman" w:cs="Times New Roman"/>
          <w:sz w:val="20"/>
          <w:szCs w:val="20"/>
        </w:rPr>
        <w:t>, C. (2014). Trends in fatal motor vehicle crashes before and after marijuana commercialization in Colorado. Drug and alcohol dependence, 140, 137-144.</w:t>
      </w:r>
    </w:p>
    <w:p w14:paraId="77737A8C"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Schwope</w:t>
      </w:r>
      <w:proofErr w:type="spellEnd"/>
      <w:r w:rsidRPr="00937101">
        <w:rPr>
          <w:rFonts w:ascii="Times New Roman" w:hAnsi="Times New Roman" w:cs="Times New Roman"/>
          <w:sz w:val="20"/>
          <w:szCs w:val="20"/>
        </w:rPr>
        <w:t xml:space="preserve">, D.,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(2011). Direct quantification of cannabinoids and cannabinoid glucuronides in whole blood by liquid chromatography–tandem mass spectrometry. Analytical and Bioanalytical Chemistry, 401, 1273–1283. [PubMed: 21727996]</w:t>
      </w:r>
    </w:p>
    <w:p w14:paraId="24315681"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Starmer</w:t>
      </w:r>
      <w:proofErr w:type="spellEnd"/>
      <w:r w:rsidRPr="00937101">
        <w:rPr>
          <w:rFonts w:ascii="Times New Roman" w:hAnsi="Times New Roman" w:cs="Times New Roman"/>
          <w:sz w:val="20"/>
          <w:szCs w:val="20"/>
        </w:rPr>
        <w:t xml:space="preserve">, G. (1989) Effects of low to moderate doses of ethanol on human driving performance. In Human Metabolism of Alcohol (Volume 1): Pharmacokinetics, </w:t>
      </w:r>
      <w:proofErr w:type="spellStart"/>
      <w:r w:rsidRPr="00937101">
        <w:rPr>
          <w:rFonts w:ascii="Times New Roman" w:hAnsi="Times New Roman" w:cs="Times New Roman"/>
          <w:sz w:val="20"/>
          <w:szCs w:val="20"/>
        </w:rPr>
        <w:t>Medicolegal</w:t>
      </w:r>
      <w:proofErr w:type="spellEnd"/>
      <w:r w:rsidRPr="00937101">
        <w:rPr>
          <w:rFonts w:ascii="Times New Roman" w:hAnsi="Times New Roman" w:cs="Times New Roman"/>
          <w:sz w:val="20"/>
          <w:szCs w:val="20"/>
        </w:rPr>
        <w:t xml:space="preserve"> aspects and General Interest, Crow K., Batt R. (eds.), pp. 101–133. CRC Press, Boca Raton, Florida</w:t>
      </w:r>
    </w:p>
    <w:p w14:paraId="13D06044"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Steentoft</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Simonsen</w:t>
      </w:r>
      <w:proofErr w:type="spellEnd"/>
      <w:r w:rsidRPr="00937101">
        <w:rPr>
          <w:rFonts w:ascii="Times New Roman" w:hAnsi="Times New Roman" w:cs="Times New Roman"/>
          <w:sz w:val="20"/>
          <w:szCs w:val="20"/>
        </w:rPr>
        <w:t xml:space="preserve">, K.W., Linnet, K. (2010) </w:t>
      </w:r>
      <w:proofErr w:type="gramStart"/>
      <w:r w:rsidRPr="00937101">
        <w:rPr>
          <w:rFonts w:ascii="Times New Roman" w:hAnsi="Times New Roman" w:cs="Times New Roman"/>
          <w:sz w:val="20"/>
          <w:szCs w:val="20"/>
        </w:rPr>
        <w:t>The</w:t>
      </w:r>
      <w:proofErr w:type="gramEnd"/>
      <w:r w:rsidRPr="00937101">
        <w:rPr>
          <w:rFonts w:ascii="Times New Roman" w:hAnsi="Times New Roman" w:cs="Times New Roman"/>
          <w:sz w:val="20"/>
          <w:szCs w:val="20"/>
        </w:rPr>
        <w:t xml:space="preserve"> frequency of drugs among Danish drivers before and after the introduction of fixed concentration limits. Traffic Injury Prevention, 11, 329–333.</w:t>
      </w:r>
    </w:p>
    <w:p w14:paraId="3C09DC8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S.W.,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E.L., Moeller, M.R., &amp;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14:paraId="615E205A"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Urfer</w:t>
      </w:r>
      <w:proofErr w:type="spellEnd"/>
      <w:r w:rsidRPr="00937101">
        <w:rPr>
          <w:rFonts w:ascii="Times New Roman" w:hAnsi="Times New Roman" w:cs="Times New Roman"/>
          <w:sz w:val="20"/>
          <w:szCs w:val="20"/>
        </w:rPr>
        <w:t xml:space="preserve">, S., Morton, J., Beall, V., </w:t>
      </w:r>
      <w:proofErr w:type="spellStart"/>
      <w:r w:rsidRPr="00937101">
        <w:rPr>
          <w:rFonts w:ascii="Times New Roman" w:hAnsi="Times New Roman" w:cs="Times New Roman"/>
          <w:sz w:val="20"/>
          <w:szCs w:val="20"/>
        </w:rPr>
        <w:t>Feldmann</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Gunesch</w:t>
      </w:r>
      <w:proofErr w:type="spellEnd"/>
      <w:r w:rsidRPr="00937101">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37101">
        <w:rPr>
          <w:rFonts w:ascii="Times New Roman" w:hAnsi="Times New Roman" w:cs="Times New Roman"/>
          <w:sz w:val="20"/>
          <w:szCs w:val="20"/>
        </w:rPr>
        <w:t>Toxicol</w:t>
      </w:r>
      <w:proofErr w:type="spellEnd"/>
      <w:r w:rsidRPr="00937101">
        <w:rPr>
          <w:rFonts w:ascii="Times New Roman" w:hAnsi="Times New Roman" w:cs="Times New Roman"/>
          <w:sz w:val="20"/>
          <w:szCs w:val="20"/>
        </w:rPr>
        <w:t>, 38, 575–581. [PubMed: 25217549]</w:t>
      </w:r>
    </w:p>
    <w:p w14:paraId="730BF974"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Van Dyke, N., &amp; Fillmore, M. T. (2014). Acute effects of alcohol on inhibitory control and simulated driving in DUI offenders. Journal of safety research, 49, 5-e1.</w:t>
      </w:r>
    </w:p>
    <w:p w14:paraId="2D6DD266"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Wallgren</w:t>
      </w:r>
      <w:proofErr w:type="spellEnd"/>
      <w:r w:rsidRPr="00937101">
        <w:rPr>
          <w:rFonts w:ascii="Times New Roman" w:hAnsi="Times New Roman" w:cs="Times New Roman"/>
          <w:sz w:val="20"/>
          <w:szCs w:val="20"/>
        </w:rPr>
        <w:t xml:space="preserve"> H, Barry H. (1970) Actions of Alcohol, Vol I&amp;II, pp. 287–292, Elsevier Publishing, Amsterdam-London-New York</w:t>
      </w:r>
    </w:p>
    <w:p w14:paraId="692D6540"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14:paraId="0D922C0F" w14:textId="77777777" w:rsidR="00E7455B" w:rsidRPr="00E741B9" w:rsidRDefault="00E7455B">
      <w:pPr>
        <w:rPr>
          <w:b/>
        </w:rPr>
      </w:pPr>
    </w:p>
    <w:sectPr w:rsidR="00E7455B" w:rsidRPr="00E741B9">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 Brown" w:date="2020-02-26T09:12:00Z" w:initials="BTL">
    <w:p w14:paraId="6849488D" w14:textId="77777777" w:rsidR="00A9024B" w:rsidRDefault="00A9024B">
      <w:pPr>
        <w:pStyle w:val="CommentText"/>
      </w:pPr>
      <w:r>
        <w:rPr>
          <w:rStyle w:val="CommentReference"/>
        </w:rPr>
        <w:annotationRef/>
      </w:r>
      <w:r>
        <w:t>Need to double check, but I think we need to change all units to SI… I would report speed as m/s (mph), and SDLP as cm.</w:t>
      </w:r>
    </w:p>
  </w:comment>
  <w:comment w:id="3" w:author="Gaffney, Gary R" w:date="2020-02-24T14:20:00Z" w:initials="GGR">
    <w:p w14:paraId="5E712ADA" w14:textId="77777777" w:rsidR="00A9024B" w:rsidRDefault="00A9024B" w:rsidP="006D0116">
      <w:r>
        <w:rPr>
          <w:rStyle w:val="CommentReference"/>
        </w:rPr>
        <w:annotationRef/>
      </w:r>
      <w:r>
        <w:t xml:space="preserve"> If you want ‘impact’ how about “Consequential (Significant) Impact of Cannabis and Low Dose Alcohol on Divided Attention Tasks During Driving”</w:t>
      </w:r>
    </w:p>
    <w:p w14:paraId="3685E109" w14:textId="77777777" w:rsidR="00A9024B" w:rsidRPr="00FA3698" w:rsidRDefault="00A9024B" w:rsidP="006D0116">
      <w:pPr>
        <w:rPr>
          <w:i/>
          <w:iCs/>
        </w:rPr>
      </w:pPr>
      <w:r w:rsidRPr="00FA3698">
        <w:rPr>
          <w:i/>
          <w:iCs/>
        </w:rPr>
        <w:t>Or in the active tense:</w:t>
      </w:r>
    </w:p>
    <w:p w14:paraId="4916E911" w14:textId="77777777" w:rsidR="00A9024B" w:rsidRDefault="00A9024B" w:rsidP="006D0116">
      <w:r>
        <w:t>“Divided Attention During Driving Significantly (Consequentially) Altered (Affected) Under the Influence of Cannabis and Low Dose Alcohol: (Results of the National Advanced Simulator Study)</w:t>
      </w:r>
    </w:p>
    <w:p w14:paraId="0EF80001" w14:textId="77777777" w:rsidR="00A9024B" w:rsidRDefault="00A9024B" w:rsidP="006D0116"/>
    <w:p w14:paraId="5B24DD22" w14:textId="77777777" w:rsidR="00A9024B" w:rsidRDefault="00A9024B" w:rsidP="006D0116">
      <w:r>
        <w:t>(  ) = optional</w:t>
      </w:r>
    </w:p>
    <w:p w14:paraId="30445917" w14:textId="77777777" w:rsidR="00A9024B" w:rsidRDefault="00A9024B" w:rsidP="006D0116"/>
    <w:p w14:paraId="491A84DF" w14:textId="77777777" w:rsidR="00A9024B" w:rsidRDefault="00A9024B" w:rsidP="006D0116">
      <w:r>
        <w:t>There are a number of ways to alter the title.</w:t>
      </w:r>
    </w:p>
    <w:p w14:paraId="19683DB9" w14:textId="77777777" w:rsidR="00A9024B" w:rsidRDefault="00A9024B">
      <w:pPr>
        <w:pStyle w:val="CommentText"/>
      </w:pPr>
    </w:p>
  </w:comment>
  <w:comment w:id="10" w:author="Marilyn Huestis" w:date="2020-02-21T09:13:00Z" w:initials="MH">
    <w:p w14:paraId="4F14AC76" w14:textId="77777777" w:rsidR="00A9024B" w:rsidRDefault="00A9024B">
      <w:pPr>
        <w:pStyle w:val="CommentText"/>
      </w:pPr>
      <w:r>
        <w:rPr>
          <w:rStyle w:val="CommentReference"/>
        </w:rPr>
        <w:annotationRef/>
      </w:r>
      <w:r>
        <w:t>I feel strongly that the title did not encourage readers to be interested in the manuscript- this is much more interesting- if you think it is too long, we can drop the “in the NADS”</w:t>
      </w:r>
    </w:p>
  </w:comment>
  <w:comment w:id="11" w:author="Miller, Ryan" w:date="2020-02-04T11:23:00Z" w:initials="MR">
    <w:p w14:paraId="672904EE" w14:textId="77777777" w:rsidR="00A9024B" w:rsidRDefault="00A9024B">
      <w:pPr>
        <w:pStyle w:val="CommentText"/>
      </w:pPr>
      <w:r>
        <w:rPr>
          <w:rStyle w:val="CommentReference"/>
        </w:rPr>
        <w:annotationRef/>
      </w:r>
      <w:r>
        <w:rPr>
          <w:rFonts w:ascii="Arial" w:hAnsi="Arial" w:cs="Arial"/>
          <w:b/>
          <w:bCs/>
          <w:color w:val="333333"/>
        </w:rPr>
        <w:t>Author details.</w:t>
      </w:r>
      <w:r>
        <w:rPr>
          <w:rFonts w:ascii="Arial" w:hAnsi="Arial" w:cs="Arial"/>
          <w:color w:val="333333"/>
        </w:rPr>
        <w:t xml:space="preserve"> All authors of a manuscript should include their full name and affiliation on the cover page of the manuscript. Where available, please also include </w:t>
      </w:r>
      <w:proofErr w:type="spellStart"/>
      <w:r>
        <w:rPr>
          <w:rFonts w:ascii="Arial" w:hAnsi="Arial" w:cs="Arial"/>
          <w:color w:val="333333"/>
        </w:rPr>
        <w:t>ORCiDs</w:t>
      </w:r>
      <w:proofErr w:type="spellEnd"/>
      <w:r>
        <w:rPr>
          <w:rFonts w:ascii="Arial" w:hAnsi="Arial" w:cs="Arial"/>
          <w:color w:val="333333"/>
        </w:rPr>
        <w:t xml:space="preserve"> 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 </w:t>
      </w:r>
      <w:hyperlink r:id="rId1" w:tgtFrame="_blank" w:history="1">
        <w:r>
          <w:rPr>
            <w:rStyle w:val="Hyperlink"/>
            <w:rFonts w:ascii="Arial" w:hAnsi="Arial" w:cs="Arial"/>
            <w:color w:val="10147E"/>
          </w:rPr>
          <w:t>Read more on authorship</w:t>
        </w:r>
      </w:hyperlink>
      <w:r>
        <w:rPr>
          <w:rFonts w:ascii="Arial" w:hAnsi="Arial" w:cs="Arial"/>
          <w:color w:val="333333"/>
        </w:rPr>
        <w:t>.</w:t>
      </w:r>
    </w:p>
  </w:comment>
  <w:comment w:id="32" w:author="Gaffney, Gary R" w:date="2020-02-24T14:29:00Z" w:initials="GGR">
    <w:p w14:paraId="2BAF050A" w14:textId="77777777" w:rsidR="00A9024B" w:rsidRDefault="00A9024B">
      <w:pPr>
        <w:pStyle w:val="CommentText"/>
      </w:pPr>
      <w:r>
        <w:rPr>
          <w:rStyle w:val="CommentReference"/>
        </w:rPr>
        <w:annotationRef/>
      </w:r>
      <w:proofErr w:type="gramStart"/>
      <w:r>
        <w:t>added</w:t>
      </w:r>
      <w:proofErr w:type="gramEnd"/>
    </w:p>
  </w:comment>
  <w:comment w:id="39" w:author="Rebecca L Hartman" w:date="2020-02-18T12:09:00Z" w:initials="RLH">
    <w:p w14:paraId="74611DA8" w14:textId="77777777" w:rsidR="00A9024B" w:rsidRDefault="00A9024B">
      <w:pPr>
        <w:pStyle w:val="CommentText"/>
      </w:pPr>
      <w:r>
        <w:rPr>
          <w:rStyle w:val="CommentReference"/>
        </w:rPr>
        <w:annotationRef/>
      </w:r>
      <w:r>
        <w:t>Per the comment you included, I guess my actual affiliation has to go as a footnote?</w:t>
      </w:r>
    </w:p>
    <w:p w14:paraId="4CBBABBE" w14:textId="77777777" w:rsidR="00A9024B" w:rsidRDefault="00A9024B">
      <w:pPr>
        <w:pStyle w:val="CommentText"/>
      </w:pPr>
    </w:p>
    <w:p w14:paraId="56B87FA6" w14:textId="77777777" w:rsidR="00A9024B" w:rsidRDefault="00A9024B">
      <w:pPr>
        <w:pStyle w:val="CommentText"/>
      </w:pPr>
      <w:r>
        <w:t>Monroe County Office of the Medical Examiner, Rochester, NY.</w:t>
      </w:r>
    </w:p>
  </w:comment>
  <w:comment w:id="40" w:author="Tim Brown" w:date="2020-02-24T15:52:00Z" w:initials="BTL">
    <w:p w14:paraId="7F05E528" w14:textId="77777777" w:rsidR="00A9024B" w:rsidRDefault="00A9024B" w:rsidP="00FA4302">
      <w:pPr>
        <w:pStyle w:val="CommentText"/>
      </w:pPr>
      <w:r>
        <w:rPr>
          <w:rStyle w:val="CommentReference"/>
        </w:rPr>
        <w:annotationRef/>
      </w:r>
      <w:r>
        <w:rPr>
          <w:rStyle w:val="CommentReference"/>
        </w:rPr>
        <w:annotationRef/>
      </w:r>
      <w:r>
        <w:t>Good question.  The note says change during peer review, so maybe your current affiliation.  I also wonder what It means by during the research. Is it data collection when you were at NIDA or the analysis when you are at your current lab?</w:t>
      </w:r>
    </w:p>
    <w:p w14:paraId="20353847" w14:textId="77777777" w:rsidR="00A9024B" w:rsidRDefault="00A9024B">
      <w:pPr>
        <w:pStyle w:val="CommentText"/>
      </w:pPr>
    </w:p>
  </w:comment>
  <w:comment w:id="55" w:author="Miller, Ryan" w:date="2020-02-04T11:24:00Z" w:initials="MR">
    <w:p w14:paraId="34BCC24D" w14:textId="77777777" w:rsidR="00A9024B" w:rsidRDefault="00A9024B">
      <w:pPr>
        <w:pStyle w:val="CommentText"/>
      </w:pPr>
      <w:r>
        <w:rPr>
          <w:rStyle w:val="CommentReference"/>
        </w:rPr>
        <w:annotationRef/>
      </w:r>
      <w:r>
        <w:rPr>
          <w:rFonts w:ascii="Arial" w:hAnsi="Arial" w:cs="Arial"/>
          <w:color w:val="333333"/>
        </w:rPr>
        <w:t>Please supply all details required by your funding and grant-awarding bodies as follows</w:t>
      </w:r>
      <w:proofErr w:type="gramStart"/>
      <w:r>
        <w:rPr>
          <w:rFonts w:ascii="Arial" w:hAnsi="Arial" w:cs="Arial"/>
          <w:color w:val="333333"/>
        </w:rPr>
        <w:t>:</w:t>
      </w:r>
      <w:proofErr w:type="gramEnd"/>
      <w:r>
        <w:rPr>
          <w:rFonts w:ascii="Arial" w:hAnsi="Arial" w:cs="Arial"/>
          <w:color w:val="333333"/>
        </w:rPr>
        <w:br/>
      </w:r>
      <w:r>
        <w:rPr>
          <w:rFonts w:ascii="Arial" w:hAnsi="Arial" w:cs="Arial"/>
          <w:i/>
          <w:iCs/>
          <w:color w:val="333333"/>
        </w:rPr>
        <w:t>For single agency grants</w:t>
      </w:r>
      <w:r>
        <w:rPr>
          <w:rFonts w:ascii="Arial" w:hAnsi="Arial" w:cs="Arial"/>
          <w:color w:val="333333"/>
        </w:rPr>
        <w:br/>
        <w:t xml:space="preserve">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Fonts w:ascii="Arial" w:hAnsi="Arial" w:cs="Arial"/>
          <w:color w:val="333333"/>
        </w:rPr>
        <w:br/>
      </w:r>
      <w:r>
        <w:rPr>
          <w:rFonts w:ascii="Arial" w:hAnsi="Arial" w:cs="Arial"/>
          <w:i/>
          <w:iCs/>
          <w:color w:val="333333"/>
        </w:rPr>
        <w:t>For multiple agency grants</w:t>
      </w:r>
      <w:r>
        <w:rPr>
          <w:rFonts w:ascii="Arial" w:hAnsi="Arial" w:cs="Arial"/>
          <w:color w:val="333333"/>
        </w:rPr>
        <w:br/>
        <w:t xml:space="preserve">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67" w:author="Miller, Ryan" w:date="2020-02-04T11:25:00Z" w:initials="MR">
    <w:p w14:paraId="4876DAE4" w14:textId="77777777" w:rsidR="00A9024B" w:rsidRDefault="00A9024B">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 </w:t>
      </w:r>
      <w:hyperlink r:id="rId2" w:tgtFrame="_blank"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73" w:author="Miller, Ryan" w:date="2020-02-04T11:26:00Z" w:initials="MR">
    <w:p w14:paraId="12B82B48" w14:textId="77777777" w:rsidR="00A9024B" w:rsidRDefault="00A9024B">
      <w:pPr>
        <w:pStyle w:val="CommentText"/>
      </w:pPr>
      <w:r>
        <w:rPr>
          <w:rStyle w:val="CommentReference"/>
        </w:rPr>
        <w:annotationRef/>
      </w:r>
      <w:r>
        <w:rPr>
          <w:rFonts w:ascii="Arial" w:hAnsi="Arial" w:cs="Arial"/>
          <w:b/>
          <w:bCs/>
          <w:color w:val="333333"/>
        </w:rPr>
        <w:t>Data availability statement.</w:t>
      </w:r>
      <w:r>
        <w:rPr>
          <w:rFonts w:ascii="Arial" w:hAnsi="Arial" w:cs="Arial"/>
          <w:color w:val="333333"/>
        </w:rPr>
        <w:t> If there is a data set associated with the paper, please provide information about where the data supporting the results or analyses presented in the paper can be found. Where applicable, this should include the hyperlink, DOI or other persistent identifier associated with the data set(s). </w:t>
      </w:r>
      <w:hyperlink r:id="rId3" w:tgtFrame="_blank" w:history="1">
        <w:r>
          <w:rPr>
            <w:rStyle w:val="Hyperlink"/>
            <w:rFonts w:ascii="Arial" w:hAnsi="Arial" w:cs="Arial"/>
            <w:color w:val="10147E"/>
          </w:rPr>
          <w:t>Templates</w:t>
        </w:r>
      </w:hyperlink>
      <w:r>
        <w:rPr>
          <w:rFonts w:ascii="Arial" w:hAnsi="Arial" w:cs="Arial"/>
          <w:color w:val="333333"/>
        </w:rPr>
        <w:t> are also available to support authors.</w:t>
      </w:r>
    </w:p>
  </w:comment>
  <w:comment w:id="80" w:author="Marilyn Huestis" w:date="2020-02-21T09:57:00Z" w:initials="MH">
    <w:p w14:paraId="3E612373" w14:textId="77777777" w:rsidR="00A9024B" w:rsidRDefault="00A9024B">
      <w:pPr>
        <w:pStyle w:val="CommentText"/>
      </w:pPr>
      <w:r>
        <w:rPr>
          <w:rStyle w:val="CommentReference"/>
        </w:rPr>
        <w:annotationRef/>
      </w:r>
      <w:r>
        <w:t>Currently 365 words- what is your limit?</w:t>
      </w:r>
    </w:p>
  </w:comment>
  <w:comment w:id="77" w:author="Miller, Ryan" w:date="2020-01-31T15:54:00Z" w:initials="MR">
    <w:p w14:paraId="2F99D8C2" w14:textId="77777777" w:rsidR="00A9024B" w:rsidRDefault="00A9024B">
      <w:pPr>
        <w:pStyle w:val="CommentText"/>
      </w:pPr>
      <w:r>
        <w:rPr>
          <w:rStyle w:val="CommentReference"/>
        </w:rPr>
        <w:annotationRef/>
      </w:r>
      <w:r>
        <w:rPr>
          <w:rFonts w:ascii="Arial" w:hAnsi="Arial" w:cs="Arial"/>
          <w:color w:val="333333"/>
        </w:rPr>
        <w:t>Should contain a structured abstract of 350 words. The abstract should use the headings: objective, methods, results and conclusions.</w:t>
      </w:r>
    </w:p>
  </w:comment>
  <w:comment w:id="78" w:author="Rebecca L Hartman" w:date="2020-02-19T12:45:00Z" w:initials="RLH">
    <w:p w14:paraId="3C1D461F" w14:textId="77777777" w:rsidR="00A9024B" w:rsidRDefault="00A9024B">
      <w:pPr>
        <w:pStyle w:val="CommentText"/>
      </w:pPr>
      <w:r>
        <w:rPr>
          <w:rStyle w:val="CommentReference"/>
        </w:rPr>
        <w:annotationRef/>
      </w:r>
      <w:r>
        <w:t>Currently 516, so I’m going to try to cut it down</w:t>
      </w:r>
    </w:p>
  </w:comment>
  <w:comment w:id="124" w:author="Rebecca L Hartman" w:date="2020-02-19T13:44:00Z" w:initials="RLH">
    <w:p w14:paraId="4A17DD37" w14:textId="77777777" w:rsidR="00A9024B" w:rsidRDefault="00A9024B">
      <w:pPr>
        <w:pStyle w:val="CommentText"/>
      </w:pPr>
      <w:r>
        <w:rPr>
          <w:rStyle w:val="CommentReference"/>
        </w:rPr>
        <w:annotationRef/>
      </w:r>
      <w:r>
        <w:t xml:space="preserve">May want to change to “At 0.5 h post-dose,” to prevent confusion like the below relative to the blood/alcohol measurement </w:t>
      </w:r>
      <w:proofErr w:type="spellStart"/>
      <w:r>
        <w:t>timepoints</w:t>
      </w:r>
      <w:proofErr w:type="spellEnd"/>
      <w:r>
        <w:t>.</w:t>
      </w:r>
    </w:p>
  </w:comment>
  <w:comment w:id="171" w:author="Rebecca L Hartman" w:date="2020-02-19T13:42:00Z" w:initials="RLH">
    <w:p w14:paraId="60890969" w14:textId="77777777" w:rsidR="00A9024B" w:rsidRDefault="00A9024B" w:rsidP="005A179F">
      <w:pPr>
        <w:pStyle w:val="CommentText"/>
      </w:pPr>
      <w:r>
        <w:rPr>
          <w:rStyle w:val="CommentReference"/>
        </w:rPr>
        <w:annotationRef/>
      </w:r>
      <w:r>
        <w:t>Drive occurred at 0.5- ~1.3 h post-dose. The idea here was to create a curve based on two measurements each, pre- and post-drive.</w:t>
      </w:r>
    </w:p>
  </w:comment>
  <w:comment w:id="212" w:author="Rebecca L Hartman" w:date="2020-02-19T13:42:00Z" w:initials="RLH">
    <w:p w14:paraId="108E6B8A" w14:textId="77777777" w:rsidR="00A9024B" w:rsidRDefault="00A9024B">
      <w:pPr>
        <w:pStyle w:val="CommentText"/>
      </w:pPr>
      <w:r>
        <w:rPr>
          <w:rStyle w:val="CommentReference"/>
        </w:rPr>
        <w:annotationRef/>
      </w:r>
      <w:r>
        <w:t>Drive occurred at 0.5- ~1.3 h post-dose. The idea here was to create a curve based on two measurements each, pre- and post-drive.</w:t>
      </w:r>
    </w:p>
  </w:comment>
  <w:comment w:id="281" w:author="Rebecca L Hartman" w:date="2020-02-19T13:20:00Z" w:initials="RLH">
    <w:p w14:paraId="42C03778" w14:textId="77777777" w:rsidR="00A9024B" w:rsidRDefault="00A9024B">
      <w:pPr>
        <w:pStyle w:val="CommentText"/>
      </w:pPr>
      <w:r>
        <w:rPr>
          <w:rStyle w:val="CommentReference"/>
        </w:rPr>
        <w:annotationRef/>
      </w:r>
      <w:r>
        <w:t>I’m still very uncomfortable saying this. Plus, cuts words.</w:t>
      </w:r>
    </w:p>
  </w:comment>
  <w:comment w:id="304" w:author="Gaffney, Gary R" w:date="2020-02-24T14:30:00Z" w:initials="GGR">
    <w:p w14:paraId="631CC21F" w14:textId="77777777" w:rsidR="00A9024B" w:rsidRDefault="00A9024B">
      <w:pPr>
        <w:pStyle w:val="CommentText"/>
      </w:pPr>
      <w:r>
        <w:rPr>
          <w:rStyle w:val="CommentReference"/>
        </w:rPr>
        <w:annotationRef/>
      </w:r>
      <w:r>
        <w:t xml:space="preserve">As SDLP is a major metric in driving simulation if there was a significant difference it would be nice to include it in the abstract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98" w:author="Rebecca L Hartman" w:date="2020-02-19T13:25:00Z" w:initials="RLH">
    <w:p w14:paraId="614FFCB2" w14:textId="77777777" w:rsidR="00A9024B" w:rsidRDefault="00A9024B">
      <w:pPr>
        <w:pStyle w:val="CommentText"/>
      </w:pPr>
      <w:r>
        <w:rPr>
          <w:rStyle w:val="CommentReference"/>
        </w:rPr>
        <w:annotationRef/>
      </w:r>
      <w:r>
        <w:t>I didn’t see data supporting this. I’d be strongly inclined to delete this sentence—down to 350 words without it (including changing methods sentence above to “At 0.5 h post-dose,”)</w:t>
      </w:r>
    </w:p>
  </w:comment>
  <w:comment w:id="299" w:author="Miller, Ryan" w:date="2020-02-20T10:26:00Z" w:initials="MR">
    <w:p w14:paraId="549E25E9" w14:textId="77777777" w:rsidR="00A9024B" w:rsidRDefault="00A9024B">
      <w:pPr>
        <w:pStyle w:val="CommentText"/>
      </w:pPr>
      <w:r>
        <w:rPr>
          <w:rStyle w:val="CommentReference"/>
        </w:rPr>
        <w:annotationRef/>
      </w:r>
      <w:r>
        <w:t>This is reference to all 12 departures &gt;50% of vehicle width occurring in non-placebo dosing conditions.  But I would be okay deleting this (which also saves on words). I think that “highest severity” isn’t well-defined here which might make the statement misleading.</w:t>
      </w:r>
    </w:p>
  </w:comment>
  <w:comment w:id="79" w:author="Miller, Ryan" w:date="2020-03-02T14:56:00Z" w:initials="MR">
    <w:p w14:paraId="73DDD259" w14:textId="4FF8A5B0" w:rsidR="00A9024B" w:rsidRDefault="00A9024B">
      <w:pPr>
        <w:pStyle w:val="CommentText"/>
      </w:pPr>
      <w:r>
        <w:rPr>
          <w:rStyle w:val="CommentReference"/>
        </w:rPr>
        <w:annotationRef/>
      </w:r>
      <w:r>
        <w:t>Current ab</w:t>
      </w:r>
      <w:r w:rsidR="005D494D">
        <w:t xml:space="preserve">stract is at 350 words (exactly </w:t>
      </w:r>
      <w:r>
        <w:t>the limit)</w:t>
      </w:r>
    </w:p>
  </w:comment>
  <w:comment w:id="337" w:author="Miller, Ryan" w:date="2020-01-31T16:06:00Z" w:initials="MR">
    <w:p w14:paraId="52212F0A" w14:textId="77777777" w:rsidR="00A9024B" w:rsidRDefault="00A9024B">
      <w:pPr>
        <w:pStyle w:val="CommentText"/>
      </w:pPr>
      <w:r>
        <w:rPr>
          <w:rStyle w:val="CommentReference"/>
        </w:rPr>
        <w:annotationRef/>
      </w:r>
      <w:r>
        <w:rPr>
          <w:rFonts w:ascii="Arial" w:hAnsi="Arial" w:cs="Arial"/>
          <w:color w:val="333333"/>
        </w:rPr>
        <w:t>Should contain no more than 6 </w:t>
      </w:r>
      <w:r>
        <w:rPr>
          <w:rFonts w:ascii="Arial" w:hAnsi="Arial" w:cs="Arial"/>
          <w:b/>
          <w:bCs/>
          <w:color w:val="333333"/>
        </w:rPr>
        <w:t>keywords</w:t>
      </w:r>
      <w:r>
        <w:rPr>
          <w:rFonts w:ascii="Arial" w:hAnsi="Arial" w:cs="Arial"/>
          <w:color w:val="333333"/>
        </w:rPr>
        <w:t>. Read </w:t>
      </w:r>
      <w:hyperlink r:id="rId4" w:tgtFrame="_blank"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comment>
  <w:comment w:id="344" w:author="Miller, Ryan" w:date="2020-02-04T11:28:00Z" w:initials="MR">
    <w:p w14:paraId="5E1672D7" w14:textId="77777777" w:rsidR="00A9024B" w:rsidRDefault="00A9024B" w:rsidP="008E2667">
      <w:pPr>
        <w:pStyle w:val="NormalWeb"/>
        <w:rPr>
          <w:rFonts w:ascii="Arial" w:hAnsi="Arial" w:cs="Arial"/>
          <w:color w:val="333333"/>
        </w:rPr>
      </w:pPr>
      <w:r>
        <w:rPr>
          <w:rStyle w:val="CommentReference"/>
        </w:rPr>
        <w:annotationRef/>
      </w:r>
      <w:r>
        <w:rPr>
          <w:rFonts w:ascii="Arial" w:hAnsi="Arial" w:cs="Arial"/>
          <w:b/>
          <w:bCs/>
          <w:color w:val="333333"/>
        </w:rPr>
        <w:t>Text Headings:</w:t>
      </w:r>
      <w:r>
        <w:rPr>
          <w:rFonts w:ascii="Arial" w:hAnsi="Arial" w:cs="Arial"/>
          <w:color w:val="333333"/>
        </w:rPr>
        <w:t> Set first-level headings in the text to the left, typed in all capitals and bold face; begin text on the following line. Second-level headings should be typed in bold lowercase letters, but with all main words capitalized; start text on the next line. For third-level headings, use bold type and capitalize only the first word; begin text on the same line after three spaces.</w:t>
      </w:r>
    </w:p>
    <w:p w14:paraId="1E4084A3" w14:textId="77777777" w:rsidR="00A9024B" w:rsidRDefault="00A9024B" w:rsidP="008E2667">
      <w:pPr>
        <w:pStyle w:val="NormalWeb"/>
        <w:rPr>
          <w:rFonts w:ascii="Arial" w:hAnsi="Arial" w:cs="Arial"/>
          <w:color w:val="333333"/>
        </w:rPr>
      </w:pPr>
      <w:r>
        <w:rPr>
          <w:rFonts w:ascii="Arial" w:hAnsi="Arial" w:cs="Arial"/>
          <w:b/>
          <w:bCs/>
          <w:color w:val="333333"/>
        </w:rPr>
        <w:t>FIRST-LEVEL TEXT HEADINGS</w:t>
      </w:r>
    </w:p>
    <w:p w14:paraId="2C2D3596" w14:textId="77777777" w:rsidR="00A9024B" w:rsidRDefault="00A9024B" w:rsidP="008E2667">
      <w:pPr>
        <w:pStyle w:val="NormalWeb"/>
        <w:rPr>
          <w:rFonts w:ascii="Arial" w:hAnsi="Arial" w:cs="Arial"/>
          <w:color w:val="333333"/>
        </w:rPr>
      </w:pPr>
      <w:r>
        <w:rPr>
          <w:rFonts w:ascii="Arial" w:hAnsi="Arial" w:cs="Arial"/>
          <w:b/>
          <w:bCs/>
          <w:color w:val="333333"/>
        </w:rPr>
        <w:t>Second-Level Text Headings</w:t>
      </w:r>
    </w:p>
    <w:p w14:paraId="5D6D8332" w14:textId="77777777" w:rsidR="00A9024B" w:rsidRDefault="00A9024B" w:rsidP="008E2667">
      <w:pPr>
        <w:pStyle w:val="NormalWeb"/>
        <w:rPr>
          <w:rFonts w:ascii="Arial" w:hAnsi="Arial" w:cs="Arial"/>
          <w:color w:val="333333"/>
        </w:rPr>
      </w:pPr>
      <w:r>
        <w:rPr>
          <w:rFonts w:ascii="Arial" w:hAnsi="Arial" w:cs="Arial"/>
          <w:b/>
          <w:bCs/>
          <w:color w:val="333333"/>
        </w:rPr>
        <w:t>Third-level headings:</w:t>
      </w:r>
      <w:r>
        <w:rPr>
          <w:rFonts w:ascii="Arial" w:hAnsi="Arial" w:cs="Arial"/>
          <w:color w:val="333333"/>
        </w:rPr>
        <w:t> Text</w:t>
      </w:r>
    </w:p>
    <w:p w14:paraId="4D4F0ED9" w14:textId="77777777" w:rsidR="00A9024B" w:rsidRDefault="00A9024B">
      <w:pPr>
        <w:pStyle w:val="CommentText"/>
      </w:pPr>
    </w:p>
  </w:comment>
  <w:comment w:id="345" w:author="Marilyn Huestis" w:date="2020-02-21T17:03:00Z" w:initials="MH">
    <w:p w14:paraId="6CF97412" w14:textId="77777777" w:rsidR="00A9024B" w:rsidRDefault="00A9024B">
      <w:pPr>
        <w:pStyle w:val="CommentText"/>
      </w:pPr>
      <w:r>
        <w:rPr>
          <w:rStyle w:val="CommentReference"/>
        </w:rPr>
        <w:annotationRef/>
      </w:r>
      <w:r>
        <w:t>You are just a few words over the 3500 limit</w:t>
      </w:r>
      <w:r>
        <w:rPr>
          <w:noProof/>
        </w:rPr>
        <w:t>- easy to find a few words to delete.</w:t>
      </w:r>
    </w:p>
  </w:comment>
  <w:comment w:id="346" w:author="Miller, Ryan" w:date="2020-02-04T14:34:00Z" w:initials="MR">
    <w:p w14:paraId="38E6BD31" w14:textId="77777777" w:rsidR="00A9024B" w:rsidRDefault="00A9024B">
      <w:pPr>
        <w:pStyle w:val="CommentText"/>
      </w:pPr>
      <w:r>
        <w:rPr>
          <w:rStyle w:val="CommentReference"/>
        </w:rPr>
        <w:annotationRef/>
      </w:r>
      <w:r>
        <w:t>No more than 3500 words for the paper</w:t>
      </w:r>
    </w:p>
  </w:comment>
  <w:comment w:id="348" w:author="Miller, Ryan" w:date="2020-03-02T15:48:00Z" w:initials="MR">
    <w:p w14:paraId="4FE79226" w14:textId="587D75F9" w:rsidR="005D494D" w:rsidRDefault="005D494D">
      <w:pPr>
        <w:pStyle w:val="CommentText"/>
      </w:pPr>
      <w:r>
        <w:rPr>
          <w:rStyle w:val="CommentReference"/>
        </w:rPr>
        <w:annotationRef/>
      </w:r>
      <w:r>
        <w:t>V2 is at 3470 words not including the abstract, author info, and references… do those count towards the limit?</w:t>
      </w:r>
    </w:p>
  </w:comment>
  <w:comment w:id="347" w:author="Rebecca L Hartman" w:date="2020-02-19T15:42:00Z" w:initials="RLH">
    <w:p w14:paraId="06F4D4F3" w14:textId="77777777" w:rsidR="00A9024B" w:rsidRDefault="00A9024B">
      <w:pPr>
        <w:pStyle w:val="CommentText"/>
      </w:pPr>
      <w:r>
        <w:rPr>
          <w:rStyle w:val="CommentReference"/>
        </w:rPr>
        <w:annotationRef/>
      </w:r>
      <w:r>
        <w:t>Still at 3500, but just barely. May want to do some more cutting so there is room for changes required by reviewers</w:t>
      </w:r>
    </w:p>
  </w:comment>
  <w:comment w:id="352" w:author="Rebecca L Hartman" w:date="2020-02-18T12:22:00Z" w:initials="RLH">
    <w:p w14:paraId="799A2113" w14:textId="77777777" w:rsidR="00A9024B" w:rsidRDefault="00A9024B">
      <w:pPr>
        <w:pStyle w:val="CommentText"/>
      </w:pPr>
      <w:r>
        <w:rPr>
          <w:rStyle w:val="CommentReference"/>
        </w:rPr>
        <w:annotationRef/>
      </w:r>
      <w:r>
        <w:t>These should be cited. Review papers/meta-analyses could probably limit it to one each.</w:t>
      </w:r>
    </w:p>
  </w:comment>
  <w:comment w:id="387" w:author="Marilyn Huestis" w:date="2020-02-21T12:52:00Z" w:initials="MH">
    <w:p w14:paraId="28F3DBF3" w14:textId="77777777" w:rsidR="00A9024B" w:rsidRDefault="00A9024B">
      <w:pPr>
        <w:pStyle w:val="CommentText"/>
      </w:pPr>
      <w:r>
        <w:rPr>
          <w:rStyle w:val="CommentReference"/>
        </w:rPr>
        <w:annotationRef/>
      </w:r>
      <w:r w:rsidRPr="00953FC1">
        <w:rPr>
          <w:rFonts w:ascii="Times New Roman" w:hAnsi="Times New Roman"/>
        </w:rPr>
        <w:t xml:space="preserve">Hartman RL, Brown TL, </w:t>
      </w:r>
      <w:proofErr w:type="spellStart"/>
      <w:r w:rsidRPr="00953FC1">
        <w:rPr>
          <w:rFonts w:ascii="Times New Roman" w:hAnsi="Times New Roman"/>
        </w:rPr>
        <w:t>Milavetz</w:t>
      </w:r>
      <w:proofErr w:type="spellEnd"/>
      <w:r w:rsidRPr="00953FC1">
        <w:rPr>
          <w:rFonts w:ascii="Times New Roman" w:hAnsi="Times New Roman"/>
        </w:rPr>
        <w:t xml:space="preserve"> G, </w:t>
      </w:r>
      <w:proofErr w:type="spellStart"/>
      <w:r w:rsidRPr="00953FC1">
        <w:rPr>
          <w:rFonts w:ascii="Times New Roman" w:hAnsi="Times New Roman"/>
        </w:rPr>
        <w:t>Spurgin</w:t>
      </w:r>
      <w:proofErr w:type="spellEnd"/>
      <w:r w:rsidRPr="00953FC1">
        <w:rPr>
          <w:rFonts w:ascii="Times New Roman" w:hAnsi="Times New Roman"/>
        </w:rPr>
        <w:t xml:space="preserve"> A, Pierce RS, </w:t>
      </w:r>
      <w:proofErr w:type="spellStart"/>
      <w:r w:rsidRPr="00953FC1">
        <w:rPr>
          <w:rFonts w:ascii="Times New Roman" w:hAnsi="Times New Roman"/>
        </w:rPr>
        <w:t>Gorelick</w:t>
      </w:r>
      <w:proofErr w:type="spellEnd"/>
      <w:r w:rsidRPr="00953FC1">
        <w:rPr>
          <w:rFonts w:ascii="Times New Roman" w:hAnsi="Times New Roman"/>
        </w:rPr>
        <w:t xml:space="preserve"> DA, Gaffney G, </w:t>
      </w:r>
      <w:proofErr w:type="spellStart"/>
      <w:r w:rsidRPr="00953FC1">
        <w:rPr>
          <w:rFonts w:ascii="Times New Roman" w:hAnsi="Times New Roman"/>
          <w:b/>
        </w:rPr>
        <w:t>Huestis</w:t>
      </w:r>
      <w:proofErr w:type="spellEnd"/>
      <w:r w:rsidRPr="00953FC1">
        <w:rPr>
          <w:rFonts w:ascii="Times New Roman" w:hAnsi="Times New Roman"/>
          <w:b/>
        </w:rPr>
        <w:t xml:space="preserve"> MA</w:t>
      </w:r>
      <w:r w:rsidRPr="00953FC1">
        <w:rPr>
          <w:rFonts w:ascii="Times New Roman" w:hAnsi="Times New Roman"/>
        </w:rPr>
        <w:t xml:space="preserve">. Cannabis Effects on Driving Longitudinal Control With and Without Alcohol. </w:t>
      </w:r>
      <w:r>
        <w:rPr>
          <w:rFonts w:ascii="Times New Roman" w:hAnsi="Times New Roman"/>
          <w:i/>
        </w:rPr>
        <w:t xml:space="preserve">Journal </w:t>
      </w:r>
      <w:r w:rsidRPr="00953FC1">
        <w:rPr>
          <w:rFonts w:ascii="Times New Roman" w:hAnsi="Times New Roman"/>
          <w:i/>
        </w:rPr>
        <w:t>Applied Toxicology</w:t>
      </w:r>
      <w:r w:rsidRPr="00953FC1">
        <w:rPr>
          <w:rFonts w:ascii="Times New Roman" w:hAnsi="Times New Roman"/>
        </w:rPr>
        <w:t xml:space="preserve"> </w:t>
      </w:r>
      <w:r>
        <w:rPr>
          <w:rFonts w:ascii="Times New Roman" w:hAnsi="Times New Roman"/>
        </w:rPr>
        <w:t>2016 Nov</w:t>
      </w:r>
      <w:proofErr w:type="gramStart"/>
      <w:r>
        <w:rPr>
          <w:rFonts w:ascii="Times New Roman" w:hAnsi="Times New Roman"/>
        </w:rPr>
        <w:t>;36</w:t>
      </w:r>
      <w:proofErr w:type="gramEnd"/>
      <w:r>
        <w:rPr>
          <w:rFonts w:ascii="Times New Roman" w:hAnsi="Times New Roman"/>
        </w:rPr>
        <w:t>(11):1418-29.</w:t>
      </w:r>
    </w:p>
  </w:comment>
  <w:comment w:id="388" w:author="Marilyn Huestis" w:date="2020-02-21T12:54:00Z" w:initials="MH">
    <w:p w14:paraId="2E49D178" w14:textId="77777777" w:rsidR="00A9024B" w:rsidRDefault="00A9024B" w:rsidP="00535681">
      <w:pPr>
        <w:spacing w:after="0" w:line="240" w:lineRule="auto"/>
      </w:pPr>
      <w:r>
        <w:rPr>
          <w:rStyle w:val="CommentReference"/>
        </w:rPr>
        <w:annotationRef/>
      </w:r>
      <w:r>
        <w:rPr>
          <w:bCs/>
        </w:rPr>
        <w:t xml:space="preserve">Hartman RL, Brown TL, </w:t>
      </w:r>
      <w:proofErr w:type="spellStart"/>
      <w:r>
        <w:rPr>
          <w:bCs/>
        </w:rPr>
        <w:t>Milavetz</w:t>
      </w:r>
      <w:proofErr w:type="spellEnd"/>
      <w:r>
        <w:rPr>
          <w:bCs/>
        </w:rPr>
        <w:t xml:space="preserve"> G, </w:t>
      </w:r>
      <w:proofErr w:type="spellStart"/>
      <w:r>
        <w:rPr>
          <w:bCs/>
        </w:rPr>
        <w:t>Spurgin</w:t>
      </w:r>
      <w:proofErr w:type="spellEnd"/>
      <w:r>
        <w:rPr>
          <w:bCs/>
        </w:rPr>
        <w:t xml:space="preserve"> A, Pierce RS, </w:t>
      </w:r>
      <w:proofErr w:type="spellStart"/>
      <w:r>
        <w:rPr>
          <w:bCs/>
        </w:rPr>
        <w:t>Gorelick</w:t>
      </w:r>
      <w:proofErr w:type="spellEnd"/>
      <w:r>
        <w:rPr>
          <w:bCs/>
        </w:rPr>
        <w:t xml:space="preserve"> DA, Gaffney G, </w:t>
      </w:r>
      <w:proofErr w:type="spellStart"/>
      <w:r w:rsidRPr="00871676">
        <w:rPr>
          <w:b/>
        </w:rPr>
        <w:t>Huestis</w:t>
      </w:r>
      <w:proofErr w:type="spellEnd"/>
      <w:r w:rsidRPr="00871676">
        <w:rPr>
          <w:b/>
        </w:rPr>
        <w:t xml:space="preserve"> MA</w:t>
      </w:r>
      <w:r w:rsidRPr="00871676">
        <w:t>.</w:t>
      </w:r>
      <w:r>
        <w:t xml:space="preserve"> </w:t>
      </w:r>
      <w:r w:rsidRPr="00E63EEB">
        <w:t>Cannabis Effects on Driving Lateral Control With and Without Alcohol</w:t>
      </w:r>
      <w:r>
        <w:t xml:space="preserve">. </w:t>
      </w:r>
      <w:r w:rsidRPr="00E63EEB">
        <w:rPr>
          <w:i/>
        </w:rPr>
        <w:t xml:space="preserve">Drug Alcohol </w:t>
      </w:r>
      <w:r w:rsidRPr="00DB211C">
        <w:rPr>
          <w:i/>
        </w:rPr>
        <w:t>Dependence</w:t>
      </w:r>
      <w:r w:rsidRPr="00DB211C">
        <w:t xml:space="preserve">. </w:t>
      </w:r>
      <w:r>
        <w:t>201</w:t>
      </w:r>
      <w:r w:rsidRPr="00DB211C">
        <w:t>5 Sep 1</w:t>
      </w:r>
      <w:proofErr w:type="gramStart"/>
      <w:r w:rsidRPr="00DB211C">
        <w:t>;154:25</w:t>
      </w:r>
      <w:proofErr w:type="gramEnd"/>
      <w:r w:rsidRPr="00DB211C">
        <w:t>-37.</w:t>
      </w:r>
    </w:p>
    <w:p w14:paraId="60F5BA6A" w14:textId="77777777" w:rsidR="00A9024B" w:rsidRDefault="00A9024B">
      <w:pPr>
        <w:pStyle w:val="CommentText"/>
      </w:pPr>
    </w:p>
  </w:comment>
  <w:comment w:id="397" w:author="Marilyn Huestis" w:date="2020-02-21T12:55:00Z" w:initials="MH">
    <w:p w14:paraId="4DFD5BD5" w14:textId="77777777" w:rsidR="00A9024B" w:rsidRDefault="00A9024B">
      <w:pPr>
        <w:pStyle w:val="CommentText"/>
      </w:pPr>
      <w:r>
        <w:rPr>
          <w:rStyle w:val="CommentReference"/>
        </w:rPr>
        <w:annotationRef/>
      </w:r>
      <w:r>
        <w:t>Manuscript needs to be written in past or pr</w:t>
      </w:r>
      <w:r>
        <w:rPr>
          <w:noProof/>
        </w:rPr>
        <w:t>esent tense whenever possible. Not passive tense</w:t>
      </w:r>
    </w:p>
  </w:comment>
  <w:comment w:id="398" w:author="Rebecca L Hartman" w:date="2020-02-18T12:25:00Z" w:initials="RLH">
    <w:p w14:paraId="0BB8E6BB" w14:textId="77777777" w:rsidR="00A9024B" w:rsidRDefault="00A9024B">
      <w:pPr>
        <w:pStyle w:val="CommentText"/>
      </w:pPr>
      <w:r>
        <w:rPr>
          <w:rStyle w:val="CommentReference"/>
        </w:rPr>
        <w:annotationRef/>
      </w:r>
      <w:r>
        <w:t>Citations—can probably use at least one that’s the same as the cannabis sentence above, and one or two that are already in the references list so it doesn’t “add” much to it</w:t>
      </w:r>
    </w:p>
  </w:comment>
  <w:comment w:id="399" w:author="Miller, Ryan" w:date="2020-02-20T10:36:00Z" w:initials="MR">
    <w:p w14:paraId="4F783A12" w14:textId="77777777" w:rsidR="00A9024B" w:rsidRDefault="00A9024B">
      <w:pPr>
        <w:pStyle w:val="CommentText"/>
      </w:pPr>
      <w:r>
        <w:rPr>
          <w:rStyle w:val="CommentReference"/>
        </w:rPr>
        <w:annotationRef/>
      </w:r>
      <w:r>
        <w:t>This is cut from the following from the original draft:</w:t>
      </w:r>
    </w:p>
    <w:p w14:paraId="5258AFD6" w14:textId="77777777" w:rsidR="00A9024B" w:rsidRDefault="00A9024B">
      <w:pPr>
        <w:pStyle w:val="CommentText"/>
      </w:pPr>
    </w:p>
    <w:p w14:paraId="2F5E82C7" w14:textId="77777777" w:rsidR="00A9024B" w:rsidRDefault="00A9024B">
      <w:pPr>
        <w:pStyle w:val="CommentText"/>
      </w:pPr>
      <w:proofErr w:type="spellStart"/>
      <w:r>
        <w:t>Ramaekers</w:t>
      </w:r>
      <w:proofErr w:type="spellEnd"/>
      <w:r>
        <w:t xml:space="preserve"> et al., 2006), decrease perceptual motor speed and accuracy, and worsen concentration (</w:t>
      </w:r>
      <w:proofErr w:type="spellStart"/>
      <w:r>
        <w:t>Kurzthaler</w:t>
      </w:r>
      <w:proofErr w:type="spellEnd"/>
      <w:r>
        <w:t xml:space="preserve"> et al., 1999), and alter the activity of the brain networks involved in cognition (</w:t>
      </w:r>
      <w:proofErr w:type="spellStart"/>
      <w:r>
        <w:t>Battistella</w:t>
      </w:r>
      <w:proofErr w:type="spellEnd"/>
      <w:r>
        <w:t xml:space="preserve"> et al., 2013).  Previous research has found cannabis increases lane weaving, decreases driving speed, and increases variability in headways and lane position (Anderson et al., 2010; Downey et al., 2013; Hartman and </w:t>
      </w:r>
      <w:proofErr w:type="spellStart"/>
      <w:r>
        <w:t>Huestis</w:t>
      </w:r>
      <w:proofErr w:type="spellEnd"/>
      <w:r>
        <w:t xml:space="preserve">, 2013; </w:t>
      </w:r>
      <w:proofErr w:type="spellStart"/>
      <w:r>
        <w:t>Lenne</w:t>
      </w:r>
      <w:proofErr w:type="spellEnd"/>
      <w:r>
        <w:t xml:space="preserve"> et al., 2010). While many studies have linked blood THC concentration with increased crash risk and driver culpability (</w:t>
      </w:r>
      <w:proofErr w:type="spellStart"/>
      <w:r>
        <w:t>Asbridge</w:t>
      </w:r>
      <w:proofErr w:type="spellEnd"/>
      <w:r>
        <w:t xml:space="preserve"> et al., 2012; Drummer et al., 2004; </w:t>
      </w:r>
      <w:proofErr w:type="spellStart"/>
      <w:r>
        <w:t>Gjerde</w:t>
      </w:r>
      <w:proofErr w:type="spellEnd"/>
      <w:r>
        <w:t xml:space="preserve"> et al., 2011; </w:t>
      </w:r>
      <w:proofErr w:type="spellStart"/>
      <w:r>
        <w:t>Laumon</w:t>
      </w:r>
      <w:proofErr w:type="spellEnd"/>
      <w:r>
        <w:t xml:space="preserve"> et al., 2005; Li et al., 2012), the degree to which cannabis use increases crash risk is less clear, with recent meta-analyses finding highly variable, and at times contradictory, results (Romano et al., 2017)</w:t>
      </w:r>
    </w:p>
    <w:p w14:paraId="57CBE48F" w14:textId="77777777" w:rsidR="00A9024B" w:rsidRDefault="00A9024B">
      <w:pPr>
        <w:pStyle w:val="CommentText"/>
      </w:pPr>
    </w:p>
    <w:p w14:paraId="440C1ABD" w14:textId="77777777" w:rsidR="00A9024B" w:rsidRDefault="00A9024B">
      <w:pPr>
        <w:pStyle w:val="CommentText"/>
      </w:pPr>
      <w:r>
        <w:t>Maybe the Romano 2017 should be added to support the second sentence (which might be the more controversial?)</w:t>
      </w:r>
    </w:p>
  </w:comment>
  <w:comment w:id="444" w:author="Rebecca L Hartman" w:date="2020-02-18T12:33:00Z" w:initials="RLH">
    <w:p w14:paraId="517133B5" w14:textId="77777777" w:rsidR="00A9024B" w:rsidRDefault="00A9024B">
      <w:pPr>
        <w:pStyle w:val="CommentText"/>
      </w:pPr>
      <w:r>
        <w:rPr>
          <w:rStyle w:val="CommentReference"/>
        </w:rPr>
        <w:annotationRef/>
      </w:r>
      <w:proofErr w:type="spellStart"/>
      <w:r>
        <w:t>Haha</w:t>
      </w:r>
      <w:proofErr w:type="spellEnd"/>
      <w:r>
        <w:t xml:space="preserve"> for you guys it’s the NIDA study; for us it’s the “Iowa study”. I think ultimately, what set it apart was the fact that it was the first time the NADS was used to evaluate drug effects—particularly illicit drug effects—on driving. Prior to that, it was used for distraction, sleep deprivation, and lots of other factors that can affect driving—but not really drugs so much and certainly not cannabis. (I know they’ve done several drug </w:t>
      </w:r>
      <w:proofErr w:type="spellStart"/>
      <w:r>
        <w:t>evals</w:t>
      </w:r>
      <w:proofErr w:type="spellEnd"/>
      <w:r>
        <w:t xml:space="preserve"> since though)</w:t>
      </w:r>
    </w:p>
  </w:comment>
  <w:comment w:id="457" w:author="Rebecca L Hartman" w:date="2020-02-19T12:42:00Z" w:initials="RLH">
    <w:p w14:paraId="7ED97D71" w14:textId="77777777" w:rsidR="00A9024B" w:rsidRDefault="00A9024B">
      <w:pPr>
        <w:pStyle w:val="CommentText"/>
      </w:pPr>
      <w:r>
        <w:rPr>
          <w:rStyle w:val="CommentReference"/>
        </w:rPr>
        <w:annotationRef/>
      </w:r>
      <w:r>
        <w:t>Inserted per author instructions. I still find it super awkward though.</w:t>
      </w:r>
    </w:p>
  </w:comment>
  <w:comment w:id="349" w:author="Miller, Ryan" w:date="2020-02-04T15:43:00Z" w:initials="MR">
    <w:p w14:paraId="78AE5E52" w14:textId="77777777" w:rsidR="00A9024B" w:rsidRDefault="00A9024B">
      <w:pPr>
        <w:pStyle w:val="CommentText"/>
      </w:pPr>
      <w:r>
        <w:rPr>
          <w:rStyle w:val="CommentReference"/>
        </w:rPr>
        <w:annotationRef/>
      </w:r>
      <w:r>
        <w:t>We are only allowed 20 references (the rest can go into a bibliography in the appendix). So I removed almost all of them from the intro</w:t>
      </w:r>
    </w:p>
  </w:comment>
  <w:comment w:id="351" w:author="Miller, Ryan" w:date="2020-03-02T15:49:00Z" w:initials="MR">
    <w:p w14:paraId="778955EA" w14:textId="6E4361C2" w:rsidR="005D494D" w:rsidRDefault="005D494D">
      <w:pPr>
        <w:pStyle w:val="CommentText"/>
      </w:pPr>
      <w:r>
        <w:rPr>
          <w:rStyle w:val="CommentReference"/>
        </w:rPr>
        <w:annotationRef/>
      </w:r>
      <w:r>
        <w:t>Added refs up to the 20 limit, if anything additional comes up we’ll need to swap something out.</w:t>
      </w:r>
    </w:p>
  </w:comment>
  <w:comment w:id="350" w:author="Rebecca L Hartman" w:date="2020-02-18T12:29:00Z" w:initials="RLH">
    <w:p w14:paraId="54655CCF" w14:textId="77777777" w:rsidR="00A9024B" w:rsidRDefault="00A9024B">
      <w:pPr>
        <w:pStyle w:val="CommentText"/>
      </w:pPr>
      <w:r>
        <w:rPr>
          <w:rStyle w:val="CommentReference"/>
        </w:rPr>
        <w:annotationRef/>
      </w:r>
      <w:r>
        <w:t>Sorry; I made my other comments before I saw this one. That said, given that you’re down to 10 [and any reader would likely have the same issue that I did]…maybe can some go back in?</w:t>
      </w:r>
    </w:p>
    <w:p w14:paraId="4FA65621" w14:textId="77777777" w:rsidR="00A9024B" w:rsidRDefault="00A9024B">
      <w:pPr>
        <w:pStyle w:val="CommentText"/>
      </w:pPr>
    </w:p>
    <w:p w14:paraId="3B42FD2A" w14:textId="77777777" w:rsidR="00A9024B" w:rsidRDefault="00A9024B">
      <w:pPr>
        <w:pStyle w:val="CommentText"/>
      </w:pPr>
      <w:r>
        <w:t>How does the bibliography thing work? Just a list of suggested reading, but no ability to attribute? That seems like a very odd construct…</w:t>
      </w:r>
    </w:p>
  </w:comment>
  <w:comment w:id="468" w:author="Rebecca L Hartman" w:date="2020-02-19T12:42:00Z" w:initials="RLH">
    <w:p w14:paraId="3A851A79" w14:textId="77777777" w:rsidR="00A9024B" w:rsidRDefault="00A9024B">
      <w:pPr>
        <w:pStyle w:val="CommentText"/>
      </w:pPr>
      <w:r>
        <w:rPr>
          <w:rStyle w:val="CommentReference"/>
        </w:rPr>
        <w:annotationRef/>
      </w:r>
      <w:r>
        <w:t>Inserted per author instructions. I still find it super awkward though.</w:t>
      </w:r>
    </w:p>
  </w:comment>
  <w:comment w:id="497" w:author="Rebecca L Hartman" w:date="2020-02-18T12:44:00Z" w:initials="RLH">
    <w:p w14:paraId="1F55736B" w14:textId="77777777" w:rsidR="00A9024B" w:rsidRDefault="00A9024B">
      <w:pPr>
        <w:pStyle w:val="CommentText"/>
      </w:pPr>
      <w:r>
        <w:rPr>
          <w:rStyle w:val="CommentReference"/>
        </w:rPr>
        <w:annotationRef/>
      </w:r>
      <w:r>
        <w:t xml:space="preserve">Unless it’s some weird journal formatting thing, I’d keep the “&gt; / &lt;” symbols attached to the numbers so they don’t cost you words unnecessarily. But units (h, mg, </w:t>
      </w:r>
      <w:proofErr w:type="spellStart"/>
      <w:r>
        <w:t>etc</w:t>
      </w:r>
      <w:proofErr w:type="spellEnd"/>
      <w:r>
        <w:t>) are typically separated</w:t>
      </w:r>
    </w:p>
  </w:comment>
  <w:comment w:id="503" w:author="Rebecca L Hartman" w:date="2020-02-18T12:49:00Z" w:initials="RLH">
    <w:p w14:paraId="2C399315" w14:textId="77777777" w:rsidR="00A9024B" w:rsidRDefault="00A9024B">
      <w:pPr>
        <w:pStyle w:val="CommentText"/>
      </w:pPr>
      <w:r>
        <w:rPr>
          <w:rStyle w:val="CommentReference"/>
        </w:rPr>
        <w:annotationRef/>
      </w:r>
      <w:r>
        <w:t>Tim should be able to confirm or correct this</w:t>
      </w:r>
    </w:p>
  </w:comment>
  <w:comment w:id="504" w:author="Tim Brown" w:date="2020-02-24T16:08:00Z" w:initials="BTL">
    <w:p w14:paraId="37CC63D9" w14:textId="77777777" w:rsidR="00A9024B" w:rsidRDefault="00A9024B">
      <w:pPr>
        <w:pStyle w:val="CommentText"/>
      </w:pPr>
      <w:r>
        <w:rPr>
          <w:rStyle w:val="CommentReference"/>
        </w:rPr>
        <w:annotationRef/>
      </w:r>
    </w:p>
  </w:comment>
  <w:comment w:id="569" w:author="Rebecca L Hartman" w:date="2020-02-18T12:59:00Z" w:initials="RLH">
    <w:p w14:paraId="0C9C5E4C" w14:textId="77777777" w:rsidR="00A9024B" w:rsidRDefault="00A9024B" w:rsidP="00CD024A">
      <w:pPr>
        <w:pStyle w:val="CommentText"/>
      </w:pPr>
      <w:r>
        <w:rPr>
          <w:rStyle w:val="CommentReference"/>
        </w:rPr>
        <w:annotationRef/>
      </w:r>
      <w:r>
        <w:t xml:space="preserve">SDLD is a demonstrably different concept from SDLP [standard deviation of lateral position], the former focusing specifically on time spent and distance ventured </w:t>
      </w:r>
      <w:r>
        <w:rPr>
          <w:i/>
        </w:rPr>
        <w:t xml:space="preserve">outside of the designated </w:t>
      </w:r>
      <w:r w:rsidRPr="008C5004">
        <w:rPr>
          <w:i/>
        </w:rPr>
        <w:t>lane</w:t>
      </w:r>
      <w:r>
        <w:t xml:space="preserve">, correct? If so, I think it would be prudent to clarify this in the text. </w:t>
      </w:r>
    </w:p>
    <w:p w14:paraId="65DA4E51" w14:textId="77777777" w:rsidR="00A9024B" w:rsidRDefault="00A9024B" w:rsidP="00CD024A">
      <w:pPr>
        <w:pStyle w:val="CommentText"/>
      </w:pPr>
      <w:r>
        <w:t xml:space="preserve">Otherwise, </w:t>
      </w:r>
      <w:r w:rsidRPr="008C5004">
        <w:t>I</w:t>
      </w:r>
      <w:r>
        <w:t xml:space="preserve"> recommend using SDLP to be consistent in terminology with our own papers and others (e.g., </w:t>
      </w:r>
      <w:proofErr w:type="spellStart"/>
      <w:r>
        <w:t>Ramaekers</w:t>
      </w:r>
      <w:proofErr w:type="spellEnd"/>
      <w:r>
        <w:t xml:space="preserve">, </w:t>
      </w:r>
      <w:proofErr w:type="spellStart"/>
      <w:r>
        <w:t>etc</w:t>
      </w:r>
      <w:proofErr w:type="spellEnd"/>
      <w:r>
        <w:t xml:space="preserve">). I believe more of the audience (at least on the </w:t>
      </w:r>
      <w:proofErr w:type="spellStart"/>
      <w:r>
        <w:t>tox</w:t>
      </w:r>
      <w:proofErr w:type="spellEnd"/>
      <w:r>
        <w:t xml:space="preserve"> side) is familiar with SDLP.</w:t>
      </w:r>
    </w:p>
  </w:comment>
  <w:comment w:id="570" w:author="Miller, Ryan" w:date="2020-02-20T10:41:00Z" w:initials="MR">
    <w:p w14:paraId="02FB68EC" w14:textId="77777777" w:rsidR="00A9024B" w:rsidRDefault="00A9024B" w:rsidP="00CD024A">
      <w:pPr>
        <w:pStyle w:val="CommentText"/>
      </w:pPr>
      <w:r>
        <w:rPr>
          <w:rStyle w:val="CommentReference"/>
        </w:rPr>
        <w:annotationRef/>
      </w:r>
      <w:r>
        <w:t xml:space="preserve">Someone more well-versed in this might need to chime in, but we derived this measure via the standard deviation of the values recorded in variable “SCC.Lane.Deviation2”, which our documentation seemed to indicate is the vehicle’s deviation (position?) relative to the center of the lane.  So if I’m understanding correctly, we should be calling this SDLP? </w:t>
      </w:r>
    </w:p>
  </w:comment>
  <w:comment w:id="581" w:author="Rebecca L Hartman" w:date="2020-02-18T12:59:00Z" w:initials="RLH">
    <w:p w14:paraId="371F3FCB" w14:textId="77777777" w:rsidR="00A9024B" w:rsidRDefault="00A9024B">
      <w:pPr>
        <w:pStyle w:val="CommentText"/>
      </w:pPr>
      <w:r>
        <w:rPr>
          <w:rStyle w:val="CommentReference"/>
        </w:rPr>
        <w:annotationRef/>
      </w:r>
      <w:r>
        <w:t xml:space="preserve">SDLD is a demonstrably different concept from SDLP [standard deviation of lateral position], the former focusing specifically on time spent and distance ventured </w:t>
      </w:r>
      <w:r>
        <w:rPr>
          <w:i/>
        </w:rPr>
        <w:t xml:space="preserve">outside of the designated </w:t>
      </w:r>
      <w:r w:rsidRPr="008C5004">
        <w:rPr>
          <w:i/>
        </w:rPr>
        <w:t>lane</w:t>
      </w:r>
      <w:r>
        <w:t xml:space="preserve">, correct? If so, I think it would be prudent to clarify this in the text. </w:t>
      </w:r>
    </w:p>
    <w:p w14:paraId="44DF1EEB" w14:textId="77777777" w:rsidR="00A9024B" w:rsidRDefault="00A9024B">
      <w:pPr>
        <w:pStyle w:val="CommentText"/>
      </w:pPr>
      <w:r>
        <w:t xml:space="preserve">Otherwise, </w:t>
      </w:r>
      <w:r w:rsidRPr="008C5004">
        <w:t>I</w:t>
      </w:r>
      <w:r>
        <w:t xml:space="preserve"> recommend using SDLP to be consistent in terminology with our own papers and others (e.g., </w:t>
      </w:r>
      <w:proofErr w:type="spellStart"/>
      <w:r>
        <w:t>Ramaekers</w:t>
      </w:r>
      <w:proofErr w:type="spellEnd"/>
      <w:r>
        <w:t xml:space="preserve">, </w:t>
      </w:r>
      <w:proofErr w:type="spellStart"/>
      <w:r>
        <w:t>etc</w:t>
      </w:r>
      <w:proofErr w:type="spellEnd"/>
      <w:r>
        <w:t xml:space="preserve">). I believe more of the audience (at least on the </w:t>
      </w:r>
      <w:proofErr w:type="spellStart"/>
      <w:r>
        <w:t>tox</w:t>
      </w:r>
      <w:proofErr w:type="spellEnd"/>
      <w:r>
        <w:t xml:space="preserve"> side) is familiar with SDLP.</w:t>
      </w:r>
    </w:p>
  </w:comment>
  <w:comment w:id="582" w:author="Miller, Ryan" w:date="2020-02-20T10:41:00Z" w:initials="MR">
    <w:p w14:paraId="3EB204D9" w14:textId="77777777" w:rsidR="00A9024B" w:rsidRDefault="00A9024B">
      <w:pPr>
        <w:pStyle w:val="CommentText"/>
      </w:pPr>
      <w:r>
        <w:rPr>
          <w:rStyle w:val="CommentReference"/>
        </w:rPr>
        <w:annotationRef/>
      </w:r>
      <w:r>
        <w:t xml:space="preserve">Someone more well-versed in this might need to chime in, but we derived this measure via the standard deviation of the values recorded in variable “SCC.Lane.Deviation2”, which our documentation seemed to indicate is the vehicle’s deviation (position?) relative to the center of the lane.  So if I’m understanding correctly, we should be calling this SDLP? </w:t>
      </w:r>
    </w:p>
  </w:comment>
  <w:comment w:id="583" w:author="Tim Brown" w:date="2020-02-25T08:13:00Z" w:initials="BTL">
    <w:p w14:paraId="4E70CCC0" w14:textId="77777777" w:rsidR="00A9024B" w:rsidRDefault="00A9024B">
      <w:pPr>
        <w:pStyle w:val="CommentText"/>
      </w:pPr>
      <w:r>
        <w:rPr>
          <w:rStyle w:val="CommentReference"/>
        </w:rPr>
        <w:annotationRef/>
      </w:r>
      <w:r>
        <w:t>This would be SDLP.  The sim calls it lane deviation (from the center of the lane) but that is the same variable we use to calculate SDLP.  The other idea of lane departure we generally calculated extent, duration and area for those…</w:t>
      </w:r>
    </w:p>
    <w:p w14:paraId="586BCC5F" w14:textId="77777777" w:rsidR="00A9024B" w:rsidRDefault="00A9024B">
      <w:pPr>
        <w:pStyle w:val="CommentText"/>
      </w:pPr>
    </w:p>
  </w:comment>
  <w:comment w:id="592" w:author="Tim Brown" w:date="2020-02-26T11:21:00Z" w:initials="BTL">
    <w:p w14:paraId="3A8C448F" w14:textId="77777777" w:rsidR="00A9024B" w:rsidRDefault="00A9024B">
      <w:pPr>
        <w:pStyle w:val="CommentText"/>
      </w:pPr>
      <w:r>
        <w:rPr>
          <w:rStyle w:val="CommentReference"/>
        </w:rPr>
        <w:annotationRef/>
      </w:r>
      <w:r>
        <w:t>I am thinking “extreme” might be better than “severe”, when I think of severe, I think of crash magnitude.</w:t>
      </w:r>
    </w:p>
  </w:comment>
  <w:comment w:id="600" w:author="Tim Brown" w:date="2020-02-26T11:25:00Z" w:initials="BTL">
    <w:p w14:paraId="322EF8F1" w14:textId="77777777" w:rsidR="00A9024B" w:rsidRDefault="00A9024B">
      <w:pPr>
        <w:pStyle w:val="CommentText"/>
      </w:pPr>
      <w:r>
        <w:rPr>
          <w:rStyle w:val="CommentReference"/>
        </w:rPr>
        <w:annotationRef/>
      </w:r>
      <w:r>
        <w:t>How were minor and major define, I think I missed this</w:t>
      </w:r>
    </w:p>
  </w:comment>
  <w:comment w:id="601" w:author="Miller, Ryan" w:date="2020-03-02T15:51:00Z" w:initials="MR">
    <w:p w14:paraId="7189C462" w14:textId="6C976B48" w:rsidR="005D494D" w:rsidRDefault="005D494D">
      <w:pPr>
        <w:pStyle w:val="CommentText"/>
      </w:pPr>
      <w:r>
        <w:rPr>
          <w:rStyle w:val="CommentReference"/>
        </w:rPr>
        <w:annotationRef/>
      </w:r>
      <w:r>
        <w:t>Defined by proportion of vehicle as described in the prior few sentences</w:t>
      </w:r>
    </w:p>
  </w:comment>
  <w:comment w:id="617" w:author="Rebecca L Hartman" w:date="2020-02-18T13:09:00Z" w:initials="RLH">
    <w:p w14:paraId="4F110AF8" w14:textId="77777777" w:rsidR="00A9024B" w:rsidRDefault="00A9024B">
      <w:pPr>
        <w:pStyle w:val="CommentText"/>
      </w:pPr>
      <w:r>
        <w:rPr>
          <w:rStyle w:val="CommentReference"/>
        </w:rPr>
        <w:annotationRef/>
      </w:r>
      <w:r>
        <w:t>Not collected because it would have been a manual process</w:t>
      </w:r>
      <w:proofErr w:type="gramStart"/>
      <w:r>
        <w:t>?/</w:t>
      </w:r>
      <w:proofErr w:type="gramEnd"/>
      <w:r>
        <w:t>too much variability between messages?</w:t>
      </w:r>
    </w:p>
  </w:comment>
  <w:comment w:id="618" w:author="Miller, Ryan" w:date="2020-02-20T11:50:00Z" w:initials="MR">
    <w:p w14:paraId="5BDEA8A1" w14:textId="77777777" w:rsidR="00A9024B" w:rsidRDefault="00A9024B">
      <w:pPr>
        <w:pStyle w:val="CommentText"/>
      </w:pPr>
      <w:r>
        <w:rPr>
          <w:rStyle w:val="CommentReference"/>
        </w:rPr>
        <w:annotationRef/>
      </w:r>
      <w:r>
        <w:t>Tim will know the precise answer, but if I remember correctly there might have been separate audio recordings of each drive stored somewhere, but otherwise task engagement wasn’t directly in the data we had.  In the other tasks we could infer completion and time via console inputs, which isn’t possible for the message-reading task.</w:t>
      </w:r>
    </w:p>
  </w:comment>
  <w:comment w:id="619" w:author="Tim Brown" w:date="2020-02-25T10:03:00Z" w:initials="BTL">
    <w:p w14:paraId="07F80ED8" w14:textId="77777777" w:rsidR="00A9024B" w:rsidRDefault="00A9024B">
      <w:pPr>
        <w:pStyle w:val="CommentText"/>
      </w:pPr>
      <w:r>
        <w:rPr>
          <w:rStyle w:val="CommentReference"/>
        </w:rPr>
        <w:annotationRef/>
      </w:r>
      <w:r>
        <w:t>This was not a primary measure and was never coded.  The estimate was that it would take about 200 hours of effort to code and verify.</w:t>
      </w:r>
    </w:p>
  </w:comment>
  <w:comment w:id="624" w:author="Marilyn Huestis" w:date="2020-02-21T14:53:00Z" w:initials="MH">
    <w:p w14:paraId="525E2C97" w14:textId="77777777" w:rsidR="00A9024B" w:rsidRDefault="00A9024B">
      <w:pPr>
        <w:pStyle w:val="CommentText"/>
      </w:pPr>
      <w:r>
        <w:rPr>
          <w:rStyle w:val="CommentReference"/>
        </w:rPr>
        <w:annotationRef/>
      </w:r>
      <w:r>
        <w:t>Why? Can we find it?</w:t>
      </w:r>
    </w:p>
  </w:comment>
  <w:comment w:id="666" w:author="Rebecca L Hartman" w:date="2020-02-18T13:39:00Z" w:initials="RLH">
    <w:p w14:paraId="01E17892" w14:textId="77777777" w:rsidR="00A9024B" w:rsidRDefault="00A9024B">
      <w:pPr>
        <w:pStyle w:val="CommentText"/>
      </w:pPr>
      <w:r>
        <w:rPr>
          <w:rStyle w:val="CommentReference"/>
        </w:rPr>
        <w:annotationRef/>
      </w:r>
      <w:r>
        <w:t>Because s/he didn’t know to do it? Dosing condition?</w:t>
      </w:r>
    </w:p>
  </w:comment>
  <w:comment w:id="667" w:author="Miller, Ryan" w:date="2020-02-20T11:58:00Z" w:initials="MR">
    <w:p w14:paraId="41DB391A" w14:textId="77777777" w:rsidR="00A9024B" w:rsidRDefault="00A9024B">
      <w:pPr>
        <w:pStyle w:val="CommentText"/>
      </w:pPr>
      <w:r>
        <w:rPr>
          <w:rStyle w:val="CommentReference"/>
        </w:rPr>
        <w:annotationRef/>
      </w:r>
      <w:r>
        <w:t>We operated under the assumption that it was because they weren’t aware of the task (since it was their first drive and the overall completion rate for mirror task is ~90%)</w:t>
      </w:r>
    </w:p>
  </w:comment>
  <w:comment w:id="668" w:author="Rebecca L Hartman" w:date="2020-02-18T13:12:00Z" w:initials="RLH">
    <w:p w14:paraId="122A7FE7" w14:textId="77777777" w:rsidR="00A9024B" w:rsidRDefault="00A9024B">
      <w:pPr>
        <w:pStyle w:val="CommentText"/>
      </w:pPr>
      <w:r>
        <w:rPr>
          <w:rStyle w:val="CommentReference"/>
        </w:rPr>
        <w:annotationRef/>
      </w:r>
      <w:r>
        <w:t>Can we “scrub” these numbers in text/tables/figures for an additional layer of confidentiality? The other papers use 1-19</w:t>
      </w:r>
    </w:p>
  </w:comment>
  <w:comment w:id="669" w:author="Miller, Ryan" w:date="2020-02-20T12:00:00Z" w:initials="MR">
    <w:p w14:paraId="03798927" w14:textId="77777777" w:rsidR="00A9024B" w:rsidRDefault="00A9024B">
      <w:pPr>
        <w:pStyle w:val="CommentText"/>
      </w:pPr>
      <w:r>
        <w:rPr>
          <w:rStyle w:val="CommentReference"/>
        </w:rPr>
        <w:annotationRef/>
      </w:r>
      <w:r>
        <w:t>Yes, I can do that, subjects will be mapped to 1-19 in the same numeric order as they originally appeared</w:t>
      </w:r>
    </w:p>
    <w:p w14:paraId="688F548A" w14:textId="77777777" w:rsidR="00A9024B" w:rsidRDefault="00A9024B">
      <w:pPr>
        <w:pStyle w:val="CommentText"/>
      </w:pPr>
    </w:p>
  </w:comment>
  <w:comment w:id="670" w:author="Tim Brown" w:date="2020-02-25T08:21:00Z" w:initials="BTL">
    <w:p w14:paraId="5DAB14E3" w14:textId="77777777" w:rsidR="00A9024B" w:rsidRDefault="00A9024B">
      <w:pPr>
        <w:pStyle w:val="CommentText"/>
      </w:pPr>
      <w:r>
        <w:rPr>
          <w:rStyle w:val="CommentReference"/>
        </w:rPr>
        <w:annotationRef/>
      </w:r>
      <w:r>
        <w:t>Good idea.  Does Becca have the coding or do we not care about matching with prior numbering?</w:t>
      </w:r>
    </w:p>
  </w:comment>
  <w:comment w:id="704" w:author="Miller, Ryan" w:date="2020-02-04T16:11:00Z" w:initials="MR">
    <w:p w14:paraId="074D31BE" w14:textId="77777777" w:rsidR="00A9024B" w:rsidRDefault="00A9024B">
      <w:pPr>
        <w:pStyle w:val="CommentText"/>
      </w:pPr>
      <w:r>
        <w:rPr>
          <w:rStyle w:val="CommentReference"/>
        </w:rPr>
        <w:annotationRef/>
      </w:r>
      <w:r>
        <w:t>Need to clarify THC/BAC units in the tables</w:t>
      </w:r>
    </w:p>
  </w:comment>
  <w:comment w:id="705" w:author="Miller, Ryan" w:date="2020-02-04T16:08:00Z" w:initials="MR">
    <w:p w14:paraId="377A015E" w14:textId="77777777" w:rsidR="00A9024B" w:rsidRPr="00705652" w:rsidRDefault="00A9024B" w:rsidP="00705652">
      <w:pPr>
        <w:rPr>
          <w:rFonts w:ascii="Times New Roman" w:eastAsia="Times New Roman" w:hAnsi="Times New Roman" w:cs="Times New Roman"/>
          <w:sz w:val="24"/>
          <w:szCs w:val="24"/>
        </w:rPr>
      </w:pPr>
      <w:r>
        <w:rPr>
          <w:rStyle w:val="CommentReference"/>
        </w:rPr>
        <w:annotationRef/>
      </w:r>
      <w:r w:rsidRPr="00705652">
        <w:rPr>
          <w:rFonts w:ascii="Arial" w:eastAsia="Times New Roman" w:hAnsi="Arial" w:cs="Arial"/>
          <w:color w:val="333333"/>
          <w:sz w:val="24"/>
          <w:szCs w:val="24"/>
        </w:rPr>
        <w:t>Tables should be limited to 8 columns and 10 rows in the published version, larger Tables should be placed in the Appendix. Supplementary text, figures and tables are encouraged to be placed in an Appendix, which is not typeset but is available electronically online with the paper. The Appendix should include large data tables data sharing, bibliography and additional text.</w:t>
      </w:r>
    </w:p>
    <w:p w14:paraId="5E934797" w14:textId="77777777" w:rsidR="00A9024B" w:rsidRPr="00705652" w:rsidRDefault="00A9024B" w:rsidP="00705652">
      <w:pPr>
        <w:spacing w:before="100" w:beforeAutospacing="1" w:after="100" w:afterAutospacing="1" w:line="240" w:lineRule="auto"/>
        <w:rPr>
          <w:rFonts w:ascii="Arial" w:eastAsia="Times New Roman" w:hAnsi="Arial" w:cs="Arial"/>
          <w:color w:val="333333"/>
          <w:sz w:val="24"/>
          <w:szCs w:val="24"/>
        </w:rPr>
      </w:pPr>
      <w:r w:rsidRPr="00705652">
        <w:rPr>
          <w:rFonts w:ascii="Arial" w:eastAsia="Times New Roman" w:hAnsi="Arial" w:cs="Arial"/>
          <w:b/>
          <w:bCs/>
          <w:color w:val="333333"/>
          <w:sz w:val="24"/>
          <w:szCs w:val="24"/>
        </w:rPr>
        <w:t>Appendices:</w:t>
      </w:r>
      <w:r w:rsidRPr="00705652">
        <w:rPr>
          <w:rFonts w:ascii="Arial" w:eastAsia="Times New Roman" w:hAnsi="Arial" w:cs="Arial"/>
          <w:color w:val="333333"/>
          <w:sz w:val="24"/>
          <w:szCs w:val="24"/>
        </w:rPr>
        <w:t> Large tables, complex figures and supplementary text should be included in Appendices and will be available in the online version, but are not printed. They should be referred to in the text as Table A1, Figure A1, etc. The authors must make sure the Appendices are exactly as you want in the online version as they will not be typeset.</w:t>
      </w:r>
    </w:p>
    <w:p w14:paraId="532E60E5" w14:textId="77777777" w:rsidR="00A9024B" w:rsidRDefault="00A9024B">
      <w:pPr>
        <w:pStyle w:val="CommentText"/>
      </w:pPr>
    </w:p>
  </w:comment>
  <w:comment w:id="734" w:author="Rebecca L Hartman" w:date="2020-02-18T15:50:00Z" w:initials="RLH">
    <w:p w14:paraId="35480064" w14:textId="77777777" w:rsidR="00A9024B" w:rsidRDefault="00A9024B">
      <w:pPr>
        <w:pStyle w:val="CommentText"/>
      </w:pPr>
      <w:r>
        <w:rPr>
          <w:rStyle w:val="CommentReference"/>
        </w:rPr>
        <w:annotationRef/>
      </w:r>
      <w:r>
        <w:t>(</w:t>
      </w:r>
      <w:proofErr w:type="gramStart"/>
      <w:r>
        <w:t>saves</w:t>
      </w:r>
      <w:proofErr w:type="gramEnd"/>
      <w:r>
        <w:t xml:space="preserve"> 2 words each)</w:t>
      </w:r>
    </w:p>
  </w:comment>
  <w:comment w:id="745" w:author="Rebecca L Hartman" w:date="2020-02-18T16:08:00Z" w:initials="RLH">
    <w:p w14:paraId="2643D5F2" w14:textId="77777777" w:rsidR="00A9024B" w:rsidRDefault="00A9024B">
      <w:pPr>
        <w:pStyle w:val="CommentText"/>
      </w:pPr>
      <w:r>
        <w:rPr>
          <w:rStyle w:val="CommentReference"/>
        </w:rPr>
        <w:annotationRef/>
      </w:r>
      <w:r>
        <w:t xml:space="preserve">Per below discussion, do you mean “each 1 </w:t>
      </w:r>
      <w:r>
        <w:rPr>
          <w:rFonts w:cstheme="minorHAnsi"/>
        </w:rPr>
        <w:t>µ</w:t>
      </w:r>
      <w:r>
        <w:t>g/L increase in THC led to…”?</w:t>
      </w:r>
    </w:p>
  </w:comment>
  <w:comment w:id="746" w:author="Miller, Ryan" w:date="2020-02-20T12:02:00Z" w:initials="MR">
    <w:p w14:paraId="137361AF" w14:textId="77777777" w:rsidR="00A9024B" w:rsidRDefault="00A9024B">
      <w:pPr>
        <w:pStyle w:val="CommentText"/>
      </w:pPr>
      <w:r>
        <w:rPr>
          <w:rStyle w:val="CommentReference"/>
        </w:rPr>
        <w:annotationRef/>
      </w:r>
      <w:r>
        <w:t xml:space="preserve">Yes, we considered “1 unit increases” and based upon other comments it seems </w:t>
      </w:r>
      <w:r w:rsidRPr="00937101">
        <w:rPr>
          <w:rFonts w:ascii="Times New Roman" w:hAnsi="Times New Roman" w:cs="Times New Roman"/>
          <w:highlight w:val="yellow"/>
        </w:rPr>
        <w:t>µg/L</w:t>
      </w:r>
      <w:r w:rsidRPr="00937101">
        <w:rPr>
          <w:rFonts w:ascii="Times New Roman" w:hAnsi="Times New Roman" w:cs="Times New Roman"/>
        </w:rPr>
        <w:t xml:space="preserve"> </w:t>
      </w:r>
      <w:r w:rsidRPr="00937101">
        <w:rPr>
          <w:rStyle w:val="CommentReference"/>
          <w:rFonts w:ascii="Times New Roman" w:hAnsi="Times New Roman" w:cs="Times New Roman"/>
          <w:sz w:val="20"/>
          <w:szCs w:val="20"/>
        </w:rPr>
        <w:annotationRef/>
      </w:r>
      <w:r>
        <w:rPr>
          <w:rStyle w:val="CommentReference"/>
        </w:rPr>
        <w:annotationRef/>
      </w:r>
      <w:r>
        <w:rPr>
          <w:rFonts w:ascii="Times New Roman" w:hAnsi="Times New Roman" w:cs="Times New Roman"/>
        </w:rPr>
        <w:t>are the correct units for the THC variable we used.</w:t>
      </w:r>
    </w:p>
  </w:comment>
  <w:comment w:id="781" w:author="Rebecca L Hartman" w:date="2020-02-18T15:54:00Z" w:initials="RLH">
    <w:p w14:paraId="26621EE9" w14:textId="77777777" w:rsidR="00A9024B" w:rsidRDefault="00A9024B" w:rsidP="00AB2480">
      <w:pPr>
        <w:pStyle w:val="CommentText"/>
      </w:pPr>
      <w:r>
        <w:rPr>
          <w:rStyle w:val="CommentReference"/>
        </w:rPr>
        <w:annotationRef/>
      </w:r>
      <w:r>
        <w:t>I really don’t think we can say this, looking at the numbers. Per my edits, I think it’s more appropriate to just comment on the message-reading. The side-mirror task in particular, I would interpret as “no change whatsoever”</w:t>
      </w:r>
    </w:p>
  </w:comment>
  <w:comment w:id="782" w:author="Miller, Ryan" w:date="2020-02-20T12:05:00Z" w:initials="MR">
    <w:p w14:paraId="1D48A6E4" w14:textId="77777777" w:rsidR="00A9024B" w:rsidRDefault="00A9024B" w:rsidP="00AB2480">
      <w:pPr>
        <w:pStyle w:val="CommentText"/>
      </w:pPr>
      <w:r>
        <w:rPr>
          <w:rStyle w:val="CommentReference"/>
        </w:rPr>
        <w:annotationRef/>
      </w:r>
      <w:r>
        <w:t>Agree that this is a fair assessment</w:t>
      </w:r>
    </w:p>
  </w:comment>
  <w:comment w:id="786" w:author="Rebecca L Hartman" w:date="2020-02-19T15:46:00Z" w:initials="RLH">
    <w:p w14:paraId="07372EEE" w14:textId="77777777" w:rsidR="00A9024B" w:rsidRDefault="00A9024B" w:rsidP="00AB2480">
      <w:pPr>
        <w:pStyle w:val="CommentText"/>
      </w:pPr>
      <w:r>
        <w:rPr>
          <w:rStyle w:val="CommentReference"/>
        </w:rPr>
        <w:annotationRef/>
      </w:r>
      <w:r>
        <w:t xml:space="preserve">Update: after going through the whole manuscript and seeing this come up as a question throughout, I took the liberty of updating the units to </w:t>
      </w:r>
      <w:r>
        <w:rPr>
          <w:rFonts w:cstheme="minorHAnsi"/>
        </w:rPr>
        <w:t>µ</w:t>
      </w:r>
      <w:r>
        <w:t xml:space="preserve">g/L. </w:t>
      </w:r>
    </w:p>
  </w:comment>
  <w:comment w:id="787" w:author="Miller, Ryan" w:date="2020-02-03T10:50:00Z" w:initials="MR">
    <w:p w14:paraId="6B10197B" w14:textId="77777777" w:rsidR="00A9024B" w:rsidRDefault="00A9024B" w:rsidP="00AB2480">
      <w:pPr>
        <w:pStyle w:val="CommentText"/>
      </w:pPr>
      <w:r>
        <w:rPr>
          <w:rStyle w:val="CommentReference"/>
        </w:rPr>
        <w:annotationRef/>
      </w:r>
      <w:r>
        <w:t>How to present the THC units? Is simply say “Percent” okay?</w:t>
      </w:r>
    </w:p>
  </w:comment>
  <w:comment w:id="788" w:author="Rebecca L Hartman" w:date="2020-02-18T16:01:00Z" w:initials="RLH">
    <w:p w14:paraId="63AE664A" w14:textId="77777777" w:rsidR="00A9024B" w:rsidRDefault="00A9024B" w:rsidP="00AB2480">
      <w:pPr>
        <w:pStyle w:val="CommentText"/>
      </w:pPr>
      <w:r>
        <w:rPr>
          <w:rStyle w:val="CommentReference"/>
        </w:rPr>
        <w:annotationRef/>
      </w:r>
      <w:r>
        <w:t xml:space="preserve">That depends. Given this question, I believe the answer is no. I didn’t see the statistics—up to this point in my reading I was taking your word for the fact that it was based on percent. To be honest, that would be new to me, conceptually, in these LMMs. The previous work was based on the concentrations, and results from the model indicated changes per unit THC concentration.  Are they based on percent of some reference THC concentration </w:t>
      </w:r>
      <w:proofErr w:type="gramStart"/>
      <w:r>
        <w:t>from  your</w:t>
      </w:r>
      <w:proofErr w:type="gramEnd"/>
      <w:r>
        <w:t xml:space="preserve"> paired segments, or are they based on unit concentration (i.e., fed directly into the models in their normal concentration units)? If every time the THC concentration changed by 1% of its value, it produced these results, that would be a </w:t>
      </w:r>
      <w:r>
        <w:rPr>
          <w:i/>
        </w:rPr>
        <w:t xml:space="preserve">huge </w:t>
      </w:r>
      <w:r>
        <w:t xml:space="preserve">effect size, particularly at low concentrations of THC. The units of measure for blood THC are </w:t>
      </w:r>
      <w:r>
        <w:rPr>
          <w:rFonts w:cstheme="minorHAnsi"/>
        </w:rPr>
        <w:t>µ</w:t>
      </w:r>
      <w:r>
        <w:t xml:space="preserve">g/L (aka ng/mL—sometimes the journal prefers one vs the other, and usually we default to the more formalized </w:t>
      </w:r>
      <w:r>
        <w:rPr>
          <w:rFonts w:cstheme="minorHAnsi"/>
        </w:rPr>
        <w:t>µ</w:t>
      </w:r>
      <w:r>
        <w:t xml:space="preserve">g/L, but they’re synonymous). So, a </w:t>
      </w:r>
      <w:proofErr w:type="spellStart"/>
      <w:r>
        <w:t>nanogram</w:t>
      </w:r>
      <w:proofErr w:type="spellEnd"/>
      <w:r>
        <w:t xml:space="preserve"> of THC per milliliter of blood [ng/mL] or a microgram of THC per liter of blood [</w:t>
      </w:r>
      <w:r>
        <w:rPr>
          <w:rFonts w:cstheme="minorHAnsi"/>
        </w:rPr>
        <w:t>µ</w:t>
      </w:r>
      <w:r>
        <w:t>g/L]</w:t>
      </w:r>
    </w:p>
  </w:comment>
  <w:comment w:id="806" w:author="Rebecca L Hartman" w:date="2020-02-19T09:39:00Z" w:initials="RLH">
    <w:p w14:paraId="4C7735F7" w14:textId="77777777" w:rsidR="00A9024B" w:rsidRDefault="00A9024B">
      <w:pPr>
        <w:pStyle w:val="CommentText"/>
      </w:pPr>
      <w:r>
        <w:rPr>
          <w:rStyle w:val="CommentReference"/>
        </w:rPr>
        <w:annotationRef/>
      </w:r>
      <w:r>
        <w:t xml:space="preserve">I would change the </w:t>
      </w:r>
      <w:r>
        <w:rPr>
          <w:rFonts w:cstheme="minorHAnsi"/>
        </w:rPr>
        <w:t>β</w:t>
      </w:r>
      <w:r>
        <w:t xml:space="preserve"> values in the tables to match the text in terms of significant figures. 2.278 mph doesn’t tell people anything more than 2.28 mph, and I think it over-expresses the precision of the data given the N and all the other study limitations. It also makes it easier to follow</w:t>
      </w:r>
    </w:p>
  </w:comment>
  <w:comment w:id="800" w:author="Rebecca L Hartman" w:date="2020-02-18T15:54:00Z" w:initials="RLH">
    <w:p w14:paraId="145E11D6" w14:textId="77777777" w:rsidR="00A9024B" w:rsidRDefault="00A9024B">
      <w:pPr>
        <w:pStyle w:val="CommentText"/>
      </w:pPr>
      <w:r>
        <w:rPr>
          <w:rStyle w:val="CommentReference"/>
        </w:rPr>
        <w:annotationRef/>
      </w:r>
      <w:r>
        <w:t>I really don’t think we can say this, looking at the numbers. Per my edits, I think it’s more appropriate to just comment on the message-reading. The side-mirror task in particular, I would interpret as “no change whatsoever”</w:t>
      </w:r>
    </w:p>
  </w:comment>
  <w:comment w:id="801" w:author="Miller, Ryan" w:date="2020-02-20T12:05:00Z" w:initials="MR">
    <w:p w14:paraId="77DEEEB1" w14:textId="77777777" w:rsidR="00A9024B" w:rsidRDefault="00A9024B">
      <w:pPr>
        <w:pStyle w:val="CommentText"/>
      </w:pPr>
      <w:r>
        <w:rPr>
          <w:rStyle w:val="CommentReference"/>
        </w:rPr>
        <w:annotationRef/>
      </w:r>
      <w:r>
        <w:t>Agree that this is a fair assessment</w:t>
      </w:r>
    </w:p>
  </w:comment>
  <w:comment w:id="813" w:author="Rebecca L Hartman" w:date="2020-02-19T15:46:00Z" w:initials="RLH">
    <w:p w14:paraId="3E780618" w14:textId="77777777" w:rsidR="00A9024B" w:rsidRDefault="00A9024B">
      <w:pPr>
        <w:pStyle w:val="CommentText"/>
      </w:pPr>
      <w:r>
        <w:rPr>
          <w:rStyle w:val="CommentReference"/>
        </w:rPr>
        <w:annotationRef/>
      </w:r>
      <w:r>
        <w:t xml:space="preserve">Update: after going through the whole manuscript and seeing this come up as a question throughout, I took the liberty of updating the units to </w:t>
      </w:r>
      <w:r>
        <w:rPr>
          <w:rFonts w:cstheme="minorHAnsi"/>
        </w:rPr>
        <w:t>µ</w:t>
      </w:r>
      <w:r>
        <w:t xml:space="preserve">g/L. </w:t>
      </w:r>
    </w:p>
  </w:comment>
  <w:comment w:id="823" w:author="Rebecca L Hartman" w:date="2020-02-18T16:11:00Z" w:initials="RLH">
    <w:p w14:paraId="1D8EA20F" w14:textId="77777777" w:rsidR="00A9024B" w:rsidRDefault="00A9024B">
      <w:pPr>
        <w:pStyle w:val="CommentText"/>
      </w:pPr>
      <w:r>
        <w:rPr>
          <w:rStyle w:val="CommentReference"/>
        </w:rPr>
        <w:annotationRef/>
      </w:r>
      <w:r>
        <w:t xml:space="preserve">Should this be </w:t>
      </w:r>
      <w:r>
        <w:rPr>
          <w:rFonts w:cstheme="minorHAnsi"/>
        </w:rPr>
        <w:t>µ</w:t>
      </w:r>
      <w:r>
        <w:t>g/L per the below?</w:t>
      </w:r>
    </w:p>
  </w:comment>
  <w:comment w:id="829" w:author="Rebecca L Hartman" w:date="2020-02-18T16:12:00Z" w:initials="RLH">
    <w:p w14:paraId="03EBDD0A" w14:textId="77777777" w:rsidR="00A9024B" w:rsidRDefault="00A9024B" w:rsidP="006E4544">
      <w:pPr>
        <w:pStyle w:val="CommentText"/>
      </w:pPr>
      <w:r>
        <w:rPr>
          <w:rStyle w:val="CommentReference"/>
        </w:rPr>
        <w:annotationRef/>
      </w:r>
      <w:r>
        <w:rPr>
          <w:rFonts w:cstheme="minorHAnsi"/>
        </w:rPr>
        <w:t>µ</w:t>
      </w:r>
      <w:r>
        <w:t>g/L</w:t>
      </w:r>
    </w:p>
  </w:comment>
  <w:comment w:id="814" w:author="Miller, Ryan" w:date="2020-02-03T10:50:00Z" w:initials="MR">
    <w:p w14:paraId="0A8B75F8" w14:textId="77777777" w:rsidR="00A9024B" w:rsidRDefault="00A9024B">
      <w:pPr>
        <w:pStyle w:val="CommentText"/>
      </w:pPr>
      <w:r>
        <w:rPr>
          <w:rStyle w:val="CommentReference"/>
        </w:rPr>
        <w:annotationRef/>
      </w:r>
      <w:r>
        <w:t>How to present the THC units? Is simply say “Percent” okay?</w:t>
      </w:r>
    </w:p>
  </w:comment>
  <w:comment w:id="815" w:author="Rebecca L Hartman" w:date="2020-02-18T16:01:00Z" w:initials="RLH">
    <w:p w14:paraId="23395A73" w14:textId="77777777" w:rsidR="00A9024B" w:rsidRDefault="00A9024B" w:rsidP="006E4544">
      <w:pPr>
        <w:pStyle w:val="CommentText"/>
      </w:pPr>
      <w:r>
        <w:rPr>
          <w:rStyle w:val="CommentReference"/>
        </w:rPr>
        <w:annotationRef/>
      </w:r>
      <w:r>
        <w:t xml:space="preserve">That depends. Given this question, I believe the answer is no. I didn’t see the statistics—up to this point in my reading I was taking your word for the fact that it was based on percent. To be honest, that would be new to me, conceptually, in these LMMs. The previous work was based on the concentrations, and results from the model indicated changes per unit THC concentration.  Are they based on percent of some reference THC concentration </w:t>
      </w:r>
      <w:proofErr w:type="gramStart"/>
      <w:r>
        <w:t>from  your</w:t>
      </w:r>
      <w:proofErr w:type="gramEnd"/>
      <w:r>
        <w:t xml:space="preserve"> paired segments, or are they based on unit concentration (i.e., fed directly into the models in their normal concentration units)? If every time the THC concentration changed by 1% of its value, it produced these results, that would be a </w:t>
      </w:r>
      <w:r>
        <w:rPr>
          <w:i/>
        </w:rPr>
        <w:t xml:space="preserve">huge </w:t>
      </w:r>
      <w:r>
        <w:t xml:space="preserve">effect size, particularly at low concentrations of THC. The units of measure for blood THC are </w:t>
      </w:r>
      <w:r>
        <w:rPr>
          <w:rFonts w:cstheme="minorHAnsi"/>
        </w:rPr>
        <w:t>µ</w:t>
      </w:r>
      <w:r>
        <w:t xml:space="preserve">g/L (aka ng/mL—sometimes the journal prefers one vs the other, and usually we default to the more formalized </w:t>
      </w:r>
      <w:r>
        <w:rPr>
          <w:rFonts w:cstheme="minorHAnsi"/>
        </w:rPr>
        <w:t>µ</w:t>
      </w:r>
      <w:r>
        <w:t xml:space="preserve">g/L, but they’re synonymous). So, a </w:t>
      </w:r>
      <w:proofErr w:type="spellStart"/>
      <w:r>
        <w:t>nanogram</w:t>
      </w:r>
      <w:proofErr w:type="spellEnd"/>
      <w:r>
        <w:t xml:space="preserve"> of THC per milliliter of blood [ng/mL] or a microgram of THC per liter of blood [</w:t>
      </w:r>
      <w:r>
        <w:rPr>
          <w:rFonts w:cstheme="minorHAnsi"/>
        </w:rPr>
        <w:t>µ</w:t>
      </w:r>
      <w:r>
        <w:t>g/L]</w:t>
      </w:r>
    </w:p>
  </w:comment>
  <w:comment w:id="863" w:author="Rebecca L Hartman" w:date="2020-02-18T16:20:00Z" w:initials="RLH">
    <w:p w14:paraId="6A4FBFD2" w14:textId="77777777" w:rsidR="00A9024B" w:rsidRDefault="00A9024B">
      <w:pPr>
        <w:pStyle w:val="CommentText"/>
        <w:rPr>
          <w:noProof/>
        </w:rPr>
      </w:pPr>
      <w:r>
        <w:rPr>
          <w:rStyle w:val="CommentReference"/>
        </w:rPr>
        <w:annotationRef/>
      </w:r>
      <w:r>
        <w:t>I think it’s good that these “by dosing condition” tables are in the appendix. As you correctly point out in the paper, can’t really do it this way due to the self-titration factor and so we shouldn’t focus our presentation of the data in the main manuscript by dosing condition—but the appendix tables do make for interesting reading—as do the observations in this paragraph =)</w:t>
      </w:r>
    </w:p>
    <w:p w14:paraId="107ED786" w14:textId="77777777" w:rsidR="00A9024B" w:rsidRDefault="00A9024B">
      <w:pPr>
        <w:pStyle w:val="CommentText"/>
        <w:rPr>
          <w:noProof/>
        </w:rPr>
      </w:pPr>
    </w:p>
    <w:p w14:paraId="6D1EE94C" w14:textId="77777777" w:rsidR="00A9024B" w:rsidRDefault="00A9024B">
      <w:pPr>
        <w:pStyle w:val="CommentText"/>
        <w:rPr>
          <w:noProof/>
        </w:rPr>
      </w:pPr>
      <w:r>
        <w:rPr>
          <w:noProof/>
        </w:rPr>
        <w:t>MAH I agree</w:t>
      </w:r>
    </w:p>
    <w:p w14:paraId="55E8FC99" w14:textId="77777777" w:rsidR="00A9024B" w:rsidRDefault="00A9024B">
      <w:pPr>
        <w:pStyle w:val="CommentText"/>
      </w:pPr>
    </w:p>
  </w:comment>
  <w:comment w:id="877" w:author="Tim Brown" w:date="2020-02-26T12:03:00Z" w:initials="BTL">
    <w:p w14:paraId="662F5A50" w14:textId="77777777" w:rsidR="00A9024B" w:rsidRDefault="00A9024B">
      <w:pPr>
        <w:pStyle w:val="CommentText"/>
      </w:pPr>
      <w:r>
        <w:rPr>
          <w:rStyle w:val="CommentReference"/>
        </w:rPr>
        <w:annotationRef/>
      </w:r>
      <w:r>
        <w:t xml:space="preserve">We may want to consider looking at initial lane position.  It is possible that the effect of impairment is that under THC or alcohol they are more likely to have less </w:t>
      </w:r>
      <w:proofErr w:type="gramStart"/>
      <w:r>
        <w:t>optimum  (</w:t>
      </w:r>
      <w:proofErr w:type="gramEnd"/>
      <w:r>
        <w:t>closer to a lane edge) starting lane positions when the task begins.</w:t>
      </w:r>
    </w:p>
  </w:comment>
  <w:comment w:id="878" w:author="Miller, Ryan" w:date="2020-03-02T15:06:00Z" w:initials="MR">
    <w:p w14:paraId="010B7AA1" w14:textId="6FE14794" w:rsidR="00A9024B" w:rsidRDefault="00A9024B">
      <w:pPr>
        <w:pStyle w:val="CommentText"/>
      </w:pPr>
      <w:r>
        <w:rPr>
          <w:rStyle w:val="CommentReference"/>
        </w:rPr>
        <w:annotationRef/>
      </w:r>
      <w:r>
        <w:t>No significant differences in initial position by THC/</w:t>
      </w:r>
      <w:proofErr w:type="spellStart"/>
      <w:r>
        <w:t>BrAC</w:t>
      </w:r>
      <w:proofErr w:type="spellEnd"/>
    </w:p>
  </w:comment>
  <w:comment w:id="885" w:author="Tim Brown" w:date="2020-02-26T12:07:00Z" w:initials="BTL">
    <w:p w14:paraId="41A89C02" w14:textId="77777777" w:rsidR="00A9024B" w:rsidRDefault="00A9024B">
      <w:pPr>
        <w:pStyle w:val="CommentText"/>
      </w:pPr>
      <w:r>
        <w:rPr>
          <w:rStyle w:val="CommentReference"/>
        </w:rPr>
        <w:annotationRef/>
      </w:r>
      <w:r>
        <w:t>Is minor defined?</w:t>
      </w:r>
    </w:p>
  </w:comment>
  <w:comment w:id="893" w:author="Rebecca L Hartman" w:date="2020-02-18T16:28:00Z" w:initials="RLH">
    <w:p w14:paraId="7C75D69C" w14:textId="77777777" w:rsidR="00A9024B" w:rsidRDefault="00A9024B">
      <w:pPr>
        <w:pStyle w:val="CommentText"/>
      </w:pPr>
      <w:r>
        <w:rPr>
          <w:rStyle w:val="CommentReference"/>
        </w:rPr>
        <w:annotationRef/>
      </w:r>
      <w:r>
        <w:t xml:space="preserve">Per above, I think should be </w:t>
      </w:r>
      <w:r>
        <w:rPr>
          <w:rFonts w:cstheme="minorHAnsi"/>
        </w:rPr>
        <w:t>µ</w:t>
      </w:r>
      <w:r>
        <w:t xml:space="preserve">g/mL </w:t>
      </w:r>
    </w:p>
  </w:comment>
  <w:comment w:id="899" w:author="Rebecca L Hartman" w:date="2020-02-19T09:34:00Z" w:initials="RLH">
    <w:p w14:paraId="3CD543D1" w14:textId="77777777" w:rsidR="00A9024B" w:rsidRDefault="00A9024B">
      <w:pPr>
        <w:pStyle w:val="CommentText"/>
      </w:pPr>
      <w:r>
        <w:rPr>
          <w:rStyle w:val="CommentReference"/>
        </w:rPr>
        <w:annotationRef/>
      </w:r>
      <w:r>
        <w:t xml:space="preserve">I would match the numbers in the tables to the text (i.e., </w:t>
      </w:r>
      <w:r>
        <w:rPr>
          <w:rFonts w:cstheme="minorHAnsi"/>
        </w:rPr>
        <w:t>β</w:t>
      </w:r>
      <w:r>
        <w:t>=0.74 in the table). Considering the clinical significance of the values found, this would be appropriate. It also makes it easier for the reader to follow.</w:t>
      </w:r>
    </w:p>
  </w:comment>
  <w:comment w:id="904" w:author="Rebecca L Hartman" w:date="2020-02-19T14:40:00Z" w:initials="RLH">
    <w:p w14:paraId="5C978B61" w14:textId="77777777" w:rsidR="00A9024B" w:rsidRDefault="00A9024B">
      <w:pPr>
        <w:pStyle w:val="CommentText"/>
      </w:pPr>
      <w:r>
        <w:rPr>
          <w:rStyle w:val="CommentReference"/>
        </w:rPr>
        <w:annotationRef/>
      </w:r>
      <w:r>
        <w:t>Worth specifying directly, so that the readers can get some perspective on the THC result</w:t>
      </w:r>
    </w:p>
  </w:comment>
  <w:comment w:id="958" w:author="Rebecca L Hartman" w:date="2020-02-19T10:32:00Z" w:initials="RLH">
    <w:p w14:paraId="761FF0BE" w14:textId="77777777" w:rsidR="00A9024B" w:rsidRDefault="00A9024B">
      <w:pPr>
        <w:pStyle w:val="CommentText"/>
      </w:pPr>
      <w:r>
        <w:rPr>
          <w:rStyle w:val="CommentReference"/>
        </w:rPr>
        <w:annotationRef/>
      </w:r>
      <w:r>
        <w:t>Can we really get away with not citing this stuff directly, but speaking in generalities like this and then playing the bibliography card? Still seems very odd to me, but that seems to be what is suggested by the Instructions to Authors</w:t>
      </w:r>
    </w:p>
  </w:comment>
  <w:comment w:id="959" w:author="Miller, Ryan" w:date="2020-02-21T09:45:00Z" w:initials="MR">
    <w:p w14:paraId="4263AC26" w14:textId="77777777" w:rsidR="00A9024B" w:rsidRDefault="00A9024B">
      <w:pPr>
        <w:pStyle w:val="CommentText"/>
      </w:pPr>
      <w:r>
        <w:rPr>
          <w:rStyle w:val="CommentReference"/>
        </w:rPr>
        <w:annotationRef/>
      </w:r>
      <w:r>
        <w:t>I’m not sure, though we still have several citations that we can add to statements in greatest need of support</w:t>
      </w:r>
    </w:p>
  </w:comment>
  <w:comment w:id="962" w:author="Tim Brown" w:date="2020-02-26T13:14:00Z" w:initials="BTL">
    <w:p w14:paraId="04D002DA" w14:textId="77777777" w:rsidR="00A9024B" w:rsidRDefault="00A9024B">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 xml:space="preserve">Hartman, R. L., &amp; </w:t>
      </w:r>
      <w:proofErr w:type="spellStart"/>
      <w:r>
        <w:rPr>
          <w:rFonts w:ascii="Arial" w:hAnsi="Arial" w:cs="Arial"/>
          <w:color w:val="222222"/>
          <w:shd w:val="clear" w:color="auto" w:fill="FFFFFF"/>
        </w:rPr>
        <w:t>Huestis</w:t>
      </w:r>
      <w:proofErr w:type="spellEnd"/>
      <w:r>
        <w:rPr>
          <w:rFonts w:ascii="Arial" w:hAnsi="Arial" w:cs="Arial"/>
          <w:color w:val="222222"/>
          <w:shd w:val="clear" w:color="auto" w:fill="FFFFFF"/>
        </w:rPr>
        <w:t>, M. A. (2013). Cannabis effects on driving skills. </w:t>
      </w:r>
      <w:r>
        <w:rPr>
          <w:rFonts w:ascii="Arial" w:hAnsi="Arial" w:cs="Arial"/>
          <w:i/>
          <w:iCs/>
          <w:color w:val="222222"/>
          <w:shd w:val="clear" w:color="auto" w:fill="FFFFFF"/>
        </w:rPr>
        <w:t>Clinical chemistry</w:t>
      </w:r>
      <w:r>
        <w:rPr>
          <w:rFonts w:ascii="Arial" w:hAnsi="Arial" w:cs="Arial"/>
          <w:color w:val="222222"/>
          <w:shd w:val="clear" w:color="auto" w:fill="FFFFFF"/>
        </w:rPr>
        <w:t>, </w:t>
      </w:r>
      <w:r>
        <w:rPr>
          <w:rFonts w:ascii="Arial" w:hAnsi="Arial" w:cs="Arial"/>
          <w:i/>
          <w:iCs/>
          <w:color w:val="222222"/>
          <w:shd w:val="clear" w:color="auto" w:fill="FFFFFF"/>
        </w:rPr>
        <w:t>59</w:t>
      </w:r>
      <w:r>
        <w:rPr>
          <w:rFonts w:ascii="Arial" w:hAnsi="Arial" w:cs="Arial"/>
          <w:color w:val="222222"/>
          <w:shd w:val="clear" w:color="auto" w:fill="FFFFFF"/>
        </w:rPr>
        <w:t>(3), 478-492.</w:t>
      </w:r>
    </w:p>
    <w:p w14:paraId="3B0A1EE4" w14:textId="77777777" w:rsidR="00A9024B" w:rsidRDefault="00A9024B">
      <w:pPr>
        <w:pStyle w:val="CommentText"/>
        <w:rPr>
          <w:rFonts w:ascii="Arial" w:hAnsi="Arial" w:cs="Arial"/>
          <w:color w:val="222222"/>
          <w:shd w:val="clear" w:color="auto" w:fill="FFFFFF"/>
        </w:rPr>
      </w:pPr>
    </w:p>
    <w:p w14:paraId="0E4FE56D" w14:textId="77777777" w:rsidR="00A9024B" w:rsidRDefault="00A9024B">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Lenné</w:t>
      </w:r>
      <w:proofErr w:type="spellEnd"/>
      <w:r>
        <w:rPr>
          <w:rFonts w:ascii="Arial" w:hAnsi="Arial" w:cs="Arial"/>
          <w:color w:val="222222"/>
          <w:shd w:val="clear" w:color="auto" w:fill="FFFFFF"/>
        </w:rPr>
        <w:t xml:space="preserve">, M. G., </w:t>
      </w:r>
      <w:proofErr w:type="spellStart"/>
      <w:r>
        <w:rPr>
          <w:rFonts w:ascii="Arial" w:hAnsi="Arial" w:cs="Arial"/>
          <w:color w:val="222222"/>
          <w:shd w:val="clear" w:color="auto" w:fill="FFFFFF"/>
        </w:rPr>
        <w:t>Dietze</w:t>
      </w:r>
      <w:proofErr w:type="spellEnd"/>
      <w:r>
        <w:rPr>
          <w:rFonts w:ascii="Arial" w:hAnsi="Arial" w:cs="Arial"/>
          <w:color w:val="222222"/>
          <w:shd w:val="clear" w:color="auto" w:fill="FFFFFF"/>
        </w:rPr>
        <w:t xml:space="preserve">, P. M., </w:t>
      </w:r>
      <w:proofErr w:type="spellStart"/>
      <w:r>
        <w:rPr>
          <w:rFonts w:ascii="Arial" w:hAnsi="Arial" w:cs="Arial"/>
          <w:color w:val="222222"/>
          <w:shd w:val="clear" w:color="auto" w:fill="FFFFFF"/>
        </w:rPr>
        <w:t>Triggs</w:t>
      </w:r>
      <w:proofErr w:type="spellEnd"/>
      <w:r>
        <w:rPr>
          <w:rFonts w:ascii="Arial" w:hAnsi="Arial" w:cs="Arial"/>
          <w:color w:val="222222"/>
          <w:shd w:val="clear" w:color="auto" w:fill="FFFFFF"/>
        </w:rPr>
        <w:t xml:space="preserve">, T. J., </w:t>
      </w:r>
      <w:proofErr w:type="spellStart"/>
      <w:r>
        <w:rPr>
          <w:rFonts w:ascii="Arial" w:hAnsi="Arial" w:cs="Arial"/>
          <w:color w:val="222222"/>
          <w:shd w:val="clear" w:color="auto" w:fill="FFFFFF"/>
        </w:rPr>
        <w:t>Walmsley</w:t>
      </w:r>
      <w:proofErr w:type="spellEnd"/>
      <w:r>
        <w:rPr>
          <w:rFonts w:ascii="Arial" w:hAnsi="Arial" w:cs="Arial"/>
          <w:color w:val="222222"/>
          <w:shd w:val="clear" w:color="auto" w:fill="FFFFFF"/>
        </w:rPr>
        <w:t>, S., Murphy, B., &amp; Redman, J. R. (2010). The effects of cannabis and alcohol on simulated arterial driving: influences of driving experience and task demand. </w:t>
      </w:r>
      <w:r>
        <w:rPr>
          <w:rFonts w:ascii="Arial" w:hAnsi="Arial" w:cs="Arial"/>
          <w:i/>
          <w:iCs/>
          <w:color w:val="222222"/>
          <w:shd w:val="clear" w:color="auto" w:fill="FFFFFF"/>
        </w:rPr>
        <w:t>Accident Analysis &amp; Prevention</w:t>
      </w:r>
      <w:r>
        <w:rPr>
          <w:rFonts w:ascii="Arial" w:hAnsi="Arial" w:cs="Arial"/>
          <w:color w:val="222222"/>
          <w:shd w:val="clear" w:color="auto" w:fill="FFFFFF"/>
        </w:rPr>
        <w:t>, </w:t>
      </w:r>
      <w:r>
        <w:rPr>
          <w:rFonts w:ascii="Arial" w:hAnsi="Arial" w:cs="Arial"/>
          <w:i/>
          <w:iCs/>
          <w:color w:val="222222"/>
          <w:shd w:val="clear" w:color="auto" w:fill="FFFFFF"/>
        </w:rPr>
        <w:t>42</w:t>
      </w:r>
      <w:r>
        <w:rPr>
          <w:rFonts w:ascii="Arial" w:hAnsi="Arial" w:cs="Arial"/>
          <w:color w:val="222222"/>
          <w:shd w:val="clear" w:color="auto" w:fill="FFFFFF"/>
        </w:rPr>
        <w:t>(3), 859-866.</w:t>
      </w:r>
    </w:p>
    <w:p w14:paraId="2A213CD9" w14:textId="77777777" w:rsidR="00A9024B" w:rsidRDefault="00A9024B">
      <w:pPr>
        <w:pStyle w:val="CommentText"/>
        <w:rPr>
          <w:rFonts w:ascii="Arial" w:hAnsi="Arial" w:cs="Arial"/>
          <w:color w:val="222222"/>
          <w:shd w:val="clear" w:color="auto" w:fill="FFFFFF"/>
        </w:rPr>
      </w:pPr>
    </w:p>
    <w:p w14:paraId="582817CA" w14:textId="77777777" w:rsidR="00A9024B" w:rsidRDefault="00A9024B">
      <w:pPr>
        <w:pStyle w:val="CommentText"/>
      </w:pPr>
      <w:r>
        <w:rPr>
          <w:rFonts w:ascii="Arial" w:hAnsi="Arial" w:cs="Arial"/>
          <w:color w:val="222222"/>
          <w:shd w:val="clear" w:color="auto" w:fill="FFFFFF"/>
        </w:rPr>
        <w:t xml:space="preserve">Anderson, B. M., Rizzo, M., Block, R. I., </w:t>
      </w:r>
      <w:proofErr w:type="spellStart"/>
      <w:r>
        <w:rPr>
          <w:rFonts w:ascii="Arial" w:hAnsi="Arial" w:cs="Arial"/>
          <w:color w:val="222222"/>
          <w:shd w:val="clear" w:color="auto" w:fill="FFFFFF"/>
        </w:rPr>
        <w:t>Pearlson</w:t>
      </w:r>
      <w:proofErr w:type="spellEnd"/>
      <w:r>
        <w:rPr>
          <w:rFonts w:ascii="Arial" w:hAnsi="Arial" w:cs="Arial"/>
          <w:color w:val="222222"/>
          <w:shd w:val="clear" w:color="auto" w:fill="FFFFFF"/>
        </w:rPr>
        <w:t xml:space="preserve">, G. D., &amp; </w:t>
      </w:r>
      <w:proofErr w:type="spellStart"/>
      <w:r>
        <w:rPr>
          <w:rFonts w:ascii="Arial" w:hAnsi="Arial" w:cs="Arial"/>
          <w:color w:val="222222"/>
          <w:shd w:val="clear" w:color="auto" w:fill="FFFFFF"/>
        </w:rPr>
        <w:t>O'leary</w:t>
      </w:r>
      <w:proofErr w:type="spellEnd"/>
      <w:r>
        <w:rPr>
          <w:rFonts w:ascii="Arial" w:hAnsi="Arial" w:cs="Arial"/>
          <w:color w:val="222222"/>
          <w:shd w:val="clear" w:color="auto" w:fill="FFFFFF"/>
        </w:rPr>
        <w:t>, D. S. (2010). Sex differences in the effects of marijuana on simulated driving performance. </w:t>
      </w:r>
      <w:r>
        <w:rPr>
          <w:rFonts w:ascii="Arial" w:hAnsi="Arial" w:cs="Arial"/>
          <w:i/>
          <w:iCs/>
          <w:color w:val="222222"/>
          <w:shd w:val="clear" w:color="auto" w:fill="FFFFFF"/>
        </w:rPr>
        <w:t>Journal of psychoactive drugs</w:t>
      </w:r>
      <w:r>
        <w:rPr>
          <w:rFonts w:ascii="Arial" w:hAnsi="Arial" w:cs="Arial"/>
          <w:color w:val="222222"/>
          <w:shd w:val="clear" w:color="auto" w:fill="FFFFFF"/>
        </w:rPr>
        <w:t>, </w:t>
      </w:r>
      <w:r>
        <w:rPr>
          <w:rFonts w:ascii="Arial" w:hAnsi="Arial" w:cs="Arial"/>
          <w:i/>
          <w:iCs/>
          <w:color w:val="222222"/>
          <w:shd w:val="clear" w:color="auto" w:fill="FFFFFF"/>
        </w:rPr>
        <w:t>42</w:t>
      </w:r>
      <w:r>
        <w:rPr>
          <w:rFonts w:ascii="Arial" w:hAnsi="Arial" w:cs="Arial"/>
          <w:color w:val="222222"/>
          <w:shd w:val="clear" w:color="auto" w:fill="FFFFFF"/>
        </w:rPr>
        <w:t>(1), 19-30.</w:t>
      </w:r>
    </w:p>
  </w:comment>
  <w:comment w:id="963" w:author="Marilyn Huestis" w:date="2020-02-21T16:10:00Z" w:initials="MH">
    <w:p w14:paraId="15257AC0" w14:textId="77777777" w:rsidR="00A9024B" w:rsidRDefault="00A9024B">
      <w:pPr>
        <w:pStyle w:val="CommentText"/>
      </w:pPr>
      <w:r>
        <w:rPr>
          <w:rStyle w:val="CommentReference"/>
        </w:rPr>
        <w:annotationRef/>
      </w:r>
      <w:r>
        <w:t>Add reference here.</w:t>
      </w:r>
    </w:p>
  </w:comment>
  <w:comment w:id="973" w:author="Tim Brown" w:date="2020-02-26T13:15:00Z" w:initials="BTL">
    <w:p w14:paraId="59E2CD79" w14:textId="77777777" w:rsidR="00A9024B" w:rsidRDefault="00A9024B">
      <w:pPr>
        <w:pStyle w:val="CommentText"/>
      </w:pPr>
      <w:r>
        <w:rPr>
          <w:rStyle w:val="CommentReference"/>
        </w:rPr>
        <w:annotationRef/>
      </w:r>
      <w:r>
        <w:t>This would be a spot to add in clarification if the initial lane position differed…</w:t>
      </w:r>
    </w:p>
  </w:comment>
  <w:comment w:id="974" w:author="Miller, Ryan" w:date="2020-03-02T15:54:00Z" w:initials="MR">
    <w:p w14:paraId="5AE71495" w14:textId="01D5F411" w:rsidR="005D494D" w:rsidRDefault="005D494D">
      <w:pPr>
        <w:pStyle w:val="CommentText"/>
      </w:pPr>
      <w:r>
        <w:rPr>
          <w:rStyle w:val="CommentReference"/>
        </w:rPr>
        <w:annotationRef/>
      </w:r>
      <w:r>
        <w:t>No differences in initial lane position</w:t>
      </w:r>
    </w:p>
  </w:comment>
  <w:comment w:id="975" w:author="Tim Brown" w:date="2020-02-26T13:16:00Z" w:initials="BTL">
    <w:p w14:paraId="6CF17DDC" w14:textId="77777777" w:rsidR="00A9024B" w:rsidRDefault="00A9024B">
      <w:pPr>
        <w:pStyle w:val="CommentText"/>
      </w:pPr>
      <w:r>
        <w:rPr>
          <w:rStyle w:val="CommentReference"/>
        </w:rPr>
        <w:annotationRef/>
      </w:r>
      <w:r>
        <w:t xml:space="preserve">If there are differences in initial lane position, this would be </w:t>
      </w:r>
    </w:p>
  </w:comment>
  <w:comment w:id="984" w:author="Rebecca L Hartman" w:date="2020-02-19T10:49:00Z" w:initials="RLH">
    <w:p w14:paraId="07765823" w14:textId="77777777" w:rsidR="00A9024B" w:rsidRDefault="00A9024B" w:rsidP="00182250">
      <w:pPr>
        <w:pStyle w:val="CommentText"/>
        <w:rPr>
          <w:noProof/>
        </w:rPr>
      </w:pPr>
      <w:r>
        <w:rPr>
          <w:rStyle w:val="CommentReference"/>
        </w:rPr>
        <w:annotationRef/>
      </w:r>
      <w:r>
        <w:t>Can use the “</w:t>
      </w:r>
      <w:r w:rsidRPr="0094309D">
        <w:t>Effect of Blood Collection Time on Measured Δ9-Tetrahydrocannabinol Concentrations: Implications for Driving</w:t>
      </w:r>
      <w:r>
        <w:t xml:space="preserve"> Interpretation and Drug Policy” paper from this study, or others.</w:t>
      </w:r>
    </w:p>
    <w:p w14:paraId="621FE9E4" w14:textId="77777777" w:rsidR="00A9024B" w:rsidRDefault="00A9024B" w:rsidP="00182250">
      <w:pPr>
        <w:pStyle w:val="CommentText"/>
      </w:pPr>
      <w:r>
        <w:rPr>
          <w:noProof/>
        </w:rPr>
        <w:t>MAH- use our paper showing this decline in this simulator please- cited above</w:t>
      </w:r>
    </w:p>
  </w:comment>
  <w:comment w:id="995" w:author="Rebecca L Hartman" w:date="2020-02-19T14:50:00Z" w:initials="RLH">
    <w:p w14:paraId="7D5CABFD" w14:textId="77777777" w:rsidR="00A9024B" w:rsidRDefault="00A9024B">
      <w:pPr>
        <w:pStyle w:val="CommentText"/>
      </w:pPr>
      <w:r>
        <w:rPr>
          <w:rStyle w:val="CommentReference"/>
        </w:rPr>
        <w:annotationRef/>
      </w:r>
      <w:r>
        <w:t>Add a couple of references to the bibliography on this topic instead of a citation?</w:t>
      </w:r>
    </w:p>
  </w:comment>
  <w:comment w:id="1008" w:author="Rebecca L Hartman" w:date="2020-02-19T11:04:00Z" w:initials="RLH">
    <w:p w14:paraId="673EF2C8" w14:textId="77777777" w:rsidR="00A9024B" w:rsidRDefault="00A9024B">
      <w:pPr>
        <w:pStyle w:val="CommentText"/>
      </w:pPr>
      <w:r>
        <w:rPr>
          <w:rStyle w:val="CommentReference"/>
        </w:rPr>
        <w:annotationRef/>
      </w:r>
      <w:r>
        <w:t>.01 mph per ng/mL THC—we want to be very careful not to overstate findings</w:t>
      </w:r>
    </w:p>
  </w:comment>
  <w:comment w:id="1010" w:author="Rebecca L Hartman" w:date="2020-02-19T11:08:00Z" w:initials="RLH">
    <w:p w14:paraId="74F4D5D1" w14:textId="77777777" w:rsidR="00A9024B" w:rsidRDefault="00A9024B">
      <w:pPr>
        <w:pStyle w:val="CommentText"/>
      </w:pPr>
      <w:r>
        <w:rPr>
          <w:rStyle w:val="CommentReference"/>
        </w:rPr>
        <w:annotationRef/>
      </w:r>
      <w:r>
        <w:t>How many non-attempts were there? Should add this in if possible/known, or state that we don’t have that information</w:t>
      </w:r>
    </w:p>
  </w:comment>
  <w:comment w:id="1011" w:author="Miller, Ryan" w:date="2020-02-20T12:23:00Z" w:initials="MR">
    <w:p w14:paraId="6FBBBA18" w14:textId="77777777" w:rsidR="00A9024B" w:rsidRDefault="00A9024B">
      <w:pPr>
        <w:pStyle w:val="CommentText"/>
      </w:pPr>
      <w:r>
        <w:rPr>
          <w:rStyle w:val="CommentReference"/>
        </w:rPr>
        <w:annotationRef/>
      </w:r>
      <w:r>
        <w:t>We don’t really know how often the task was ignored (unless the audio mentioned in an earlier message can be located and used)</w:t>
      </w:r>
    </w:p>
  </w:comment>
  <w:comment w:id="1024" w:author="Rebecca L Hartman" w:date="2020-02-19T11:40:00Z" w:initials="RLH">
    <w:p w14:paraId="0FDF1EA3" w14:textId="77777777" w:rsidR="00A9024B" w:rsidRDefault="00A9024B">
      <w:pPr>
        <w:pStyle w:val="CommentText"/>
      </w:pPr>
      <w:r>
        <w:rPr>
          <w:rStyle w:val="CommentReference"/>
        </w:rPr>
        <w:annotationRef/>
      </w:r>
      <w:r>
        <w:t>Important to mention this. Clinical significance needs to be taken into consideration as we present findings, or we will lose credibility</w:t>
      </w:r>
    </w:p>
  </w:comment>
  <w:comment w:id="1053" w:author="Rebecca L Hartman" w:date="2020-02-19T11:17:00Z" w:initials="RLH">
    <w:p w14:paraId="7DA706B0" w14:textId="77777777" w:rsidR="00A9024B" w:rsidRDefault="00A9024B" w:rsidP="007E6091">
      <w:pPr>
        <w:pStyle w:val="CommentText"/>
      </w:pPr>
      <w:r>
        <w:rPr>
          <w:rStyle w:val="CommentReference"/>
        </w:rPr>
        <w:annotationRef/>
      </w:r>
      <w:r>
        <w:t>For Bibliography:</w:t>
      </w:r>
    </w:p>
    <w:p w14:paraId="0BB885FA" w14:textId="77777777" w:rsidR="00A9024B" w:rsidRDefault="00A9024B" w:rsidP="007E6091">
      <w:pPr>
        <w:pStyle w:val="CommentText"/>
      </w:pPr>
      <w:proofErr w:type="spellStart"/>
      <w:r>
        <w:t>Accid</w:t>
      </w:r>
      <w:proofErr w:type="spellEnd"/>
      <w:r>
        <w:t xml:space="preserve"> Anal Prev. 2014 Oct</w:t>
      </w:r>
      <w:proofErr w:type="gramStart"/>
      <w:r>
        <w:t>;71:311</w:t>
      </w:r>
      <w:proofErr w:type="gramEnd"/>
      <w:r>
        <w:t xml:space="preserve">-8. </w:t>
      </w:r>
      <w:proofErr w:type="spellStart"/>
      <w:proofErr w:type="gramStart"/>
      <w:r>
        <w:t>doi</w:t>
      </w:r>
      <w:proofErr w:type="spellEnd"/>
      <w:proofErr w:type="gramEnd"/>
      <w:r>
        <w:t xml:space="preserve">: 10.1016/j.aap.2014.06.005. </w:t>
      </w:r>
      <w:proofErr w:type="spellStart"/>
      <w:r>
        <w:t>Epub</w:t>
      </w:r>
      <w:proofErr w:type="spellEnd"/>
      <w:r>
        <w:t xml:space="preserve"> 2014 Jun 29.</w:t>
      </w:r>
    </w:p>
    <w:p w14:paraId="40F87AFF" w14:textId="77777777" w:rsidR="00A9024B" w:rsidRDefault="00A9024B" w:rsidP="007E6091">
      <w:pPr>
        <w:pStyle w:val="CommentText"/>
      </w:pPr>
      <w:r>
        <w:t>A meta-analysis of the effects of texting on driving.</w:t>
      </w:r>
    </w:p>
    <w:p w14:paraId="179364CD" w14:textId="77777777" w:rsidR="00A9024B" w:rsidRDefault="00A9024B" w:rsidP="007E6091">
      <w:pPr>
        <w:pStyle w:val="CommentText"/>
      </w:pPr>
      <w:proofErr w:type="spellStart"/>
      <w:r>
        <w:t>Caird</w:t>
      </w:r>
      <w:proofErr w:type="spellEnd"/>
      <w:r>
        <w:t xml:space="preserve"> JK1, Johnston KA2, </w:t>
      </w:r>
      <w:proofErr w:type="spellStart"/>
      <w:r>
        <w:t>Willness</w:t>
      </w:r>
      <w:proofErr w:type="spellEnd"/>
      <w:r>
        <w:t xml:space="preserve"> CR3, </w:t>
      </w:r>
      <w:proofErr w:type="spellStart"/>
      <w:r>
        <w:t>Asbridge</w:t>
      </w:r>
      <w:proofErr w:type="spellEnd"/>
      <w:r>
        <w:t xml:space="preserve"> M4, Steel P5.</w:t>
      </w:r>
    </w:p>
  </w:comment>
  <w:comment w:id="1057" w:author="Marilyn Huestis" w:date="2020-02-21T16:33:00Z" w:initials="MH">
    <w:p w14:paraId="0C8ECFFD" w14:textId="77777777" w:rsidR="00A9024B" w:rsidRDefault="00A9024B">
      <w:pPr>
        <w:pStyle w:val="CommentText"/>
      </w:pPr>
      <w:r>
        <w:rPr>
          <w:rStyle w:val="CommentReference"/>
        </w:rPr>
        <w:annotationRef/>
      </w:r>
      <w:r>
        <w:t xml:space="preserve">The breath alcohol concentration was designed to keep the </w:t>
      </w:r>
      <w:proofErr w:type="spellStart"/>
      <w:r>
        <w:t>BrAC</w:t>
      </w:r>
      <w:proofErr w:type="spellEnd"/>
      <w:r>
        <w:t xml:space="preserve"> just about 0.05g% throughout the drive. The concentration would not decrease much over the 45 min of the drive- men about 0.015g% per hour and women 0.018 g% per h. Maybe this is overanalyzing the data? Doesn’t seem that the data are strong enough for these definitive conclusions.</w:t>
      </w:r>
    </w:p>
  </w:comment>
  <w:comment w:id="1085" w:author="Rebecca L Hartman" w:date="2020-02-19T13:04:00Z" w:initials="RLH">
    <w:p w14:paraId="5DCDC346" w14:textId="77777777" w:rsidR="00A9024B" w:rsidRDefault="00A9024B">
      <w:pPr>
        <w:pStyle w:val="CommentText"/>
      </w:pPr>
      <w:r>
        <w:rPr>
          <w:rStyle w:val="CommentReference"/>
        </w:rPr>
        <w:annotationRef/>
      </w:r>
      <w:r>
        <w:t>Per my comment in methods above. If this is inaccurate, then we really need to define SDLD but also try to explain this finding. Maybe related to the limited time for tasks that you mention elsewhere?</w:t>
      </w:r>
    </w:p>
  </w:comment>
  <w:comment w:id="1086" w:author="Miller, Ryan" w:date="2020-02-20T16:32:00Z" w:initials="MR">
    <w:p w14:paraId="39C92E45" w14:textId="77777777" w:rsidR="00A9024B" w:rsidRDefault="00A9024B">
      <w:pPr>
        <w:pStyle w:val="CommentText"/>
      </w:pPr>
      <w:r>
        <w:rPr>
          <w:rStyle w:val="CommentReference"/>
        </w:rPr>
        <w:annotationRef/>
      </w:r>
      <w:r>
        <w:t>This will need to be revised if what I was calling SDLD should really be SDLP.  My belief is that it is primarily due to the short duration of the tasks.  Additionally, we modeled paired differences, so an effect might manifest equally (with in a given subject) in the task/control periods.</w:t>
      </w:r>
    </w:p>
    <w:p w14:paraId="7600DEBC" w14:textId="77777777" w:rsidR="00A9024B" w:rsidRDefault="00A9024B">
      <w:pPr>
        <w:pStyle w:val="CommentText"/>
      </w:pPr>
    </w:p>
    <w:p w14:paraId="1A6DD20D" w14:textId="77777777" w:rsidR="00A9024B" w:rsidRDefault="00A9024B">
      <w:pPr>
        <w:pStyle w:val="CommentText"/>
      </w:pPr>
      <w:r>
        <w:t xml:space="preserve">MAH- I don’t remember seeing SDLD defined. We need to absolutely know if it should be SDLP. I don’t think the phrase </w:t>
      </w:r>
      <w:proofErr w:type="gramStart"/>
      <w:r>
        <w:t>“ making</w:t>
      </w:r>
      <w:proofErr w:type="gramEnd"/>
      <w:r>
        <w:t xml:space="preserve"> it more rarified in the dataset is standard understandable language. Please revise.</w:t>
      </w:r>
    </w:p>
  </w:comment>
  <w:comment w:id="1111" w:author="Tim Brown" w:date="2020-02-25T10:49:00Z" w:initials="BTL">
    <w:p w14:paraId="02200B07" w14:textId="77777777" w:rsidR="00A9024B" w:rsidRDefault="00A9024B">
      <w:pPr>
        <w:pStyle w:val="CommentText"/>
      </w:pPr>
      <w:r>
        <w:rPr>
          <w:rStyle w:val="CommentReference"/>
        </w:rPr>
        <w:annotationRef/>
      </w:r>
      <w:proofErr w:type="spellStart"/>
      <w:r>
        <w:rPr>
          <w:rFonts w:ascii="Segoe UI" w:hAnsi="Segoe UI" w:cs="Segoe UI"/>
          <w:sz w:val="18"/>
          <w:szCs w:val="18"/>
        </w:rPr>
        <w:t>LaVelle</w:t>
      </w:r>
      <w:proofErr w:type="spellEnd"/>
      <w:r>
        <w:rPr>
          <w:rFonts w:ascii="Segoe UI" w:hAnsi="Segoe UI" w:cs="Segoe UI"/>
          <w:sz w:val="18"/>
          <w:szCs w:val="18"/>
        </w:rPr>
        <w:t xml:space="preserve">, A., Brown, T., &amp; Schwarz, C. (2019). </w:t>
      </w:r>
      <w:r>
        <w:rPr>
          <w:rFonts w:ascii="Segoe UI" w:hAnsi="Segoe UI" w:cs="Segoe UI"/>
          <w:i/>
          <w:iCs/>
          <w:sz w:val="18"/>
          <w:szCs w:val="18"/>
        </w:rPr>
        <w:t>Effect of Data Window Statistical Analysis on Driver Performance.</w:t>
      </w:r>
      <w:r>
        <w:rPr>
          <w:rFonts w:ascii="Segoe UI" w:hAnsi="Segoe UI" w:cs="Segoe UI"/>
          <w:sz w:val="18"/>
          <w:szCs w:val="18"/>
        </w:rPr>
        <w:t xml:space="preserve"> Paper presented at the Road Safety and Simulation, Iowa City, IA.</w:t>
      </w:r>
    </w:p>
  </w:comment>
  <w:comment w:id="1124" w:author="Marilyn Huestis" w:date="2020-02-21T16:45:00Z" w:initials="MH">
    <w:p w14:paraId="2253B7E7" w14:textId="77777777" w:rsidR="00A9024B" w:rsidRDefault="00A9024B" w:rsidP="006506B6">
      <w:pPr>
        <w:spacing w:after="0" w:line="240" w:lineRule="auto"/>
      </w:pPr>
      <w:r>
        <w:rPr>
          <w:rStyle w:val="CommentReference"/>
        </w:rPr>
        <w:annotationRef/>
      </w: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rsidRPr="00233CDF">
        <w:rPr>
          <w:b/>
        </w:rPr>
        <w:t>Huestis</w:t>
      </w:r>
      <w:proofErr w:type="spellEnd"/>
      <w:r w:rsidRPr="00233CDF">
        <w:rPr>
          <w:b/>
        </w:rPr>
        <w:t xml:space="preserve"> MA.</w:t>
      </w:r>
      <w:r>
        <w:t xml:space="preserve"> </w:t>
      </w:r>
      <w:r w:rsidRPr="005D65CD">
        <w:rPr>
          <w:rFonts w:eastAsia="Calibri"/>
        </w:rPr>
        <w:t>Controlled</w:t>
      </w:r>
      <w:r>
        <w:rPr>
          <w:rFonts w:eastAsia="Calibri"/>
        </w:rPr>
        <w:t xml:space="preserve"> c</w:t>
      </w:r>
      <w:r w:rsidRPr="005D65CD">
        <w:rPr>
          <w:rFonts w:eastAsia="Calibri"/>
        </w:rPr>
        <w:t xml:space="preserve">annabis </w:t>
      </w:r>
      <w:r>
        <w:rPr>
          <w:rFonts w:eastAsia="Calibri"/>
        </w:rPr>
        <w:t>v</w:t>
      </w:r>
      <w:r w:rsidRPr="005D65CD">
        <w:rPr>
          <w:rFonts w:eastAsia="Calibri"/>
        </w:rPr>
        <w:t>aporizer</w:t>
      </w:r>
      <w:r w:rsidRPr="005D65CD">
        <w:t xml:space="preserve"> </w:t>
      </w:r>
      <w:r>
        <w:rPr>
          <w:rFonts w:eastAsia="Calibri"/>
        </w:rPr>
        <w:t>a</w:t>
      </w:r>
      <w:r w:rsidRPr="005D65CD">
        <w:rPr>
          <w:rFonts w:eastAsia="Calibri"/>
        </w:rPr>
        <w:t xml:space="preserve">dministration: </w:t>
      </w:r>
      <w:r>
        <w:rPr>
          <w:rFonts w:eastAsia="Calibri"/>
        </w:rPr>
        <w:t>b</w:t>
      </w:r>
      <w:r w:rsidRPr="005D65CD">
        <w:rPr>
          <w:rFonts w:eastAsia="Calibri"/>
        </w:rPr>
        <w:t xml:space="preserve">lood </w:t>
      </w:r>
      <w:r w:rsidRPr="005D65CD">
        <w:t xml:space="preserve">and </w:t>
      </w:r>
      <w:r>
        <w:t>p</w:t>
      </w:r>
      <w:r w:rsidRPr="005D65CD">
        <w:t xml:space="preserve">lasma </w:t>
      </w:r>
      <w:r>
        <w:t>cannabinoids w</w:t>
      </w:r>
      <w:r w:rsidRPr="005D65CD">
        <w:t>ith and</w:t>
      </w:r>
      <w:r>
        <w:t xml:space="preserve"> without alcohol. </w:t>
      </w:r>
      <w:r>
        <w:rPr>
          <w:i/>
        </w:rPr>
        <w:t xml:space="preserve">Clinical Chemistry. </w:t>
      </w:r>
      <w:r>
        <w:t>2015</w:t>
      </w:r>
      <w:proofErr w:type="gramStart"/>
      <w:r>
        <w:t>;61</w:t>
      </w:r>
      <w:proofErr w:type="gramEnd"/>
      <w:r>
        <w:t>(6):850-869.</w:t>
      </w:r>
    </w:p>
  </w:comment>
  <w:comment w:id="1151" w:author="Marilyn Huestis" w:date="2020-02-21T16:47:00Z" w:initials="MH">
    <w:p w14:paraId="00C2E0C8" w14:textId="77777777" w:rsidR="00A9024B" w:rsidRDefault="00A9024B">
      <w:pPr>
        <w:pStyle w:val="CommentText"/>
      </w:pPr>
      <w:r>
        <w:rPr>
          <w:rStyle w:val="CommentReference"/>
        </w:rPr>
        <w:annotationRef/>
      </w:r>
      <w:r>
        <w:t>I deleted the discussion of analyzing by dose rather than by THC concentration as a limitation. It isn’t a limitation – it is a strength. This proved that people titrate their dose once again and shows that analyzing by dose is inappropriate.</w:t>
      </w:r>
    </w:p>
  </w:comment>
  <w:comment w:id="1173" w:author="Rebecca L Hartman" w:date="2020-02-19T11:54:00Z" w:initials="RLH">
    <w:p w14:paraId="4F360430" w14:textId="77777777" w:rsidR="00A9024B" w:rsidRDefault="00A9024B">
      <w:pPr>
        <w:pStyle w:val="CommentText"/>
      </w:pPr>
      <w:r>
        <w:rPr>
          <w:rStyle w:val="CommentReference"/>
        </w:rPr>
        <w:annotationRef/>
      </w:r>
      <w:r>
        <w:t>I think the 2000 study you cited in the bibliography was like this? Or they had some other means of weight-calibrating dosage. There are definitely some out there that used paced inhalation</w:t>
      </w:r>
    </w:p>
  </w:comment>
  <w:comment w:id="1211" w:author="Rebecca L Hartman" w:date="2020-02-19T12:07:00Z" w:initials="RLH">
    <w:p w14:paraId="664B93BB" w14:textId="77777777" w:rsidR="00A9024B" w:rsidRDefault="00A9024B">
      <w:pPr>
        <w:pStyle w:val="CommentText"/>
      </w:pPr>
      <w:r>
        <w:rPr>
          <w:rStyle w:val="CommentReference"/>
        </w:rPr>
        <w:annotationRef/>
      </w:r>
      <w:r>
        <w:t>I remember Tim saying some of them even directly expressed this to him.</w:t>
      </w:r>
    </w:p>
  </w:comment>
  <w:comment w:id="1260" w:author="Miller, Ryan" w:date="2020-02-03T16:24:00Z" w:initials="MR">
    <w:p w14:paraId="7C6F609F" w14:textId="77777777" w:rsidR="00A9024B" w:rsidRDefault="00A9024B">
      <w:pPr>
        <w:pStyle w:val="CommentText"/>
      </w:pPr>
      <w:r>
        <w:rPr>
          <w:rStyle w:val="CommentReference"/>
        </w:rPr>
        <w:annotationRef/>
      </w:r>
      <w:r>
        <w:t>Limit to 20, additional less important refs can be placed in a Bibliography within the Appendix</w:t>
      </w:r>
    </w:p>
  </w:comment>
  <w:comment w:id="1261" w:author="Miller, Ryan" w:date="2020-02-28T15:32:00Z" w:initials="MR">
    <w:p w14:paraId="2D3F6ED2" w14:textId="4756D4FF" w:rsidR="00A9024B" w:rsidRDefault="00A9024B">
      <w:pPr>
        <w:pStyle w:val="CommentText"/>
      </w:pPr>
      <w:r>
        <w:rPr>
          <w:rStyle w:val="CommentReference"/>
        </w:rPr>
        <w:annotationRef/>
      </w:r>
      <w:r>
        <w:t>Currently at 20, any extra add-ins will need to sub out something.</w:t>
      </w:r>
    </w:p>
  </w:comment>
  <w:comment w:id="1283" w:author="Marilyn Huestis" w:date="2020-02-21T16:58:00Z" w:initials="MH">
    <w:p w14:paraId="051DBA48" w14:textId="77777777" w:rsidR="00A9024B" w:rsidRDefault="00A9024B" w:rsidP="009709BA">
      <w:pPr>
        <w:pStyle w:val="CommentText"/>
      </w:pPr>
      <w:r>
        <w:rPr>
          <w:rStyle w:val="CommentReference"/>
        </w:rPr>
        <w:annotationRef/>
      </w:r>
      <w:r>
        <w:t>Use this reference for how rapidly blood concentrations decrease.</w:t>
      </w:r>
    </w:p>
  </w:comment>
  <w:comment w:id="1339" w:author="Marilyn Huestis" w:date="2020-02-21T16:58:00Z" w:initials="MH">
    <w:p w14:paraId="57DA9EFC" w14:textId="77777777" w:rsidR="00A9024B" w:rsidRDefault="00A9024B">
      <w:pPr>
        <w:pStyle w:val="CommentText"/>
      </w:pPr>
      <w:r>
        <w:rPr>
          <w:rStyle w:val="CommentReference"/>
        </w:rPr>
        <w:annotationRef/>
      </w:r>
      <w:r>
        <w:t>Use this reference for how rapidly blood concentrations decrease.</w:t>
      </w:r>
    </w:p>
  </w:comment>
  <w:comment w:id="1358" w:author="Marilyn Huestis" w:date="2020-02-21T17:00:00Z" w:initials="MH">
    <w:p w14:paraId="791200AF" w14:textId="77777777" w:rsidR="00A9024B" w:rsidRDefault="00A9024B">
      <w:pPr>
        <w:pStyle w:val="CommentText"/>
      </w:pPr>
      <w:r>
        <w:rPr>
          <w:rStyle w:val="CommentReference"/>
        </w:rPr>
        <w:annotationRef/>
      </w:r>
      <w:r>
        <w:t>This paper has many limitations and I suggest you do not use it. It was based on very flawed FARS data. It has been criticized because every drug found is listed even if concentrations of the drugs would not produce effects. Suggest you use the 2014 article and take this one out.</w:t>
      </w:r>
    </w:p>
  </w:comment>
  <w:comment w:id="1377" w:author="Miller, Ryan" w:date="2020-02-03T16:28:00Z" w:initials="MR">
    <w:p w14:paraId="42B1434B" w14:textId="77777777" w:rsidR="00A9024B" w:rsidRDefault="00A9024B">
      <w:pPr>
        <w:pStyle w:val="CommentText"/>
      </w:pPr>
      <w:r>
        <w:rPr>
          <w:rStyle w:val="CommentReference"/>
        </w:rPr>
        <w:annotationRef/>
      </w:r>
      <w:r>
        <w:t>6 Total, no multi-panel figures, tables cannot exceed 10 rows + 8 columns</w:t>
      </w:r>
    </w:p>
  </w:comment>
  <w:comment w:id="1378" w:author="Miller, Ryan" w:date="2020-02-04T16:20:00Z" w:initials="MR">
    <w:p w14:paraId="256F68B1" w14:textId="77777777" w:rsidR="00A9024B" w:rsidRDefault="00A9024B">
      <w:pPr>
        <w:pStyle w:val="CommentText"/>
      </w:pPr>
      <w:r>
        <w:rPr>
          <w:rStyle w:val="CommentReference"/>
        </w:rPr>
        <w:annotationRef/>
      </w:r>
      <w:r>
        <w:t>Maybe need something to clarify units in these tables? (So that coefficients are interpretable)</w:t>
      </w:r>
    </w:p>
  </w:comment>
  <w:comment w:id="1380" w:author="Rebecca L Hartman" w:date="2020-02-18T16:37:00Z" w:initials="RLH">
    <w:p w14:paraId="3E101CFA" w14:textId="77777777" w:rsidR="00A9024B" w:rsidRDefault="00A9024B">
      <w:pPr>
        <w:pStyle w:val="CommentText"/>
      </w:pPr>
      <w:r>
        <w:rPr>
          <w:rStyle w:val="CommentReference"/>
        </w:rPr>
        <w:annotationRef/>
      </w:r>
      <w:r>
        <w:t>The units in this figure are correct, although I still recommend changing the subject ID to 1-19. Also, will this journal allow color figures? Otherwise, not sure how this will render in its current form—although it might still get the point across</w:t>
      </w:r>
    </w:p>
  </w:comment>
  <w:comment w:id="1381" w:author="Miller, Ryan" w:date="2020-02-20T15:48:00Z" w:initials="MR">
    <w:p w14:paraId="0B347206" w14:textId="77777777" w:rsidR="00A9024B" w:rsidRDefault="00A9024B">
      <w:pPr>
        <w:pStyle w:val="CommentText"/>
      </w:pPr>
      <w:r>
        <w:rPr>
          <w:rStyle w:val="CommentReference"/>
        </w:rPr>
        <w:annotationRef/>
      </w:r>
      <w:r>
        <w:t>Subjects are now 1-19.  Not sure on the color thing, I could making it gray-scale, but it is impossible to distinguish the shades. I could try for line-type/point combos, but that would be considerably more difficult (for me to make) and might look a little messy, but I welcome any thoughts?</w:t>
      </w:r>
    </w:p>
  </w:comment>
  <w:comment w:id="1517" w:author="Gorelick, David" w:date="2020-02-24T14:25:00Z" w:initials="GD">
    <w:p w14:paraId="0E61A4CD" w14:textId="77777777" w:rsidR="00A9024B" w:rsidRDefault="00A9024B" w:rsidP="00A9024B">
      <w:pPr>
        <w:pStyle w:val="CommentText"/>
      </w:pPr>
      <w:r>
        <w:rPr>
          <w:rStyle w:val="CommentReference"/>
        </w:rPr>
        <w:annotationRef/>
      </w:r>
      <w:r>
        <w:t>This should be table legend (too long for title)</w:t>
      </w:r>
    </w:p>
  </w:comment>
  <w:comment w:id="1586" w:author="Rebecca L Hartman" w:date="2020-02-19T15:13:00Z" w:initials="RLH">
    <w:p w14:paraId="7607036D" w14:textId="77777777" w:rsidR="00A9024B" w:rsidRDefault="00A9024B">
      <w:pPr>
        <w:pStyle w:val="CommentText"/>
      </w:pPr>
      <w:r>
        <w:rPr>
          <w:rStyle w:val="CommentReference"/>
        </w:rPr>
        <w:annotationRef/>
      </w:r>
      <w:r>
        <w:t>I think it’s difficult to justify using more than 3 decimal places here, given that’s how the rest of the table does it</w:t>
      </w:r>
    </w:p>
  </w:comment>
  <w:comment w:id="1587" w:author="Miller, Ryan" w:date="2020-02-20T15:51:00Z" w:initials="MR">
    <w:p w14:paraId="061B7618" w14:textId="77777777" w:rsidR="00A9024B" w:rsidRDefault="00A9024B">
      <w:pPr>
        <w:pStyle w:val="CommentText"/>
      </w:pPr>
      <w:r>
        <w:rPr>
          <w:rStyle w:val="CommentReference"/>
        </w:rPr>
        <w:annotationRef/>
      </w:r>
      <w:r>
        <w:t>Agreed, that was a mistake on my part (we originally pasted output directly from R)</w:t>
      </w:r>
    </w:p>
  </w:comment>
  <w:comment w:id="1942" w:author="Gorelick, David" w:date="2020-02-24T14:25:00Z" w:initials="GD">
    <w:p w14:paraId="69AD7613" w14:textId="77777777" w:rsidR="00A9024B" w:rsidRDefault="00A9024B" w:rsidP="00A9024B">
      <w:pPr>
        <w:pStyle w:val="CommentText"/>
      </w:pPr>
      <w:r>
        <w:rPr>
          <w:rStyle w:val="CommentReference"/>
        </w:rPr>
        <w:annotationRef/>
      </w:r>
      <w:r>
        <w:t>This should be table legend (too long for title)</w:t>
      </w:r>
    </w:p>
  </w:comment>
  <w:comment w:id="2363" w:author="Rebecca L Hartman" w:date="2020-02-19T15:36:00Z" w:initials="RLH">
    <w:p w14:paraId="668E362E" w14:textId="77777777" w:rsidR="00A9024B" w:rsidRDefault="00A9024B">
      <w:pPr>
        <w:pStyle w:val="CommentText"/>
      </w:pPr>
      <w:r>
        <w:rPr>
          <w:rStyle w:val="CommentReference"/>
        </w:rPr>
        <w:annotationRef/>
      </w:r>
      <w:r>
        <w:t xml:space="preserve">I think it would be useful for this table to have a footnote explaining what this means a little. As in, a little interpretation for the alcohol findings of </w:t>
      </w:r>
      <w:proofErr w:type="gramStart"/>
      <w:r>
        <w:t>&gt;(</w:t>
      </w:r>
      <w:proofErr w:type="gramEnd"/>
      <w:r>
        <w:t>+/-) 100% of the period out-of-lane</w:t>
      </w:r>
    </w:p>
  </w:comment>
  <w:comment w:id="2364" w:author="Miller, Ryan" w:date="2020-02-20T16:02:00Z" w:initials="MR">
    <w:p w14:paraId="78C17D24" w14:textId="77777777" w:rsidR="00A9024B" w:rsidRDefault="00A9024B">
      <w:pPr>
        <w:pStyle w:val="CommentText"/>
      </w:pPr>
      <w:r>
        <w:rPr>
          <w:rStyle w:val="CommentReference"/>
        </w:rPr>
        <w:annotationRef/>
      </w:r>
      <w:r>
        <w:t>Leaving the variable’s units as-is, we might add for clarification something like:  “</w:t>
      </w:r>
      <w:r w:rsidRPr="00937101">
        <w:rPr>
          <w:rFonts w:ascii="Times New Roman" w:eastAsia="Times New Roman" w:hAnsi="Times New Roman" w:cs="Times New Roman"/>
        </w:rPr>
        <w:t>β</w:t>
      </w:r>
      <w:r>
        <w:rPr>
          <w:rFonts w:ascii="Times New Roman" w:eastAsia="Times New Roman" w:hAnsi="Times New Roman" w:cs="Times New Roman"/>
        </w:rPr>
        <w:t xml:space="preserve"> of 141.6 indicates a 0.01 g/210 L increase in </w:t>
      </w:r>
      <w:proofErr w:type="spellStart"/>
      <w:r>
        <w:rPr>
          <w:rFonts w:ascii="Times New Roman" w:eastAsia="Times New Roman" w:hAnsi="Times New Roman" w:cs="Times New Roman"/>
        </w:rPr>
        <w:t>BrAC</w:t>
      </w:r>
      <w:proofErr w:type="spellEnd"/>
      <w:r>
        <w:rPr>
          <w:rFonts w:ascii="Times New Roman" w:eastAsia="Times New Roman" w:hAnsi="Times New Roman" w:cs="Times New Roman"/>
        </w:rPr>
        <w:t xml:space="preserve"> predicts a 1.41% increase in percent of task period spent out of lane”</w:t>
      </w:r>
    </w:p>
  </w:comment>
  <w:comment w:id="2368" w:author="Rebecca L Hartman" w:date="2020-02-18T14:09:00Z" w:initials="RLH">
    <w:p w14:paraId="31EAC6A4" w14:textId="77777777" w:rsidR="00A9024B" w:rsidRDefault="00A9024B">
      <w:pPr>
        <w:pStyle w:val="CommentText"/>
      </w:pPr>
      <w:r>
        <w:rPr>
          <w:rStyle w:val="CommentReference"/>
        </w:rPr>
        <w:annotationRef/>
      </w:r>
      <w:r>
        <w:t>Don’t we want median and range too?</w:t>
      </w:r>
    </w:p>
  </w:comment>
  <w:comment w:id="2386" w:author="Rebecca L Hartman" w:date="2020-02-18T14:16:00Z" w:initials="RLH">
    <w:p w14:paraId="16D33F19" w14:textId="77777777" w:rsidR="00A9024B" w:rsidRPr="0013643B" w:rsidRDefault="00A9024B">
      <w:pPr>
        <w:pStyle w:val="CommentText"/>
      </w:pPr>
      <w:r>
        <w:rPr>
          <w:rStyle w:val="CommentReference"/>
        </w:rPr>
        <w:annotationRef/>
      </w:r>
      <w:r>
        <w:t xml:space="preserve">Since these are estimates </w:t>
      </w:r>
      <w:r>
        <w:rPr>
          <w:i/>
        </w:rPr>
        <w:t>a priori</w:t>
      </w:r>
      <w:r>
        <w:t xml:space="preserve"> and the hundredths place doesn’t have any toxicological significance, I deleted the extra digits</w:t>
      </w:r>
    </w:p>
  </w:comment>
  <w:comment w:id="2428" w:author="Rebecca L Hartman" w:date="2020-02-18T13:59:00Z" w:initials="RLH">
    <w:p w14:paraId="41285A6E" w14:textId="77777777" w:rsidR="00A9024B" w:rsidRDefault="00A9024B">
      <w:pPr>
        <w:pStyle w:val="CommentText"/>
      </w:pPr>
      <w:r>
        <w:rPr>
          <w:rStyle w:val="CommentReference"/>
        </w:rPr>
        <w:annotationRef/>
      </w:r>
      <w:r>
        <w:t>Needs a unit. cm?—I assume so given that we reported SDLP measures in cm.</w:t>
      </w:r>
    </w:p>
    <w:p w14:paraId="4421F837" w14:textId="77777777" w:rsidR="00A9024B" w:rsidRDefault="00A9024B">
      <w:pPr>
        <w:pStyle w:val="CommentText"/>
      </w:pPr>
    </w:p>
    <w:p w14:paraId="663C300B" w14:textId="77777777" w:rsidR="00A9024B" w:rsidRDefault="00A9024B">
      <w:pPr>
        <w:pStyle w:val="CommentText"/>
      </w:pPr>
      <w:r>
        <w:t>Assuming it is cm, I would again remove the excess sig figs—thousandths of a centimeter doesn’t really have any clinical significance in this context. Might want to take it to tenths of a cm (rather than the hundredths that I did so far); otherwise we’re talking mm</w:t>
      </w:r>
    </w:p>
  </w:comment>
  <w:comment w:id="2429" w:author="Miller, Ryan" w:date="2020-02-21T09:52:00Z" w:initials="MR">
    <w:p w14:paraId="2E0BFC93" w14:textId="77777777" w:rsidR="00A9024B" w:rsidRDefault="00A9024B">
      <w:pPr>
        <w:pStyle w:val="CommentText"/>
      </w:pPr>
      <w:r>
        <w:rPr>
          <w:rStyle w:val="CommentReference"/>
        </w:rPr>
        <w:annotationRef/>
      </w:r>
      <w:r>
        <w:t>Someone can correct me, but I think the units are feet.</w:t>
      </w:r>
    </w:p>
  </w:comment>
  <w:comment w:id="2446" w:author="Rebecca L Hartman" w:date="2020-02-18T14:46:00Z" w:initials="RLH">
    <w:p w14:paraId="1CE5606E" w14:textId="77777777" w:rsidR="00A9024B" w:rsidRDefault="00A9024B">
      <w:pPr>
        <w:pStyle w:val="CommentText"/>
      </w:pPr>
      <w:r>
        <w:rPr>
          <w:rStyle w:val="CommentReference"/>
        </w:rPr>
        <w:annotationRef/>
      </w:r>
      <w:r>
        <w:t>(</w:t>
      </w:r>
      <w:proofErr w:type="gramStart"/>
      <w:r>
        <w:t>rounded</w:t>
      </w:r>
      <w:proofErr w:type="gramEnd"/>
      <w:r>
        <w:t xml:space="preserve"> to even)</w:t>
      </w:r>
    </w:p>
  </w:comment>
  <w:comment w:id="2468" w:author="Rebecca L Hartman" w:date="2020-02-18T14:00:00Z" w:initials="RLH">
    <w:p w14:paraId="26B12B50" w14:textId="77777777" w:rsidR="00A9024B" w:rsidRDefault="00A9024B">
      <w:pPr>
        <w:pStyle w:val="CommentText"/>
      </w:pPr>
      <w:r>
        <w:rPr>
          <w:rStyle w:val="CommentReference"/>
        </w:rPr>
        <w:annotationRef/>
      </w:r>
      <w:r>
        <w:t xml:space="preserve">Needs a unit. </w:t>
      </w:r>
      <w:proofErr w:type="gramStart"/>
      <w:r>
        <w:t>miles/h</w:t>
      </w:r>
      <w:proofErr w:type="gramEnd"/>
      <w:r>
        <w:t xml:space="preserve">? </w:t>
      </w:r>
      <w:proofErr w:type="gramStart"/>
      <w:r>
        <w:t>km/h</w:t>
      </w:r>
      <w:proofErr w:type="gramEnd"/>
      <w:r>
        <w:t>? We used both in our papers, so that it would be interpretable here and elsewhere [and retain correct international units].</w:t>
      </w:r>
    </w:p>
  </w:comment>
  <w:comment w:id="2469" w:author="Miller, Ryan" w:date="2020-02-21T09:53:00Z" w:initials="MR">
    <w:p w14:paraId="75D75D3F" w14:textId="77777777" w:rsidR="00A9024B" w:rsidRDefault="00A9024B">
      <w:pPr>
        <w:pStyle w:val="CommentText"/>
      </w:pPr>
      <w:r>
        <w:rPr>
          <w:rStyle w:val="CommentReference"/>
        </w:rPr>
        <w:annotationRef/>
      </w:r>
      <w:r>
        <w:t>Miles/h is correct</w:t>
      </w:r>
    </w:p>
  </w:comment>
  <w:comment w:id="2495" w:author="Rebecca L Hartman" w:date="2020-02-18T14:03:00Z" w:initials="RLH">
    <w:p w14:paraId="62213B23" w14:textId="77777777" w:rsidR="00A9024B" w:rsidRDefault="00A9024B">
      <w:pPr>
        <w:pStyle w:val="CommentText"/>
      </w:pPr>
      <w:r>
        <w:rPr>
          <w:rStyle w:val="CommentReference"/>
        </w:rPr>
        <w:annotationRef/>
      </w:r>
      <w:proofErr w:type="gramStart"/>
      <w:r>
        <w:t>miles/h</w:t>
      </w:r>
      <w:proofErr w:type="gramEnd"/>
      <w:r>
        <w:t xml:space="preserve"> or km/h</w:t>
      </w:r>
    </w:p>
  </w:comment>
  <w:comment w:id="2496" w:author="Miller, Ryan" w:date="2020-02-21T09:53:00Z" w:initials="MR">
    <w:p w14:paraId="2FE6944B" w14:textId="77777777" w:rsidR="00A9024B" w:rsidRDefault="00A9024B">
      <w:pPr>
        <w:pStyle w:val="CommentText"/>
      </w:pPr>
      <w:r>
        <w:rPr>
          <w:rStyle w:val="CommentReference"/>
        </w:rPr>
        <w:annotationRef/>
      </w:r>
      <w:proofErr w:type="gramStart"/>
      <w:r>
        <w:t>miles/h</w:t>
      </w:r>
      <w:proofErr w:type="gramEnd"/>
      <w:r>
        <w:t xml:space="preserve"> (I believe)</w:t>
      </w:r>
    </w:p>
  </w:comment>
  <w:comment w:id="2502" w:author="Rebecca L Hartman" w:date="2020-02-18T15:14:00Z" w:initials="RLH">
    <w:p w14:paraId="3BD3CE46" w14:textId="77777777" w:rsidR="00A9024B" w:rsidRDefault="00A9024B">
      <w:pPr>
        <w:pStyle w:val="CommentText"/>
      </w:pPr>
      <w:r>
        <w:rPr>
          <w:rStyle w:val="CommentReference"/>
        </w:rPr>
        <w:annotationRef/>
      </w:r>
      <w:r>
        <w:t>Again, given what I believe to be the unit, and the way speed is presented, I think it is more appropriate to stop at the tenths place for this row</w:t>
      </w:r>
    </w:p>
  </w:comment>
  <w:comment w:id="2578" w:author="Rebecca L Hartman" w:date="2020-02-18T14:10:00Z" w:initials="RLH">
    <w:p w14:paraId="479D22C7" w14:textId="77777777" w:rsidR="00A9024B" w:rsidRDefault="00A9024B">
      <w:pPr>
        <w:pStyle w:val="CommentText"/>
      </w:pPr>
      <w:r>
        <w:rPr>
          <w:rStyle w:val="CommentReference"/>
        </w:rPr>
        <w:annotationRef/>
      </w:r>
      <w:proofErr w:type="gramStart"/>
      <w:r>
        <w:t>cm(</w:t>
      </w:r>
      <w:proofErr w:type="gramEnd"/>
      <w:r>
        <w:t>?)</w:t>
      </w:r>
    </w:p>
  </w:comment>
  <w:comment w:id="2648" w:author="Rebecca L Hartman" w:date="2020-02-18T15:17:00Z" w:initials="RLH">
    <w:p w14:paraId="724C13D7" w14:textId="77777777" w:rsidR="00A9024B" w:rsidRDefault="00A9024B">
      <w:pPr>
        <w:pStyle w:val="CommentText"/>
      </w:pPr>
      <w:r>
        <w:rPr>
          <w:rStyle w:val="CommentReference"/>
        </w:rPr>
        <w:annotationRef/>
      </w:r>
      <w:proofErr w:type="gramStart"/>
      <w:r>
        <w:t>suggest</w:t>
      </w:r>
      <w:proofErr w:type="gramEnd"/>
      <w:r>
        <w:t xml:space="preserve"> tenths place. See above comment</w:t>
      </w:r>
    </w:p>
  </w:comment>
  <w:comment w:id="2724" w:author="Rebecca L Hartman" w:date="2020-02-18T14:10:00Z" w:initials="RLH">
    <w:p w14:paraId="6BA2205B" w14:textId="77777777" w:rsidR="00A9024B" w:rsidRDefault="00A9024B">
      <w:pPr>
        <w:pStyle w:val="CommentText"/>
      </w:pPr>
      <w:r>
        <w:rPr>
          <w:rStyle w:val="CommentReference"/>
        </w:rPr>
        <w:annotationRef/>
      </w:r>
      <w:proofErr w:type="gramStart"/>
      <w:r>
        <w:t>cm(</w:t>
      </w:r>
      <w:proofErr w:type="gramEnd"/>
      <w:r>
        <w:t>?)</w:t>
      </w:r>
    </w:p>
  </w:comment>
  <w:comment w:id="2790" w:author="Rebecca L Hartman" w:date="2020-02-18T15:17:00Z" w:initials="RLH">
    <w:p w14:paraId="45C029A3" w14:textId="77777777" w:rsidR="00A9024B" w:rsidRDefault="00A9024B">
      <w:pPr>
        <w:pStyle w:val="CommentText"/>
      </w:pPr>
      <w:r>
        <w:rPr>
          <w:rStyle w:val="CommentReference"/>
        </w:rPr>
        <w:annotationRef/>
      </w:r>
      <w:proofErr w:type="gramStart"/>
      <w:r>
        <w:t>recommend</w:t>
      </w:r>
      <w:proofErr w:type="gramEnd"/>
      <w:r>
        <w:t xml:space="preserve"> tenths place. See above comment</w:t>
      </w:r>
    </w:p>
  </w:comment>
  <w:comment w:id="2841" w:author="Rebecca L Hartman" w:date="2020-02-18T14:29:00Z" w:initials="RLH">
    <w:p w14:paraId="780A1F50" w14:textId="77777777" w:rsidR="00A9024B" w:rsidRDefault="00A9024B">
      <w:pPr>
        <w:pStyle w:val="CommentText"/>
      </w:pPr>
      <w:r>
        <w:rPr>
          <w:rStyle w:val="CommentReference"/>
        </w:rPr>
        <w:annotationRef/>
      </w:r>
      <w:r>
        <w:t>(</w:t>
      </w:r>
      <w:proofErr w:type="gramStart"/>
      <w:r>
        <w:t>rounded</w:t>
      </w:r>
      <w:proofErr w:type="gramEnd"/>
      <w:r>
        <w:t xml:space="preserve"> to even)</w:t>
      </w:r>
    </w:p>
  </w:comment>
  <w:comment w:id="2886" w:author="Rebecca L Hartman" w:date="2020-02-18T14:13:00Z" w:initials="RLH">
    <w:p w14:paraId="37603CBE" w14:textId="77777777" w:rsidR="00A9024B" w:rsidRDefault="00A9024B">
      <w:pPr>
        <w:pStyle w:val="CommentText"/>
      </w:pPr>
      <w:r>
        <w:rPr>
          <w:rStyle w:val="CommentReference"/>
        </w:rPr>
        <w:annotationRef/>
      </w:r>
      <w:r>
        <w:t>cm (?)</w:t>
      </w:r>
    </w:p>
  </w:comment>
  <w:comment w:id="2887" w:author="Miller, Ryan" w:date="2020-02-21T09:55:00Z" w:initials="MR">
    <w:p w14:paraId="02072875" w14:textId="77777777" w:rsidR="00A9024B" w:rsidRDefault="00A9024B">
      <w:pPr>
        <w:pStyle w:val="CommentText"/>
      </w:pPr>
      <w:r>
        <w:rPr>
          <w:rStyle w:val="CommentReference"/>
        </w:rPr>
        <w:annotationRef/>
      </w:r>
      <w:r>
        <w:t xml:space="preserve">See </w:t>
      </w:r>
      <w:proofErr w:type="spellStart"/>
      <w:r>
        <w:t>prev</w:t>
      </w:r>
      <w:proofErr w:type="spellEnd"/>
      <w:r>
        <w:t xml:space="preserve"> table, I believe SDLP is </w:t>
      </w:r>
      <w:proofErr w:type="spellStart"/>
      <w:r>
        <w:t>ft</w:t>
      </w:r>
      <w:proofErr w:type="spellEnd"/>
      <w:r>
        <w:t xml:space="preserve"> and speed is miles/h</w:t>
      </w:r>
    </w:p>
  </w:comment>
  <w:comment w:id="2917" w:author="Rebecca L Hartman" w:date="2020-02-18T14:13:00Z" w:initials="RLH">
    <w:p w14:paraId="67A7C567" w14:textId="77777777" w:rsidR="00A9024B" w:rsidRDefault="00A9024B">
      <w:pPr>
        <w:pStyle w:val="CommentText"/>
      </w:pPr>
      <w:r>
        <w:rPr>
          <w:rStyle w:val="CommentReference"/>
        </w:rPr>
        <w:annotationRef/>
      </w:r>
      <w:proofErr w:type="gramStart"/>
      <w:r>
        <w:t>miles/h</w:t>
      </w:r>
      <w:proofErr w:type="gramEnd"/>
      <w:r>
        <w:t xml:space="preserve"> or km/h</w:t>
      </w:r>
    </w:p>
  </w:comment>
  <w:comment w:id="2942" w:author="Rebecca L Hartman" w:date="2020-02-18T14:14:00Z" w:initials="RLH">
    <w:p w14:paraId="2A4CE367" w14:textId="77777777" w:rsidR="00A9024B" w:rsidRDefault="00A9024B">
      <w:pPr>
        <w:pStyle w:val="CommentText"/>
      </w:pPr>
      <w:r>
        <w:rPr>
          <w:rStyle w:val="CommentReference"/>
        </w:rPr>
        <w:annotationRef/>
      </w:r>
      <w:r>
        <w:rPr>
          <w:rStyle w:val="CommentReference"/>
        </w:rPr>
        <w:annotationRef/>
      </w:r>
      <w:proofErr w:type="gramStart"/>
      <w:r>
        <w:t>miles/h</w:t>
      </w:r>
      <w:proofErr w:type="gramEnd"/>
      <w:r>
        <w:t xml:space="preserve"> or km/h</w:t>
      </w:r>
    </w:p>
  </w:comment>
  <w:comment w:id="2948" w:author="Rebecca L Hartman" w:date="2020-02-18T15:17:00Z" w:initials="RLH">
    <w:p w14:paraId="62BCAEDF" w14:textId="77777777" w:rsidR="00A9024B" w:rsidRDefault="00A9024B">
      <w:pPr>
        <w:pStyle w:val="CommentText"/>
      </w:pPr>
      <w:r>
        <w:rPr>
          <w:rStyle w:val="CommentReference"/>
        </w:rPr>
        <w:annotationRef/>
      </w:r>
      <w:proofErr w:type="gramStart"/>
      <w:r>
        <w:t>recommend</w:t>
      </w:r>
      <w:proofErr w:type="gramEnd"/>
      <w:r>
        <w:t xml:space="preserve"> tenths place. See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9488D" w15:done="1"/>
  <w15:commentEx w15:paraId="19683DB9" w15:done="0"/>
  <w15:commentEx w15:paraId="4F14AC76" w15:done="0"/>
  <w15:commentEx w15:paraId="672904EE" w15:done="0"/>
  <w15:commentEx w15:paraId="2BAF050A" w15:done="1"/>
  <w15:commentEx w15:paraId="56B87FA6" w15:done="0"/>
  <w15:commentEx w15:paraId="20353847" w15:done="0"/>
  <w15:commentEx w15:paraId="34BCC24D" w15:done="0"/>
  <w15:commentEx w15:paraId="4876DAE4" w15:done="0"/>
  <w15:commentEx w15:paraId="12B82B48" w15:done="0"/>
  <w15:commentEx w15:paraId="3E612373" w15:done="1"/>
  <w15:commentEx w15:paraId="2F99D8C2" w15:done="0"/>
  <w15:commentEx w15:paraId="3C1D461F" w15:done="1"/>
  <w15:commentEx w15:paraId="4A17DD37" w15:done="0"/>
  <w15:commentEx w15:paraId="60890969" w15:done="0"/>
  <w15:commentEx w15:paraId="108E6B8A" w15:done="0"/>
  <w15:commentEx w15:paraId="42C03778" w15:done="0"/>
  <w15:commentEx w15:paraId="631CC21F" w15:done="0"/>
  <w15:commentEx w15:paraId="614FFCB2" w15:done="0"/>
  <w15:commentEx w15:paraId="549E25E9" w15:done="0"/>
  <w15:commentEx w15:paraId="73DDD259" w15:done="0"/>
  <w15:commentEx w15:paraId="52212F0A" w15:done="0"/>
  <w15:commentEx w15:paraId="4D4F0ED9" w15:done="0"/>
  <w15:commentEx w15:paraId="6CF97412" w15:done="1"/>
  <w15:commentEx w15:paraId="38E6BD31" w15:done="0"/>
  <w15:commentEx w15:paraId="4FE79226" w15:paraIdParent="38E6BD31" w15:done="0"/>
  <w15:commentEx w15:paraId="06F4D4F3" w15:done="1"/>
  <w15:commentEx w15:paraId="799A2113" w15:done="1"/>
  <w15:commentEx w15:paraId="28F3DBF3" w15:done="1"/>
  <w15:commentEx w15:paraId="60F5BA6A" w15:done="1"/>
  <w15:commentEx w15:paraId="4DFD5BD5" w15:done="0"/>
  <w15:commentEx w15:paraId="0BB8E6BB" w15:done="1"/>
  <w15:commentEx w15:paraId="440C1ABD" w15:done="1"/>
  <w15:commentEx w15:paraId="517133B5" w15:done="1"/>
  <w15:commentEx w15:paraId="7ED97D71" w15:done="1"/>
  <w15:commentEx w15:paraId="78AE5E52" w15:done="0"/>
  <w15:commentEx w15:paraId="778955EA" w15:paraIdParent="78AE5E52" w15:done="0"/>
  <w15:commentEx w15:paraId="3B42FD2A" w15:done="1"/>
  <w15:commentEx w15:paraId="3A851A79" w15:done="0"/>
  <w15:commentEx w15:paraId="1F55736B" w15:done="1"/>
  <w15:commentEx w15:paraId="2C399315" w15:done="0"/>
  <w15:commentEx w15:paraId="37CC63D9" w15:done="0"/>
  <w15:commentEx w15:paraId="65DA4E51" w15:done="1"/>
  <w15:commentEx w15:paraId="02FB68EC" w15:paraIdParent="65DA4E51" w15:done="1"/>
  <w15:commentEx w15:paraId="44DF1EEB" w15:done="0"/>
  <w15:commentEx w15:paraId="3EB204D9" w15:done="0"/>
  <w15:commentEx w15:paraId="586BCC5F" w15:done="0"/>
  <w15:commentEx w15:paraId="3A8C448F" w15:done="0"/>
  <w15:commentEx w15:paraId="322EF8F1" w15:done="0"/>
  <w15:commentEx w15:paraId="7189C462" w15:paraIdParent="322EF8F1" w15:done="0"/>
  <w15:commentEx w15:paraId="4F110AF8" w15:done="1"/>
  <w15:commentEx w15:paraId="5BDEA8A1" w15:done="1"/>
  <w15:commentEx w15:paraId="07F80ED8" w15:done="0"/>
  <w15:commentEx w15:paraId="525E2C97" w15:done="0"/>
  <w15:commentEx w15:paraId="01E17892" w15:done="0"/>
  <w15:commentEx w15:paraId="41DB391A" w15:done="0"/>
  <w15:commentEx w15:paraId="122A7FE7" w15:done="0"/>
  <w15:commentEx w15:paraId="688F548A" w15:done="0"/>
  <w15:commentEx w15:paraId="5DAB14E3" w15:done="0"/>
  <w15:commentEx w15:paraId="074D31BE" w15:done="1"/>
  <w15:commentEx w15:paraId="532E60E5" w15:done="0"/>
  <w15:commentEx w15:paraId="35480064" w15:done="1"/>
  <w15:commentEx w15:paraId="2643D5F2" w15:done="1"/>
  <w15:commentEx w15:paraId="137361AF" w15:done="1"/>
  <w15:commentEx w15:paraId="26621EE9" w15:done="1"/>
  <w15:commentEx w15:paraId="1D48A6E4" w15:paraIdParent="26621EE9" w15:done="1"/>
  <w15:commentEx w15:paraId="07372EEE" w15:done="1"/>
  <w15:commentEx w15:paraId="6B10197B" w15:done="1"/>
  <w15:commentEx w15:paraId="63AE664A" w15:paraIdParent="6B10197B" w15:done="1"/>
  <w15:commentEx w15:paraId="4C7735F7" w15:done="0"/>
  <w15:commentEx w15:paraId="145E11D6" w15:done="0"/>
  <w15:commentEx w15:paraId="77DEEEB1" w15:done="0"/>
  <w15:commentEx w15:paraId="3E780618" w15:done="0"/>
  <w15:commentEx w15:paraId="1D8EA20F" w15:done="0"/>
  <w15:commentEx w15:paraId="03EBDD0A" w15:done="0"/>
  <w15:commentEx w15:paraId="0A8B75F8" w15:done="0"/>
  <w15:commentEx w15:paraId="23395A73" w15:done="0"/>
  <w15:commentEx w15:paraId="55E8FC99" w15:done="0"/>
  <w15:commentEx w15:paraId="662F5A50" w15:done="0"/>
  <w15:commentEx w15:paraId="010B7AA1" w15:paraIdParent="662F5A50" w15:done="0"/>
  <w15:commentEx w15:paraId="41A89C02" w15:done="0"/>
  <w15:commentEx w15:paraId="7C75D69C" w15:done="0"/>
  <w15:commentEx w15:paraId="3CD543D1" w15:done="1"/>
  <w15:commentEx w15:paraId="5C978B61" w15:done="1"/>
  <w15:commentEx w15:paraId="761FF0BE" w15:done="1"/>
  <w15:commentEx w15:paraId="4263AC26" w15:done="1"/>
  <w15:commentEx w15:paraId="582817CA" w15:done="1"/>
  <w15:commentEx w15:paraId="15257AC0" w15:done="1"/>
  <w15:commentEx w15:paraId="59E2CD79" w15:done="0"/>
  <w15:commentEx w15:paraId="5AE71495" w15:paraIdParent="59E2CD79" w15:done="0"/>
  <w15:commentEx w15:paraId="6CF17DDC" w15:done="0"/>
  <w15:commentEx w15:paraId="621FE9E4" w15:done="0"/>
  <w15:commentEx w15:paraId="7D5CABFD" w15:done="0"/>
  <w15:commentEx w15:paraId="673EF2C8" w15:done="0"/>
  <w15:commentEx w15:paraId="74F4D5D1" w15:done="0"/>
  <w15:commentEx w15:paraId="6FBBBA18" w15:done="0"/>
  <w15:commentEx w15:paraId="0FDF1EA3" w15:done="0"/>
  <w15:commentEx w15:paraId="179364CD" w15:done="0"/>
  <w15:commentEx w15:paraId="0C8ECFFD" w15:done="0"/>
  <w15:commentEx w15:paraId="5DCDC346" w15:done="0"/>
  <w15:commentEx w15:paraId="1A6DD20D" w15:done="0"/>
  <w15:commentEx w15:paraId="02200B07" w15:done="0"/>
  <w15:commentEx w15:paraId="2253B7E7" w15:done="0"/>
  <w15:commentEx w15:paraId="00C2E0C8" w15:done="0"/>
  <w15:commentEx w15:paraId="4F360430" w15:done="0"/>
  <w15:commentEx w15:paraId="664B93BB" w15:done="0"/>
  <w15:commentEx w15:paraId="7C6F609F" w15:done="0"/>
  <w15:commentEx w15:paraId="2D3F6ED2" w15:paraIdParent="7C6F609F" w15:done="0"/>
  <w15:commentEx w15:paraId="051DBA48" w15:done="0"/>
  <w15:commentEx w15:paraId="57DA9EFC" w15:done="0"/>
  <w15:commentEx w15:paraId="791200AF" w15:done="0"/>
  <w15:commentEx w15:paraId="42B1434B" w15:done="0"/>
  <w15:commentEx w15:paraId="256F68B1" w15:done="0"/>
  <w15:commentEx w15:paraId="3E101CFA" w15:done="0"/>
  <w15:commentEx w15:paraId="0B347206" w15:done="0"/>
  <w15:commentEx w15:paraId="0E61A4CD" w15:done="0"/>
  <w15:commentEx w15:paraId="7607036D" w15:done="0"/>
  <w15:commentEx w15:paraId="061B7618" w15:done="0"/>
  <w15:commentEx w15:paraId="69AD7613" w15:done="0"/>
  <w15:commentEx w15:paraId="668E362E" w15:done="0"/>
  <w15:commentEx w15:paraId="78C17D24" w15:done="0"/>
  <w15:commentEx w15:paraId="31EAC6A4" w15:done="0"/>
  <w15:commentEx w15:paraId="16D33F19" w15:done="0"/>
  <w15:commentEx w15:paraId="663C300B" w15:done="0"/>
  <w15:commentEx w15:paraId="2E0BFC93" w15:done="0"/>
  <w15:commentEx w15:paraId="1CE5606E" w15:done="0"/>
  <w15:commentEx w15:paraId="26B12B50" w15:done="0"/>
  <w15:commentEx w15:paraId="75D75D3F" w15:done="0"/>
  <w15:commentEx w15:paraId="62213B23" w15:done="0"/>
  <w15:commentEx w15:paraId="2FE6944B" w15:done="0"/>
  <w15:commentEx w15:paraId="3BD3CE46" w15:done="0"/>
  <w15:commentEx w15:paraId="479D22C7" w15:done="0"/>
  <w15:commentEx w15:paraId="724C13D7" w15:done="0"/>
  <w15:commentEx w15:paraId="6BA2205B" w15:done="0"/>
  <w15:commentEx w15:paraId="45C029A3" w15:done="0"/>
  <w15:commentEx w15:paraId="780A1F50" w15:done="0"/>
  <w15:commentEx w15:paraId="37603CBE" w15:done="0"/>
  <w15:commentEx w15:paraId="02072875" w15:done="0"/>
  <w15:commentEx w15:paraId="67A7C567" w15:done="0"/>
  <w15:commentEx w15:paraId="2A4CE367" w15:done="0"/>
  <w15:commentEx w15:paraId="62BCAE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513BE9" w16cid:durableId="21FA164C"/>
  <w16cid:commentId w16cid:paraId="7AB6499A" w16cid:durableId="21FE5AA4"/>
  <w16cid:commentId w16cid:paraId="73A06B7F" w16cid:durableId="21FA1DCB"/>
  <w16cid:commentId w16cid:paraId="4E07A716" w16cid:durableId="21FA164D"/>
  <w16cid:commentId w16cid:paraId="690A9F4B" w16cid:durableId="21FE5C58"/>
  <w16cid:commentId w16cid:paraId="35E1C85E" w16cid:durableId="21FA164E"/>
  <w16cid:commentId w16cid:paraId="3F65C5BF" w16cid:durableId="21FA164F"/>
  <w16cid:commentId w16cid:paraId="5F6D1776" w16cid:durableId="21FA1650"/>
  <w16cid:commentId w16cid:paraId="6100DF34" w16cid:durableId="21FA1651"/>
  <w16cid:commentId w16cid:paraId="34DC816E" w16cid:durableId="21FA27F1"/>
  <w16cid:commentId w16cid:paraId="5B6C7ECA" w16cid:durableId="21FA1652"/>
  <w16cid:commentId w16cid:paraId="425DA15A" w16cid:durableId="21FA1653"/>
  <w16cid:commentId w16cid:paraId="32C325A6" w16cid:durableId="21FA1654"/>
  <w16cid:commentId w16cid:paraId="76C06522" w16cid:durableId="21FA1655"/>
  <w16cid:commentId w16cid:paraId="030B46AB" w16cid:durableId="21FA1656"/>
  <w16cid:commentId w16cid:paraId="0124159E" w16cid:durableId="21FE5C9B"/>
  <w16cid:commentId w16cid:paraId="46E8B440" w16cid:durableId="21FA1657"/>
  <w16cid:commentId w16cid:paraId="0FA65203" w16cid:durableId="21FA1658"/>
  <w16cid:commentId w16cid:paraId="6C48EBAA" w16cid:durableId="21FA1659"/>
  <w16cid:commentId w16cid:paraId="29279786" w16cid:durableId="21FA165A"/>
  <w16cid:commentId w16cid:paraId="63753A58" w16cid:durableId="21FA8BFD"/>
  <w16cid:commentId w16cid:paraId="04AB9F83" w16cid:durableId="21FA165B"/>
  <w16cid:commentId w16cid:paraId="717AB6B3" w16cid:durableId="21FA165C"/>
  <w16cid:commentId w16cid:paraId="755082B8" w16cid:durableId="21FA165D"/>
  <w16cid:commentId w16cid:paraId="7D61500A" w16cid:durableId="21FA5111"/>
  <w16cid:commentId w16cid:paraId="5985E9A6" w16cid:durableId="21FA517C"/>
  <w16cid:commentId w16cid:paraId="66856DE1" w16cid:durableId="21FA51A5"/>
  <w16cid:commentId w16cid:paraId="0852FC50" w16cid:durableId="21FA165E"/>
  <w16cid:commentId w16cid:paraId="692AD3C2" w16cid:durableId="21FA165F"/>
  <w16cid:commentId w16cid:paraId="69F516DD" w16cid:durableId="21FA1660"/>
  <w16cid:commentId w16cid:paraId="7E362D71" w16cid:durableId="21FA1661"/>
  <w16cid:commentId w16cid:paraId="6D5E4475" w16cid:durableId="21FA1662"/>
  <w16cid:commentId w16cid:paraId="69E9E190" w16cid:durableId="21FA1663"/>
  <w16cid:commentId w16cid:paraId="2A96FD08" w16cid:durableId="21FA1664"/>
  <w16cid:commentId w16cid:paraId="31837AA0" w16cid:durableId="21FA1665"/>
  <w16cid:commentId w16cid:paraId="56CC3641" w16cid:durableId="21FA1666"/>
  <w16cid:commentId w16cid:paraId="220A82F6" w16cid:durableId="21FA1667"/>
  <w16cid:commentId w16cid:paraId="6264D632" w16cid:durableId="21FA1668"/>
  <w16cid:commentId w16cid:paraId="59F4CE3A" w16cid:durableId="21FA1669"/>
  <w16cid:commentId w16cid:paraId="681205E7" w16cid:durableId="21FA166A"/>
  <w16cid:commentId w16cid:paraId="5E7EFC20" w16cid:durableId="21FA166B"/>
  <w16cid:commentId w16cid:paraId="77E8812D" w16cid:durableId="21FA166C"/>
  <w16cid:commentId w16cid:paraId="541458FD" w16cid:durableId="21FA166D"/>
  <w16cid:commentId w16cid:paraId="4E9FD5E5" w16cid:durableId="21FA6D6B"/>
  <w16cid:commentId w16cid:paraId="51F7375F" w16cid:durableId="21FA166E"/>
  <w16cid:commentId w16cid:paraId="4D052CFE" w16cid:durableId="21FA166F"/>
  <w16cid:commentId w16cid:paraId="308F2498" w16cid:durableId="21FA1670"/>
  <w16cid:commentId w16cid:paraId="2376D92B" w16cid:durableId="21FA1671"/>
  <w16cid:commentId w16cid:paraId="7ADEE120" w16cid:durableId="21FA1672"/>
  <w16cid:commentId w16cid:paraId="4FB2BE4D" w16cid:durableId="21FA1673"/>
  <w16cid:commentId w16cid:paraId="52A41733" w16cid:durableId="21FA1674"/>
  <w16cid:commentId w16cid:paraId="53EF0588" w16cid:durableId="21FA1675"/>
  <w16cid:commentId w16cid:paraId="681EAB7B" w16cid:durableId="21FA1676"/>
  <w16cid:commentId w16cid:paraId="2B5A4027" w16cid:durableId="21FA1677"/>
  <w16cid:commentId w16cid:paraId="36ED069A" w16cid:durableId="21FA1678"/>
  <w16cid:commentId w16cid:paraId="0441319B" w16cid:durableId="21FA1679"/>
  <w16cid:commentId w16cid:paraId="069B6A7C" w16cid:durableId="21FA167A"/>
  <w16cid:commentId w16cid:paraId="1A24FE1B" w16cid:durableId="21FA167B"/>
  <w16cid:commentId w16cid:paraId="1071CDFA" w16cid:durableId="21FA167C"/>
  <w16cid:commentId w16cid:paraId="49BDE4E1" w16cid:durableId="21FA167D"/>
  <w16cid:commentId w16cid:paraId="28629DE0" w16cid:durableId="21FA167E"/>
  <w16cid:commentId w16cid:paraId="5D9DB03F" w16cid:durableId="21FA167F"/>
  <w16cid:commentId w16cid:paraId="4D06D54D" w16cid:durableId="21FA1680"/>
  <w16cid:commentId w16cid:paraId="79AB96B4" w16cid:durableId="21FA1681"/>
  <w16cid:commentId w16cid:paraId="0F269B94" w16cid:durableId="21FA1682"/>
  <w16cid:commentId w16cid:paraId="4ABD07B9" w16cid:durableId="21FA1683"/>
  <w16cid:commentId w16cid:paraId="24CE9EB6" w16cid:durableId="21FA1684"/>
  <w16cid:commentId w16cid:paraId="257C1803" w16cid:durableId="21FA1685"/>
  <w16cid:commentId w16cid:paraId="3C27B3EC" w16cid:durableId="21FA1686"/>
  <w16cid:commentId w16cid:paraId="34E101E5" w16cid:durableId="21FA1687"/>
  <w16cid:commentId w16cid:paraId="19055E36" w16cid:durableId="21FA7F71"/>
  <w16cid:commentId w16cid:paraId="76926186" w16cid:durableId="21FA1688"/>
  <w16cid:commentId w16cid:paraId="36D2DE6E" w16cid:durableId="21FA1689"/>
  <w16cid:commentId w16cid:paraId="73F635FD" w16cid:durableId="21FA168A"/>
  <w16cid:commentId w16cid:paraId="6F60FA7D" w16cid:durableId="21FA168B"/>
  <w16cid:commentId w16cid:paraId="5BEAB7CB" w16cid:durableId="21FA168C"/>
  <w16cid:commentId w16cid:paraId="406D30B3" w16cid:durableId="21FA168D"/>
  <w16cid:commentId w16cid:paraId="7D8020CD" w16cid:durableId="21FA168E"/>
  <w16cid:commentId w16cid:paraId="6C74BF1B" w16cid:durableId="21FA84BC"/>
  <w16cid:commentId w16cid:paraId="65080983" w16cid:durableId="21FA168F"/>
  <w16cid:commentId w16cid:paraId="4C7C00D9" w16cid:durableId="21FA1690"/>
  <w16cid:commentId w16cid:paraId="4971C273" w16cid:durableId="21FA87A2"/>
  <w16cid:commentId w16cid:paraId="6D287DCB" w16cid:durableId="21FA8826"/>
  <w16cid:commentId w16cid:paraId="0997F990" w16cid:durableId="21FA1691"/>
  <w16cid:commentId w16cid:paraId="41AF817A" w16cid:durableId="21FA1692"/>
  <w16cid:commentId w16cid:paraId="276027D8" w16cid:durableId="21FA1693"/>
  <w16cid:commentId w16cid:paraId="4001AD58" w16cid:durableId="21FA8AD2"/>
  <w16cid:commentId w16cid:paraId="2ED05EBC" w16cid:durableId="21FA8B11"/>
  <w16cid:commentId w16cid:paraId="1C0E499E" w16cid:durableId="21FA1694"/>
  <w16cid:commentId w16cid:paraId="31BE8700" w16cid:durableId="21FA1695"/>
  <w16cid:commentId w16cid:paraId="099852A6" w16cid:durableId="21FA1696"/>
  <w16cid:commentId w16cid:paraId="6E23AC35" w16cid:durableId="21FA1697"/>
  <w16cid:commentId w16cid:paraId="721A0A20" w16cid:durableId="21FA1698"/>
  <w16cid:commentId w16cid:paraId="10C211DA" w16cid:durableId="21FA1699"/>
  <w16cid:commentId w16cid:paraId="5A5AB73E" w16cid:durableId="21FA169A"/>
  <w16cid:commentId w16cid:paraId="515632DF" w16cid:durableId="21FA169B"/>
  <w16cid:commentId w16cid:paraId="7EE3B421" w16cid:durableId="21FA169C"/>
  <w16cid:commentId w16cid:paraId="2812D156" w16cid:durableId="21FA169D"/>
  <w16cid:commentId w16cid:paraId="6E528813" w16cid:durableId="21FA169E"/>
  <w16cid:commentId w16cid:paraId="55C72B87" w16cid:durableId="21FA169F"/>
  <w16cid:commentId w16cid:paraId="08024594" w16cid:durableId="21FA16A0"/>
  <w16cid:commentId w16cid:paraId="55227AFE" w16cid:durableId="21FA16A1"/>
  <w16cid:commentId w16cid:paraId="265DC741" w16cid:durableId="21FA16A2"/>
  <w16cid:commentId w16cid:paraId="4CC8EBD7" w16cid:durableId="21FA16A3"/>
  <w16cid:commentId w16cid:paraId="28F2E05D" w16cid:durableId="21FA16A4"/>
  <w16cid:commentId w16cid:paraId="2840A796" w16cid:durableId="21FA16A5"/>
  <w16cid:commentId w16cid:paraId="71D36909" w16cid:durableId="21FA16A6"/>
  <w16cid:commentId w16cid:paraId="40D6FD93" w16cid:durableId="21FA16A7"/>
  <w16cid:commentId w16cid:paraId="5F6391A9" w16cid:durableId="21FA16A8"/>
  <w16cid:commentId w16cid:paraId="29B415CD" w16cid:durableId="21FA16A9"/>
  <w16cid:commentId w16cid:paraId="3174CAF7" w16cid:durableId="21FA16AA"/>
  <w16cid:commentId w16cid:paraId="6C19E996" w16cid:durableId="21FA16AB"/>
  <w16cid:commentId w16cid:paraId="039522F0" w16cid:durableId="21FA16AC"/>
  <w16cid:commentId w16cid:paraId="3E2B30D7" w16cid:durableId="21FA16AD"/>
  <w16cid:commentId w16cid:paraId="32675460" w16cid:durableId="21FA16AE"/>
  <w16cid:commentId w16cid:paraId="00D22B04" w16cid:durableId="21FA16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8768A" w14:textId="77777777" w:rsidR="00760FD2" w:rsidRDefault="00760FD2" w:rsidP="007316E9">
      <w:pPr>
        <w:spacing w:after="0" w:line="240" w:lineRule="auto"/>
      </w:pPr>
      <w:r>
        <w:separator/>
      </w:r>
    </w:p>
  </w:endnote>
  <w:endnote w:type="continuationSeparator" w:id="0">
    <w:p w14:paraId="00D795EC" w14:textId="77777777" w:rsidR="00760FD2" w:rsidRDefault="00760FD2" w:rsidP="0073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162" w:author="Rebecca L Hartman" w:date="2020-02-19T12:43:00Z"/>
  <w:sdt>
    <w:sdtPr>
      <w:rPr>
        <w:rFonts w:ascii="Times New Roman" w:hAnsi="Times New Roman" w:cs="Times New Roman"/>
        <w:sz w:val="20"/>
      </w:rPr>
      <w:id w:val="1431472836"/>
      <w:docPartObj>
        <w:docPartGallery w:val="Page Numbers (Bottom of Page)"/>
        <w:docPartUnique/>
      </w:docPartObj>
    </w:sdtPr>
    <w:sdtEndPr>
      <w:rPr>
        <w:noProof/>
      </w:rPr>
    </w:sdtEndPr>
    <w:sdtContent>
      <w:customXmlInsRangeEnd w:id="3162"/>
      <w:p w14:paraId="6561CC17" w14:textId="1DADBB8D" w:rsidR="00A9024B" w:rsidRPr="007316E9" w:rsidRDefault="00A9024B">
        <w:pPr>
          <w:pStyle w:val="Footer"/>
          <w:jc w:val="right"/>
          <w:rPr>
            <w:ins w:id="3163" w:author="Rebecca L Hartman" w:date="2020-02-19T12:43:00Z"/>
            <w:rFonts w:ascii="Times New Roman" w:hAnsi="Times New Roman" w:cs="Times New Roman"/>
            <w:sz w:val="20"/>
            <w:rPrChange w:id="3164" w:author="Rebecca L Hartman" w:date="2020-02-19T12:44:00Z">
              <w:rPr>
                <w:ins w:id="3165" w:author="Rebecca L Hartman" w:date="2020-02-19T12:43:00Z"/>
              </w:rPr>
            </w:rPrChange>
          </w:rPr>
        </w:pPr>
        <w:ins w:id="3166" w:author="Rebecca L Hartman" w:date="2020-02-19T12:43:00Z">
          <w:r w:rsidRPr="007316E9">
            <w:rPr>
              <w:rFonts w:ascii="Times New Roman" w:hAnsi="Times New Roman" w:cs="Times New Roman"/>
              <w:sz w:val="20"/>
              <w:rPrChange w:id="3167" w:author="Rebecca L Hartman" w:date="2020-02-19T12:44:00Z">
                <w:rPr/>
              </w:rPrChange>
            </w:rPr>
            <w:fldChar w:fldCharType="begin"/>
          </w:r>
          <w:r w:rsidRPr="007316E9">
            <w:rPr>
              <w:rFonts w:ascii="Times New Roman" w:hAnsi="Times New Roman" w:cs="Times New Roman"/>
              <w:sz w:val="20"/>
              <w:rPrChange w:id="3168" w:author="Rebecca L Hartman" w:date="2020-02-19T12:44:00Z">
                <w:rPr/>
              </w:rPrChange>
            </w:rPr>
            <w:instrText xml:space="preserve"> PAGE   \* MERGEFORMAT </w:instrText>
          </w:r>
          <w:r w:rsidRPr="007316E9">
            <w:rPr>
              <w:rFonts w:ascii="Times New Roman" w:hAnsi="Times New Roman" w:cs="Times New Roman"/>
              <w:sz w:val="20"/>
              <w:rPrChange w:id="3169" w:author="Rebecca L Hartman" w:date="2020-02-19T12:44:00Z">
                <w:rPr>
                  <w:noProof/>
                </w:rPr>
              </w:rPrChange>
            </w:rPr>
            <w:fldChar w:fldCharType="separate"/>
          </w:r>
        </w:ins>
        <w:r w:rsidR="00BB0CD3">
          <w:rPr>
            <w:rFonts w:ascii="Times New Roman" w:hAnsi="Times New Roman" w:cs="Times New Roman"/>
            <w:noProof/>
            <w:sz w:val="20"/>
          </w:rPr>
          <w:t>22</w:t>
        </w:r>
        <w:ins w:id="3170" w:author="Rebecca L Hartman" w:date="2020-02-19T12:43:00Z">
          <w:r w:rsidRPr="007316E9">
            <w:rPr>
              <w:rFonts w:ascii="Times New Roman" w:hAnsi="Times New Roman" w:cs="Times New Roman"/>
              <w:noProof/>
              <w:sz w:val="20"/>
              <w:rPrChange w:id="3171" w:author="Rebecca L Hartman" w:date="2020-02-19T12:44:00Z">
                <w:rPr>
                  <w:noProof/>
                </w:rPr>
              </w:rPrChange>
            </w:rPr>
            <w:fldChar w:fldCharType="end"/>
          </w:r>
        </w:ins>
      </w:p>
      <w:customXmlInsRangeStart w:id="3172" w:author="Rebecca L Hartman" w:date="2020-02-19T12:43:00Z"/>
    </w:sdtContent>
  </w:sdt>
  <w:customXmlInsRangeEnd w:id="3172"/>
  <w:p w14:paraId="73DF6EB6" w14:textId="77777777" w:rsidR="00A9024B" w:rsidRDefault="00A90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11BD5" w14:textId="77777777" w:rsidR="00760FD2" w:rsidRDefault="00760FD2" w:rsidP="007316E9">
      <w:pPr>
        <w:spacing w:after="0" w:line="240" w:lineRule="auto"/>
      </w:pPr>
      <w:r>
        <w:separator/>
      </w:r>
    </w:p>
  </w:footnote>
  <w:footnote w:type="continuationSeparator" w:id="0">
    <w:p w14:paraId="77912AB2" w14:textId="77777777" w:rsidR="00760FD2" w:rsidRDefault="00760FD2" w:rsidP="00731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A762C"/>
    <w:multiLevelType w:val="hybridMultilevel"/>
    <w:tmpl w:val="4A54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C2A20"/>
    <w:multiLevelType w:val="hybridMultilevel"/>
    <w:tmpl w:val="D01A19C2"/>
    <w:lvl w:ilvl="0" w:tplc="ABA45176">
      <w:start w:val="1"/>
      <w:numFmt w:val="decimal"/>
      <w:lvlText w:val="%1."/>
      <w:lvlJc w:val="left"/>
      <w:pPr>
        <w:ind w:left="576" w:hanging="576"/>
      </w:pPr>
      <w:rPr>
        <w:rFonts w:ascii="Times New Roman" w:hAnsi="Times New Roman" w:cs="Times New Roman" w:hint="default"/>
        <w:b w:val="0"/>
        <w:bCs w:val="0"/>
        <w:i w:val="0"/>
        <w:iCs w:val="0"/>
        <w:sz w:val="24"/>
        <w:szCs w:val="24"/>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Brown">
    <w15:presenceInfo w15:providerId="AD" w15:userId="S-1-5-21-1343024091-1383384898-725345543-53878"/>
  </w15:person>
  <w15:person w15:author="Marilyn Huestis">
    <w15:presenceInfo w15:providerId="Windows Live" w15:userId="56d985a1284994e0"/>
  </w15:person>
  <w15:person w15:author="Gaffney, Gary R">
    <w15:presenceInfo w15:providerId="AD" w15:userId="S-1-5-21-1343024091-1383384898-725345543-510311"/>
  </w15:person>
  <w15:person w15:author="Miller, Ryan">
    <w15:presenceInfo w15:providerId="AD" w15:userId="S-1-5-21-71189414-1642862984-1097818727-525840"/>
  </w15:person>
  <w15:person w15:author="Rebecca L Hartman">
    <w15:presenceInfo w15:providerId="AD" w15:userId="S-1-5-21-120134862-1112760056-1042676107-3685"/>
  </w15:person>
  <w15:person w15:author="Brown, Timothy L">
    <w15:presenceInfo w15:providerId="AD" w15:userId="S-1-5-21-1343024091-1383384898-725345543-53878"/>
  </w15:person>
  <w15:person w15:author="Gorelick, David">
    <w15:presenceInfo w15:providerId="AD" w15:userId="S::dgorelick@som.umaryland.edu::18c3fe04-7872-497b-b5bd-54c1cd55f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proofState w:spelling="clean" w:grammar="clean"/>
  <w:trackRevisions/>
  <w:documentProtection w:edit="trackedChange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B4"/>
    <w:rsid w:val="00000D8E"/>
    <w:rsid w:val="000068D0"/>
    <w:rsid w:val="000144F8"/>
    <w:rsid w:val="00017B15"/>
    <w:rsid w:val="00020ECB"/>
    <w:rsid w:val="000231C5"/>
    <w:rsid w:val="00024F7A"/>
    <w:rsid w:val="00035EB0"/>
    <w:rsid w:val="000366E2"/>
    <w:rsid w:val="0003734D"/>
    <w:rsid w:val="00040785"/>
    <w:rsid w:val="00043709"/>
    <w:rsid w:val="000571A5"/>
    <w:rsid w:val="00060081"/>
    <w:rsid w:val="00060F61"/>
    <w:rsid w:val="00066D9E"/>
    <w:rsid w:val="00071179"/>
    <w:rsid w:val="00076845"/>
    <w:rsid w:val="000815C2"/>
    <w:rsid w:val="000872EB"/>
    <w:rsid w:val="000A7ACE"/>
    <w:rsid w:val="000B0DB2"/>
    <w:rsid w:val="000B3E6B"/>
    <w:rsid w:val="000C528C"/>
    <w:rsid w:val="000C7C8D"/>
    <w:rsid w:val="000E1C72"/>
    <w:rsid w:val="000E26B1"/>
    <w:rsid w:val="000F2945"/>
    <w:rsid w:val="00100EC5"/>
    <w:rsid w:val="00112A86"/>
    <w:rsid w:val="00121DE0"/>
    <w:rsid w:val="001230E5"/>
    <w:rsid w:val="00124E76"/>
    <w:rsid w:val="0013643B"/>
    <w:rsid w:val="00137F9D"/>
    <w:rsid w:val="00142105"/>
    <w:rsid w:val="00143FD7"/>
    <w:rsid w:val="0014591C"/>
    <w:rsid w:val="00156A3E"/>
    <w:rsid w:val="0016695F"/>
    <w:rsid w:val="00174FE0"/>
    <w:rsid w:val="00175407"/>
    <w:rsid w:val="0017781B"/>
    <w:rsid w:val="001804B7"/>
    <w:rsid w:val="001812AF"/>
    <w:rsid w:val="00181723"/>
    <w:rsid w:val="00182250"/>
    <w:rsid w:val="001829F5"/>
    <w:rsid w:val="001C12DF"/>
    <w:rsid w:val="001F5A26"/>
    <w:rsid w:val="001F5CDB"/>
    <w:rsid w:val="001F6238"/>
    <w:rsid w:val="00200D90"/>
    <w:rsid w:val="00206842"/>
    <w:rsid w:val="00210E42"/>
    <w:rsid w:val="00212A16"/>
    <w:rsid w:val="00212F75"/>
    <w:rsid w:val="00213C54"/>
    <w:rsid w:val="00224814"/>
    <w:rsid w:val="00233B68"/>
    <w:rsid w:val="00250347"/>
    <w:rsid w:val="00253962"/>
    <w:rsid w:val="00272221"/>
    <w:rsid w:val="00284195"/>
    <w:rsid w:val="002873D8"/>
    <w:rsid w:val="0029033B"/>
    <w:rsid w:val="002935CB"/>
    <w:rsid w:val="002A36BE"/>
    <w:rsid w:val="002A56DC"/>
    <w:rsid w:val="002A6DF2"/>
    <w:rsid w:val="002B7D28"/>
    <w:rsid w:val="002D75B9"/>
    <w:rsid w:val="002E3A32"/>
    <w:rsid w:val="002E7829"/>
    <w:rsid w:val="002F07E9"/>
    <w:rsid w:val="002F4272"/>
    <w:rsid w:val="002F5CD1"/>
    <w:rsid w:val="003045AF"/>
    <w:rsid w:val="003119EE"/>
    <w:rsid w:val="00314D5D"/>
    <w:rsid w:val="00316080"/>
    <w:rsid w:val="00320109"/>
    <w:rsid w:val="00337844"/>
    <w:rsid w:val="00340657"/>
    <w:rsid w:val="00340AF8"/>
    <w:rsid w:val="0034626F"/>
    <w:rsid w:val="00347506"/>
    <w:rsid w:val="0035136B"/>
    <w:rsid w:val="003551D1"/>
    <w:rsid w:val="003627B4"/>
    <w:rsid w:val="00383A73"/>
    <w:rsid w:val="00384F2F"/>
    <w:rsid w:val="003865A1"/>
    <w:rsid w:val="00395710"/>
    <w:rsid w:val="003B3418"/>
    <w:rsid w:val="003B68BF"/>
    <w:rsid w:val="003B7325"/>
    <w:rsid w:val="003C3056"/>
    <w:rsid w:val="003C4156"/>
    <w:rsid w:val="003E675E"/>
    <w:rsid w:val="003E729F"/>
    <w:rsid w:val="003F2D3D"/>
    <w:rsid w:val="00400633"/>
    <w:rsid w:val="00401A31"/>
    <w:rsid w:val="004259DF"/>
    <w:rsid w:val="00431CA1"/>
    <w:rsid w:val="004349D7"/>
    <w:rsid w:val="00435B0F"/>
    <w:rsid w:val="00442D29"/>
    <w:rsid w:val="00444F9E"/>
    <w:rsid w:val="0044508E"/>
    <w:rsid w:val="004504E8"/>
    <w:rsid w:val="00453415"/>
    <w:rsid w:val="004546C0"/>
    <w:rsid w:val="00454B00"/>
    <w:rsid w:val="0045522F"/>
    <w:rsid w:val="00457407"/>
    <w:rsid w:val="0048538D"/>
    <w:rsid w:val="00491BE7"/>
    <w:rsid w:val="00495451"/>
    <w:rsid w:val="004A7C45"/>
    <w:rsid w:val="004C31E9"/>
    <w:rsid w:val="004D2469"/>
    <w:rsid w:val="004D324E"/>
    <w:rsid w:val="004D37EC"/>
    <w:rsid w:val="004E03C7"/>
    <w:rsid w:val="004E3D56"/>
    <w:rsid w:val="00504B05"/>
    <w:rsid w:val="00511CB6"/>
    <w:rsid w:val="00514C1E"/>
    <w:rsid w:val="005173C4"/>
    <w:rsid w:val="0052091A"/>
    <w:rsid w:val="005237D4"/>
    <w:rsid w:val="00523E56"/>
    <w:rsid w:val="00524430"/>
    <w:rsid w:val="00535681"/>
    <w:rsid w:val="00535E62"/>
    <w:rsid w:val="00535F9F"/>
    <w:rsid w:val="00543F2B"/>
    <w:rsid w:val="0054615B"/>
    <w:rsid w:val="00550308"/>
    <w:rsid w:val="00556037"/>
    <w:rsid w:val="00561C54"/>
    <w:rsid w:val="0056281A"/>
    <w:rsid w:val="0057249A"/>
    <w:rsid w:val="00572A3B"/>
    <w:rsid w:val="00595691"/>
    <w:rsid w:val="005A179F"/>
    <w:rsid w:val="005A51C0"/>
    <w:rsid w:val="005A7B73"/>
    <w:rsid w:val="005B0F33"/>
    <w:rsid w:val="005C01C4"/>
    <w:rsid w:val="005C0EB4"/>
    <w:rsid w:val="005D494D"/>
    <w:rsid w:val="005D4E8E"/>
    <w:rsid w:val="005D4F15"/>
    <w:rsid w:val="005D5D5E"/>
    <w:rsid w:val="005D7B18"/>
    <w:rsid w:val="005E26F0"/>
    <w:rsid w:val="005F584B"/>
    <w:rsid w:val="00607008"/>
    <w:rsid w:val="00617BE0"/>
    <w:rsid w:val="00620CC6"/>
    <w:rsid w:val="00624889"/>
    <w:rsid w:val="00642DEF"/>
    <w:rsid w:val="006506B6"/>
    <w:rsid w:val="0065793C"/>
    <w:rsid w:val="006623A9"/>
    <w:rsid w:val="00666B50"/>
    <w:rsid w:val="00677DB9"/>
    <w:rsid w:val="00695C0F"/>
    <w:rsid w:val="006A3169"/>
    <w:rsid w:val="006B0694"/>
    <w:rsid w:val="006B6EF5"/>
    <w:rsid w:val="006C23D1"/>
    <w:rsid w:val="006C5782"/>
    <w:rsid w:val="006D0116"/>
    <w:rsid w:val="006D0A32"/>
    <w:rsid w:val="006E4544"/>
    <w:rsid w:val="006E72E9"/>
    <w:rsid w:val="007045BA"/>
    <w:rsid w:val="00704E72"/>
    <w:rsid w:val="00705652"/>
    <w:rsid w:val="00705D8E"/>
    <w:rsid w:val="007100E3"/>
    <w:rsid w:val="007236CA"/>
    <w:rsid w:val="007316E9"/>
    <w:rsid w:val="00734A91"/>
    <w:rsid w:val="007357CC"/>
    <w:rsid w:val="00744A1A"/>
    <w:rsid w:val="00755154"/>
    <w:rsid w:val="00760DFB"/>
    <w:rsid w:val="00760FD2"/>
    <w:rsid w:val="00762C7D"/>
    <w:rsid w:val="00763E0F"/>
    <w:rsid w:val="007671C9"/>
    <w:rsid w:val="00770D3F"/>
    <w:rsid w:val="00774C15"/>
    <w:rsid w:val="00782802"/>
    <w:rsid w:val="00792E80"/>
    <w:rsid w:val="00795008"/>
    <w:rsid w:val="007A6687"/>
    <w:rsid w:val="007B4DBC"/>
    <w:rsid w:val="007C7CCE"/>
    <w:rsid w:val="007E0809"/>
    <w:rsid w:val="007E24FC"/>
    <w:rsid w:val="007E326D"/>
    <w:rsid w:val="007E6091"/>
    <w:rsid w:val="007E7659"/>
    <w:rsid w:val="007F3F10"/>
    <w:rsid w:val="008140A5"/>
    <w:rsid w:val="008157A6"/>
    <w:rsid w:val="00817973"/>
    <w:rsid w:val="00831029"/>
    <w:rsid w:val="008440C0"/>
    <w:rsid w:val="00855457"/>
    <w:rsid w:val="00864D90"/>
    <w:rsid w:val="00865CC1"/>
    <w:rsid w:val="008671EA"/>
    <w:rsid w:val="008702A2"/>
    <w:rsid w:val="00870CF1"/>
    <w:rsid w:val="00872776"/>
    <w:rsid w:val="00892620"/>
    <w:rsid w:val="0089378C"/>
    <w:rsid w:val="008A1EC2"/>
    <w:rsid w:val="008A68FD"/>
    <w:rsid w:val="008B1A34"/>
    <w:rsid w:val="008B4DF6"/>
    <w:rsid w:val="008B596E"/>
    <w:rsid w:val="008C5004"/>
    <w:rsid w:val="008E2667"/>
    <w:rsid w:val="008E7E4B"/>
    <w:rsid w:val="008F2D57"/>
    <w:rsid w:val="009002E3"/>
    <w:rsid w:val="009150F9"/>
    <w:rsid w:val="00927197"/>
    <w:rsid w:val="00932852"/>
    <w:rsid w:val="00937101"/>
    <w:rsid w:val="0094309D"/>
    <w:rsid w:val="009447F6"/>
    <w:rsid w:val="00950BCD"/>
    <w:rsid w:val="009705BE"/>
    <w:rsid w:val="009709BA"/>
    <w:rsid w:val="0099131F"/>
    <w:rsid w:val="009A1887"/>
    <w:rsid w:val="009A73AA"/>
    <w:rsid w:val="009B1341"/>
    <w:rsid w:val="009B313B"/>
    <w:rsid w:val="009C2D5E"/>
    <w:rsid w:val="009C3A9B"/>
    <w:rsid w:val="009D16BA"/>
    <w:rsid w:val="009D67C1"/>
    <w:rsid w:val="009E1186"/>
    <w:rsid w:val="009E4998"/>
    <w:rsid w:val="009F5C8D"/>
    <w:rsid w:val="00A01512"/>
    <w:rsid w:val="00A03569"/>
    <w:rsid w:val="00A04B33"/>
    <w:rsid w:val="00A06261"/>
    <w:rsid w:val="00A12079"/>
    <w:rsid w:val="00A17881"/>
    <w:rsid w:val="00A21243"/>
    <w:rsid w:val="00A21948"/>
    <w:rsid w:val="00A30076"/>
    <w:rsid w:val="00A326C0"/>
    <w:rsid w:val="00A36A5F"/>
    <w:rsid w:val="00A4481D"/>
    <w:rsid w:val="00A472B7"/>
    <w:rsid w:val="00A51274"/>
    <w:rsid w:val="00A545B4"/>
    <w:rsid w:val="00A6016C"/>
    <w:rsid w:val="00A63647"/>
    <w:rsid w:val="00A766FA"/>
    <w:rsid w:val="00A7761C"/>
    <w:rsid w:val="00A87C1B"/>
    <w:rsid w:val="00A9024B"/>
    <w:rsid w:val="00A90ACC"/>
    <w:rsid w:val="00A9287C"/>
    <w:rsid w:val="00AB2480"/>
    <w:rsid w:val="00AB58F4"/>
    <w:rsid w:val="00AB6B49"/>
    <w:rsid w:val="00AD30AC"/>
    <w:rsid w:val="00AD360C"/>
    <w:rsid w:val="00AD6509"/>
    <w:rsid w:val="00AD6E87"/>
    <w:rsid w:val="00AE25E7"/>
    <w:rsid w:val="00AE5DB2"/>
    <w:rsid w:val="00AF023E"/>
    <w:rsid w:val="00AF042E"/>
    <w:rsid w:val="00AF074F"/>
    <w:rsid w:val="00AF12A5"/>
    <w:rsid w:val="00AF29B6"/>
    <w:rsid w:val="00AF487A"/>
    <w:rsid w:val="00AF6E2F"/>
    <w:rsid w:val="00B06002"/>
    <w:rsid w:val="00B2432C"/>
    <w:rsid w:val="00B24E27"/>
    <w:rsid w:val="00B33B7C"/>
    <w:rsid w:val="00B4095D"/>
    <w:rsid w:val="00B4465A"/>
    <w:rsid w:val="00B65AD5"/>
    <w:rsid w:val="00B721B5"/>
    <w:rsid w:val="00B77901"/>
    <w:rsid w:val="00B8016A"/>
    <w:rsid w:val="00B80ECC"/>
    <w:rsid w:val="00B87CC2"/>
    <w:rsid w:val="00B9258F"/>
    <w:rsid w:val="00BA4F7E"/>
    <w:rsid w:val="00BB0CD3"/>
    <w:rsid w:val="00BB1E57"/>
    <w:rsid w:val="00BD35A2"/>
    <w:rsid w:val="00BE0CAD"/>
    <w:rsid w:val="00BE1C8B"/>
    <w:rsid w:val="00BF29C6"/>
    <w:rsid w:val="00C045CF"/>
    <w:rsid w:val="00C07521"/>
    <w:rsid w:val="00C2179F"/>
    <w:rsid w:val="00C2323A"/>
    <w:rsid w:val="00C23B56"/>
    <w:rsid w:val="00C25C35"/>
    <w:rsid w:val="00C3035B"/>
    <w:rsid w:val="00C3681A"/>
    <w:rsid w:val="00C50F1B"/>
    <w:rsid w:val="00C73B84"/>
    <w:rsid w:val="00C74BBA"/>
    <w:rsid w:val="00C80F70"/>
    <w:rsid w:val="00C96E47"/>
    <w:rsid w:val="00CB4353"/>
    <w:rsid w:val="00CC1F2D"/>
    <w:rsid w:val="00CC26DE"/>
    <w:rsid w:val="00CC339A"/>
    <w:rsid w:val="00CD024A"/>
    <w:rsid w:val="00CD26E4"/>
    <w:rsid w:val="00CE2755"/>
    <w:rsid w:val="00CF48FF"/>
    <w:rsid w:val="00D0273B"/>
    <w:rsid w:val="00D03285"/>
    <w:rsid w:val="00D06D05"/>
    <w:rsid w:val="00D131D3"/>
    <w:rsid w:val="00D35A54"/>
    <w:rsid w:val="00D417C4"/>
    <w:rsid w:val="00D55EF2"/>
    <w:rsid w:val="00D56F37"/>
    <w:rsid w:val="00DA4591"/>
    <w:rsid w:val="00DB07FD"/>
    <w:rsid w:val="00DB4997"/>
    <w:rsid w:val="00DB5E4A"/>
    <w:rsid w:val="00DC0B84"/>
    <w:rsid w:val="00DC3C2A"/>
    <w:rsid w:val="00DC4BA8"/>
    <w:rsid w:val="00DD5747"/>
    <w:rsid w:val="00DE4C30"/>
    <w:rsid w:val="00DF3B9C"/>
    <w:rsid w:val="00E021B5"/>
    <w:rsid w:val="00E1135A"/>
    <w:rsid w:val="00E14BA1"/>
    <w:rsid w:val="00E31B5F"/>
    <w:rsid w:val="00E346EE"/>
    <w:rsid w:val="00E42ACA"/>
    <w:rsid w:val="00E42C6D"/>
    <w:rsid w:val="00E54F55"/>
    <w:rsid w:val="00E67611"/>
    <w:rsid w:val="00E741B9"/>
    <w:rsid w:val="00E7455B"/>
    <w:rsid w:val="00E8045E"/>
    <w:rsid w:val="00E83B4A"/>
    <w:rsid w:val="00EA0200"/>
    <w:rsid w:val="00EA3B9C"/>
    <w:rsid w:val="00EB0079"/>
    <w:rsid w:val="00EB4713"/>
    <w:rsid w:val="00EB708C"/>
    <w:rsid w:val="00EC14E8"/>
    <w:rsid w:val="00ED52F5"/>
    <w:rsid w:val="00ED6CE4"/>
    <w:rsid w:val="00EE4D5A"/>
    <w:rsid w:val="00EE7CD4"/>
    <w:rsid w:val="00EF3351"/>
    <w:rsid w:val="00F01DAC"/>
    <w:rsid w:val="00F0233C"/>
    <w:rsid w:val="00F02C15"/>
    <w:rsid w:val="00F1354F"/>
    <w:rsid w:val="00F13C00"/>
    <w:rsid w:val="00F15E69"/>
    <w:rsid w:val="00F168A2"/>
    <w:rsid w:val="00F25BCE"/>
    <w:rsid w:val="00F44558"/>
    <w:rsid w:val="00F47BBB"/>
    <w:rsid w:val="00F63383"/>
    <w:rsid w:val="00F63AB1"/>
    <w:rsid w:val="00F64050"/>
    <w:rsid w:val="00F64D09"/>
    <w:rsid w:val="00F65A67"/>
    <w:rsid w:val="00F662BD"/>
    <w:rsid w:val="00F737FD"/>
    <w:rsid w:val="00F80150"/>
    <w:rsid w:val="00F858BB"/>
    <w:rsid w:val="00F85965"/>
    <w:rsid w:val="00F91260"/>
    <w:rsid w:val="00FA3B03"/>
    <w:rsid w:val="00FA4302"/>
    <w:rsid w:val="00FB041A"/>
    <w:rsid w:val="00FB50C9"/>
    <w:rsid w:val="00FB58CC"/>
    <w:rsid w:val="00FD7535"/>
    <w:rsid w:val="00FE0D31"/>
    <w:rsid w:val="00FE616A"/>
    <w:rsid w:val="00FE68E3"/>
    <w:rsid w:val="00FF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1884"/>
  <w15:chartTrackingRefBased/>
  <w15:docId w15:val="{4BE69A11-1F24-4CFF-B314-87D682E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1B9"/>
    <w:rPr>
      <w:sz w:val="16"/>
      <w:szCs w:val="16"/>
    </w:rPr>
  </w:style>
  <w:style w:type="paragraph" w:styleId="CommentText">
    <w:name w:val="annotation text"/>
    <w:basedOn w:val="Normal"/>
    <w:link w:val="CommentTextChar"/>
    <w:uiPriority w:val="99"/>
    <w:semiHidden/>
    <w:unhideWhenUsed/>
    <w:rsid w:val="00E741B9"/>
    <w:pPr>
      <w:spacing w:line="240" w:lineRule="auto"/>
    </w:pPr>
    <w:rPr>
      <w:sz w:val="20"/>
      <w:szCs w:val="20"/>
    </w:rPr>
  </w:style>
  <w:style w:type="character" w:customStyle="1" w:styleId="CommentTextChar">
    <w:name w:val="Comment Text Char"/>
    <w:basedOn w:val="DefaultParagraphFont"/>
    <w:link w:val="CommentText"/>
    <w:uiPriority w:val="99"/>
    <w:semiHidden/>
    <w:rsid w:val="00E741B9"/>
    <w:rPr>
      <w:sz w:val="20"/>
      <w:szCs w:val="20"/>
    </w:rPr>
  </w:style>
  <w:style w:type="paragraph" w:styleId="CommentSubject">
    <w:name w:val="annotation subject"/>
    <w:basedOn w:val="CommentText"/>
    <w:next w:val="CommentText"/>
    <w:link w:val="CommentSubjectChar"/>
    <w:uiPriority w:val="99"/>
    <w:semiHidden/>
    <w:unhideWhenUsed/>
    <w:rsid w:val="00E741B9"/>
    <w:rPr>
      <w:b/>
      <w:bCs/>
    </w:rPr>
  </w:style>
  <w:style w:type="character" w:customStyle="1" w:styleId="CommentSubjectChar">
    <w:name w:val="Comment Subject Char"/>
    <w:basedOn w:val="CommentTextChar"/>
    <w:link w:val="CommentSubject"/>
    <w:uiPriority w:val="99"/>
    <w:semiHidden/>
    <w:rsid w:val="00E741B9"/>
    <w:rPr>
      <w:b/>
      <w:bCs/>
      <w:sz w:val="20"/>
      <w:szCs w:val="20"/>
    </w:rPr>
  </w:style>
  <w:style w:type="paragraph" w:styleId="BalloonText">
    <w:name w:val="Balloon Text"/>
    <w:basedOn w:val="Normal"/>
    <w:link w:val="BalloonTextChar"/>
    <w:uiPriority w:val="99"/>
    <w:semiHidden/>
    <w:unhideWhenUsed/>
    <w:rsid w:val="00E7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B9"/>
    <w:rPr>
      <w:rFonts w:ascii="Segoe UI" w:hAnsi="Segoe UI" w:cs="Segoe UI"/>
      <w:sz w:val="18"/>
      <w:szCs w:val="18"/>
    </w:rPr>
  </w:style>
  <w:style w:type="character" w:styleId="Hyperlink">
    <w:name w:val="Hyperlink"/>
    <w:basedOn w:val="DefaultParagraphFont"/>
    <w:uiPriority w:val="99"/>
    <w:unhideWhenUsed/>
    <w:rsid w:val="00A766FA"/>
    <w:rPr>
      <w:color w:val="0000FF"/>
      <w:u w:val="single"/>
    </w:rPr>
  </w:style>
  <w:style w:type="paragraph" w:styleId="NormalWeb">
    <w:name w:val="Normal (Web)"/>
    <w:basedOn w:val="Normal"/>
    <w:uiPriority w:val="99"/>
    <w:semiHidden/>
    <w:unhideWhenUsed/>
    <w:rsid w:val="008E26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6C0"/>
    <w:pPr>
      <w:ind w:left="720"/>
      <w:contextualSpacing/>
    </w:pPr>
  </w:style>
  <w:style w:type="paragraph" w:styleId="Header">
    <w:name w:val="header"/>
    <w:basedOn w:val="Normal"/>
    <w:link w:val="HeaderChar"/>
    <w:uiPriority w:val="99"/>
    <w:unhideWhenUsed/>
    <w:rsid w:val="0073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E9"/>
  </w:style>
  <w:style w:type="paragraph" w:styleId="Footer">
    <w:name w:val="footer"/>
    <w:basedOn w:val="Normal"/>
    <w:link w:val="FooterChar"/>
    <w:uiPriority w:val="99"/>
    <w:unhideWhenUsed/>
    <w:rsid w:val="0073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E9"/>
  </w:style>
  <w:style w:type="paragraph" w:styleId="Revision">
    <w:name w:val="Revision"/>
    <w:hidden/>
    <w:uiPriority w:val="99"/>
    <w:semiHidden/>
    <w:rsid w:val="009E4998"/>
    <w:pPr>
      <w:spacing w:after="0" w:line="240" w:lineRule="auto"/>
    </w:pPr>
  </w:style>
  <w:style w:type="character" w:styleId="FollowedHyperlink">
    <w:name w:val="FollowedHyperlink"/>
    <w:basedOn w:val="DefaultParagraphFont"/>
    <w:uiPriority w:val="99"/>
    <w:semiHidden/>
    <w:unhideWhenUsed/>
    <w:rsid w:val="00D06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196">
      <w:bodyDiv w:val="1"/>
      <w:marLeft w:val="0"/>
      <w:marRight w:val="0"/>
      <w:marTop w:val="0"/>
      <w:marBottom w:val="0"/>
      <w:divBdr>
        <w:top w:val="none" w:sz="0" w:space="0" w:color="auto"/>
        <w:left w:val="none" w:sz="0" w:space="0" w:color="auto"/>
        <w:bottom w:val="none" w:sz="0" w:space="0" w:color="auto"/>
        <w:right w:val="none" w:sz="0" w:space="0" w:color="auto"/>
      </w:divBdr>
    </w:div>
    <w:div w:id="114636643">
      <w:bodyDiv w:val="1"/>
      <w:marLeft w:val="0"/>
      <w:marRight w:val="0"/>
      <w:marTop w:val="0"/>
      <w:marBottom w:val="0"/>
      <w:divBdr>
        <w:top w:val="none" w:sz="0" w:space="0" w:color="auto"/>
        <w:left w:val="none" w:sz="0" w:space="0" w:color="auto"/>
        <w:bottom w:val="none" w:sz="0" w:space="0" w:color="auto"/>
        <w:right w:val="none" w:sz="0" w:space="0" w:color="auto"/>
      </w:divBdr>
    </w:div>
    <w:div w:id="750548591">
      <w:bodyDiv w:val="1"/>
      <w:marLeft w:val="0"/>
      <w:marRight w:val="0"/>
      <w:marTop w:val="0"/>
      <w:marBottom w:val="0"/>
      <w:divBdr>
        <w:top w:val="none" w:sz="0" w:space="0" w:color="auto"/>
        <w:left w:val="none" w:sz="0" w:space="0" w:color="auto"/>
        <w:bottom w:val="none" w:sz="0" w:space="0" w:color="auto"/>
        <w:right w:val="none" w:sz="0" w:space="0" w:color="auto"/>
      </w:divBdr>
    </w:div>
    <w:div w:id="822964053">
      <w:bodyDiv w:val="1"/>
      <w:marLeft w:val="0"/>
      <w:marRight w:val="0"/>
      <w:marTop w:val="0"/>
      <w:marBottom w:val="0"/>
      <w:divBdr>
        <w:top w:val="none" w:sz="0" w:space="0" w:color="auto"/>
        <w:left w:val="none" w:sz="0" w:space="0" w:color="auto"/>
        <w:bottom w:val="none" w:sz="0" w:space="0" w:color="auto"/>
        <w:right w:val="none" w:sz="0" w:space="0" w:color="auto"/>
      </w:divBdr>
    </w:div>
    <w:div w:id="954017874">
      <w:bodyDiv w:val="1"/>
      <w:marLeft w:val="0"/>
      <w:marRight w:val="0"/>
      <w:marTop w:val="0"/>
      <w:marBottom w:val="0"/>
      <w:divBdr>
        <w:top w:val="none" w:sz="0" w:space="0" w:color="auto"/>
        <w:left w:val="none" w:sz="0" w:space="0" w:color="auto"/>
        <w:bottom w:val="none" w:sz="0" w:space="0" w:color="auto"/>
        <w:right w:val="none" w:sz="0" w:space="0" w:color="auto"/>
      </w:divBdr>
    </w:div>
    <w:div w:id="971129069">
      <w:bodyDiv w:val="1"/>
      <w:marLeft w:val="0"/>
      <w:marRight w:val="0"/>
      <w:marTop w:val="0"/>
      <w:marBottom w:val="0"/>
      <w:divBdr>
        <w:top w:val="none" w:sz="0" w:space="0" w:color="auto"/>
        <w:left w:val="none" w:sz="0" w:space="0" w:color="auto"/>
        <w:bottom w:val="none" w:sz="0" w:space="0" w:color="auto"/>
        <w:right w:val="none" w:sz="0" w:space="0" w:color="auto"/>
      </w:divBdr>
    </w:div>
    <w:div w:id="1030955822">
      <w:bodyDiv w:val="1"/>
      <w:marLeft w:val="0"/>
      <w:marRight w:val="0"/>
      <w:marTop w:val="0"/>
      <w:marBottom w:val="0"/>
      <w:divBdr>
        <w:top w:val="none" w:sz="0" w:space="0" w:color="auto"/>
        <w:left w:val="none" w:sz="0" w:space="0" w:color="auto"/>
        <w:bottom w:val="none" w:sz="0" w:space="0" w:color="auto"/>
        <w:right w:val="none" w:sz="0" w:space="0" w:color="auto"/>
      </w:divBdr>
    </w:div>
    <w:div w:id="1050615287">
      <w:bodyDiv w:val="1"/>
      <w:marLeft w:val="0"/>
      <w:marRight w:val="0"/>
      <w:marTop w:val="0"/>
      <w:marBottom w:val="0"/>
      <w:divBdr>
        <w:top w:val="none" w:sz="0" w:space="0" w:color="auto"/>
        <w:left w:val="none" w:sz="0" w:space="0" w:color="auto"/>
        <w:bottom w:val="none" w:sz="0" w:space="0" w:color="auto"/>
        <w:right w:val="none" w:sz="0" w:space="0" w:color="auto"/>
      </w:divBdr>
    </w:div>
    <w:div w:id="1072973333">
      <w:bodyDiv w:val="1"/>
      <w:marLeft w:val="0"/>
      <w:marRight w:val="0"/>
      <w:marTop w:val="0"/>
      <w:marBottom w:val="0"/>
      <w:divBdr>
        <w:top w:val="none" w:sz="0" w:space="0" w:color="auto"/>
        <w:left w:val="none" w:sz="0" w:space="0" w:color="auto"/>
        <w:bottom w:val="none" w:sz="0" w:space="0" w:color="auto"/>
        <w:right w:val="none" w:sz="0" w:space="0" w:color="auto"/>
      </w:divBdr>
    </w:div>
    <w:div w:id="1088043551">
      <w:bodyDiv w:val="1"/>
      <w:marLeft w:val="0"/>
      <w:marRight w:val="0"/>
      <w:marTop w:val="0"/>
      <w:marBottom w:val="0"/>
      <w:divBdr>
        <w:top w:val="none" w:sz="0" w:space="0" w:color="auto"/>
        <w:left w:val="none" w:sz="0" w:space="0" w:color="auto"/>
        <w:bottom w:val="none" w:sz="0" w:space="0" w:color="auto"/>
        <w:right w:val="none" w:sz="0" w:space="0" w:color="auto"/>
      </w:divBdr>
    </w:div>
    <w:div w:id="1319261463">
      <w:bodyDiv w:val="1"/>
      <w:marLeft w:val="0"/>
      <w:marRight w:val="0"/>
      <w:marTop w:val="0"/>
      <w:marBottom w:val="0"/>
      <w:divBdr>
        <w:top w:val="none" w:sz="0" w:space="0" w:color="auto"/>
        <w:left w:val="none" w:sz="0" w:space="0" w:color="auto"/>
        <w:bottom w:val="none" w:sz="0" w:space="0" w:color="auto"/>
        <w:right w:val="none" w:sz="0" w:space="0" w:color="auto"/>
      </w:divBdr>
    </w:div>
    <w:div w:id="1436364110">
      <w:bodyDiv w:val="1"/>
      <w:marLeft w:val="0"/>
      <w:marRight w:val="0"/>
      <w:marTop w:val="0"/>
      <w:marBottom w:val="0"/>
      <w:divBdr>
        <w:top w:val="none" w:sz="0" w:space="0" w:color="auto"/>
        <w:left w:val="none" w:sz="0" w:space="0" w:color="auto"/>
        <w:bottom w:val="none" w:sz="0" w:space="0" w:color="auto"/>
        <w:right w:val="none" w:sz="0" w:space="0" w:color="auto"/>
      </w:divBdr>
    </w:div>
    <w:div w:id="1525510435">
      <w:bodyDiv w:val="1"/>
      <w:marLeft w:val="0"/>
      <w:marRight w:val="0"/>
      <w:marTop w:val="0"/>
      <w:marBottom w:val="0"/>
      <w:divBdr>
        <w:top w:val="none" w:sz="0" w:space="0" w:color="auto"/>
        <w:left w:val="none" w:sz="0" w:space="0" w:color="auto"/>
        <w:bottom w:val="none" w:sz="0" w:space="0" w:color="auto"/>
        <w:right w:val="none" w:sz="0" w:space="0" w:color="auto"/>
      </w:divBdr>
    </w:div>
    <w:div w:id="1616250072">
      <w:bodyDiv w:val="1"/>
      <w:marLeft w:val="0"/>
      <w:marRight w:val="0"/>
      <w:marTop w:val="0"/>
      <w:marBottom w:val="0"/>
      <w:divBdr>
        <w:top w:val="none" w:sz="0" w:space="0" w:color="auto"/>
        <w:left w:val="none" w:sz="0" w:space="0" w:color="auto"/>
        <w:bottom w:val="none" w:sz="0" w:space="0" w:color="auto"/>
        <w:right w:val="none" w:sz="0" w:space="0" w:color="auto"/>
      </w:divBdr>
    </w:div>
    <w:div w:id="1641378841">
      <w:bodyDiv w:val="1"/>
      <w:marLeft w:val="0"/>
      <w:marRight w:val="0"/>
      <w:marTop w:val="0"/>
      <w:marBottom w:val="0"/>
      <w:divBdr>
        <w:top w:val="none" w:sz="0" w:space="0" w:color="auto"/>
        <w:left w:val="none" w:sz="0" w:space="0" w:color="auto"/>
        <w:bottom w:val="none" w:sz="0" w:space="0" w:color="auto"/>
        <w:right w:val="none" w:sz="0" w:space="0" w:color="auto"/>
      </w:divBdr>
    </w:div>
    <w:div w:id="1937400555">
      <w:bodyDiv w:val="1"/>
      <w:marLeft w:val="0"/>
      <w:marRight w:val="0"/>
      <w:marTop w:val="0"/>
      <w:marBottom w:val="0"/>
      <w:divBdr>
        <w:top w:val="none" w:sz="0" w:space="0" w:color="auto"/>
        <w:left w:val="none" w:sz="0" w:space="0" w:color="auto"/>
        <w:bottom w:val="none" w:sz="0" w:space="0" w:color="auto"/>
        <w:right w:val="none" w:sz="0" w:space="0" w:color="auto"/>
      </w:divBdr>
    </w:div>
    <w:div w:id="20177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authorservices.taylorandfrancis.com/data-availability-statement-templates/" TargetMode="External"/><Relationship Id="rId2" Type="http://schemas.openxmlformats.org/officeDocument/2006/relationships/hyperlink" Target="http://authorservices.taylorandfrancis.com/what-is-a-conflict-of-interest/" TargetMode="External"/><Relationship Id="rId1" Type="http://schemas.openxmlformats.org/officeDocument/2006/relationships/hyperlink" Target="http://authorservices.taylorandfrancis.com/defining-authorship/" TargetMode="External"/><Relationship Id="rId4" Type="http://schemas.openxmlformats.org/officeDocument/2006/relationships/hyperlink" Target="http://authorservices.taylorandfrancis.com/making-your-article-and-you-more-discoverab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1DBB-272A-4F84-8C27-F835556C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22</Pages>
  <Words>10082</Words>
  <Characters>57470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67418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21</cp:revision>
  <cp:lastPrinted>2020-02-18T18:51:00Z</cp:lastPrinted>
  <dcterms:created xsi:type="dcterms:W3CDTF">2020-02-27T15:37:00Z</dcterms:created>
  <dcterms:modified xsi:type="dcterms:W3CDTF">2020-03-03T16:09:00Z</dcterms:modified>
</cp:coreProperties>
</file>